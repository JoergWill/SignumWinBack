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065FC" w14:textId="77777777" w:rsidR="00451C92" w:rsidRDefault="00451C92" w:rsidP="00A61102">
      <w:pPr>
        <w:rPr>
          <w:b/>
          <w:sz w:val="32"/>
          <w:szCs w:val="32"/>
        </w:rPr>
      </w:pPr>
      <w:bookmarkStart w:id="0" w:name="_Toc454876093"/>
    </w:p>
    <w:p w14:paraId="7EF5367B" w14:textId="77777777" w:rsidR="00C75527" w:rsidRPr="00A61102" w:rsidRDefault="00C75527" w:rsidP="00A61102">
      <w:pPr>
        <w:rPr>
          <w:b/>
          <w:sz w:val="32"/>
          <w:szCs w:val="32"/>
        </w:rPr>
      </w:pPr>
      <w:r w:rsidRPr="00A61102">
        <w:rPr>
          <w:b/>
          <w:sz w:val="32"/>
          <w:szCs w:val="32"/>
        </w:rPr>
        <w:t>Inhalt</w:t>
      </w:r>
      <w:bookmarkEnd w:id="0"/>
    </w:p>
    <w:p w14:paraId="203806E5" w14:textId="77777777" w:rsidR="00C75527" w:rsidRDefault="00C75527" w:rsidP="00C75527"/>
    <w:p w14:paraId="5795DD1B" w14:textId="77777777" w:rsidR="00835815" w:rsidRDefault="00A61102">
      <w:pPr>
        <w:pStyle w:val="Verzeichnis1"/>
        <w:tabs>
          <w:tab w:val="right" w:leader="dot" w:pos="9061"/>
        </w:tabs>
        <w:rPr>
          <w:ins w:id="1" w:author="Jörg Will" w:date="2016-07-16T10:18:00Z"/>
          <w:rFonts w:asciiTheme="minorHAnsi" w:eastAsiaTheme="minorEastAsia" w:hAnsiTheme="minorHAnsi" w:cstheme="minorBidi"/>
          <w:b w:val="0"/>
          <w:noProof/>
          <w:sz w:val="22"/>
          <w:szCs w:val="22"/>
        </w:rPr>
      </w:pPr>
      <w:r w:rsidRPr="00A61102">
        <w:rPr>
          <w:rFonts w:cs="Arial"/>
          <w:b w:val="0"/>
          <w:szCs w:val="24"/>
        </w:rPr>
        <w:fldChar w:fldCharType="begin"/>
      </w:r>
      <w:r w:rsidRPr="00A61102">
        <w:rPr>
          <w:rFonts w:cs="Arial"/>
          <w:b w:val="0"/>
          <w:szCs w:val="24"/>
        </w:rPr>
        <w:instrText xml:space="preserve"> TOC \o "1-3" \h \z </w:instrText>
      </w:r>
      <w:r w:rsidRPr="00A61102">
        <w:rPr>
          <w:rFonts w:cs="Arial"/>
          <w:b w:val="0"/>
          <w:szCs w:val="24"/>
        </w:rPr>
        <w:fldChar w:fldCharType="separate"/>
      </w:r>
      <w:ins w:id="2" w:author="Jörg Will" w:date="2016-07-16T10:18:00Z">
        <w:r w:rsidR="00835815" w:rsidRPr="00D1099C">
          <w:rPr>
            <w:rStyle w:val="Hyperlink"/>
            <w:noProof/>
          </w:rPr>
          <w:fldChar w:fldCharType="begin"/>
        </w:r>
        <w:r w:rsidR="00835815" w:rsidRPr="00D1099C">
          <w:rPr>
            <w:rStyle w:val="Hyperlink"/>
            <w:noProof/>
          </w:rPr>
          <w:instrText xml:space="preserve"> </w:instrText>
        </w:r>
        <w:r w:rsidR="00835815">
          <w:rPr>
            <w:noProof/>
          </w:rPr>
          <w:instrText>HYPERLINK \l "_Toc456427612"</w:instrText>
        </w:r>
        <w:r w:rsidR="00835815" w:rsidRPr="00D1099C">
          <w:rPr>
            <w:rStyle w:val="Hyperlink"/>
            <w:noProof/>
          </w:rPr>
          <w:instrText xml:space="preserve"> </w:instrText>
        </w:r>
        <w:r w:rsidR="00835815" w:rsidRPr="00D1099C">
          <w:rPr>
            <w:rStyle w:val="Hyperlink"/>
            <w:noProof/>
          </w:rPr>
        </w:r>
        <w:r w:rsidR="00835815" w:rsidRPr="00D1099C">
          <w:rPr>
            <w:rStyle w:val="Hyperlink"/>
            <w:noProof/>
          </w:rPr>
          <w:fldChar w:fldCharType="separate"/>
        </w:r>
        <w:r w:rsidR="00835815" w:rsidRPr="00D1099C">
          <w:rPr>
            <w:rStyle w:val="Hyperlink"/>
            <w:noProof/>
          </w:rPr>
          <w:t>Projekt OrgaBack</w:t>
        </w:r>
        <w:r w:rsidR="00835815">
          <w:rPr>
            <w:noProof/>
            <w:webHidden/>
          </w:rPr>
          <w:tab/>
        </w:r>
        <w:r w:rsidR="00835815">
          <w:rPr>
            <w:noProof/>
            <w:webHidden/>
          </w:rPr>
          <w:fldChar w:fldCharType="begin"/>
        </w:r>
        <w:r w:rsidR="00835815">
          <w:rPr>
            <w:noProof/>
            <w:webHidden/>
          </w:rPr>
          <w:instrText xml:space="preserve"> PAGEREF _Toc456427612 \h </w:instrText>
        </w:r>
        <w:r w:rsidR="00835815">
          <w:rPr>
            <w:noProof/>
            <w:webHidden/>
          </w:rPr>
        </w:r>
      </w:ins>
      <w:r w:rsidR="00835815">
        <w:rPr>
          <w:noProof/>
          <w:webHidden/>
        </w:rPr>
        <w:fldChar w:fldCharType="separate"/>
      </w:r>
      <w:ins w:id="3" w:author="Jörg Will" w:date="2016-07-16T10:26:00Z">
        <w:r w:rsidR="00356CC7">
          <w:rPr>
            <w:noProof/>
            <w:webHidden/>
          </w:rPr>
          <w:t>2</w:t>
        </w:r>
      </w:ins>
      <w:ins w:id="4" w:author="Jörg Will" w:date="2016-07-16T10:18:00Z">
        <w:r w:rsidR="00835815">
          <w:rPr>
            <w:noProof/>
            <w:webHidden/>
          </w:rPr>
          <w:fldChar w:fldCharType="end"/>
        </w:r>
        <w:r w:rsidR="00835815" w:rsidRPr="00D1099C">
          <w:rPr>
            <w:rStyle w:val="Hyperlink"/>
            <w:noProof/>
          </w:rPr>
          <w:fldChar w:fldCharType="end"/>
        </w:r>
      </w:ins>
    </w:p>
    <w:p w14:paraId="2B5033F8" w14:textId="77777777" w:rsidR="00835815" w:rsidRDefault="00835815">
      <w:pPr>
        <w:pStyle w:val="Verzeichnis2"/>
        <w:tabs>
          <w:tab w:val="right" w:leader="dot" w:pos="9061"/>
        </w:tabs>
        <w:rPr>
          <w:ins w:id="5" w:author="Jörg Will" w:date="2016-07-16T10:18:00Z"/>
          <w:rFonts w:asciiTheme="minorHAnsi" w:eastAsiaTheme="minorEastAsia" w:hAnsiTheme="minorHAnsi" w:cstheme="minorBidi"/>
          <w:i w:val="0"/>
          <w:noProof/>
          <w:sz w:val="22"/>
          <w:szCs w:val="22"/>
        </w:rPr>
      </w:pPr>
      <w:ins w:id="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"_Toc456427613"</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Adressen, Kontaktpersonen</w:t>
        </w:r>
        <w:r>
          <w:rPr>
            <w:noProof/>
            <w:webHidden/>
          </w:rPr>
          <w:tab/>
        </w:r>
        <w:r>
          <w:rPr>
            <w:noProof/>
            <w:webHidden/>
          </w:rPr>
          <w:fldChar w:fldCharType="begin"/>
        </w:r>
        <w:r>
          <w:rPr>
            <w:noProof/>
            <w:webHidden/>
          </w:rPr>
          <w:instrText xml:space="preserve"> PAGEREF _Toc456427613 \h </w:instrText>
        </w:r>
        <w:r>
          <w:rPr>
            <w:noProof/>
            <w:webHidden/>
          </w:rPr>
        </w:r>
      </w:ins>
      <w:r>
        <w:rPr>
          <w:noProof/>
          <w:webHidden/>
        </w:rPr>
        <w:fldChar w:fldCharType="separate"/>
      </w:r>
      <w:ins w:id="7" w:author="Jörg Will" w:date="2016-07-16T10:26:00Z">
        <w:r w:rsidR="00356CC7">
          <w:rPr>
            <w:noProof/>
            <w:webHidden/>
          </w:rPr>
          <w:t>2</w:t>
        </w:r>
      </w:ins>
      <w:ins w:id="8" w:author="Jörg Will" w:date="2016-07-16T10:18:00Z">
        <w:r>
          <w:rPr>
            <w:noProof/>
            <w:webHidden/>
          </w:rPr>
          <w:fldChar w:fldCharType="end"/>
        </w:r>
        <w:r w:rsidRPr="00D1099C">
          <w:rPr>
            <w:rStyle w:val="Hyperlink"/>
            <w:noProof/>
          </w:rPr>
          <w:fldChar w:fldCharType="end"/>
        </w:r>
      </w:ins>
    </w:p>
    <w:p w14:paraId="3EE67ECB" w14:textId="77777777" w:rsidR="00835815" w:rsidRDefault="00835815">
      <w:pPr>
        <w:pStyle w:val="Verzeichnis2"/>
        <w:tabs>
          <w:tab w:val="right" w:leader="dot" w:pos="9061"/>
        </w:tabs>
        <w:rPr>
          <w:ins w:id="9" w:author="Jörg Will" w:date="2016-07-16T10:18:00Z"/>
          <w:rFonts w:asciiTheme="minorHAnsi" w:eastAsiaTheme="minorEastAsia" w:hAnsiTheme="minorHAnsi" w:cstheme="minorBidi"/>
          <w:i w:val="0"/>
          <w:noProof/>
          <w:sz w:val="22"/>
          <w:szCs w:val="22"/>
        </w:rPr>
      </w:pPr>
      <w:ins w:id="1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"_Toc456427614"</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Zielsetzung</w:t>
        </w:r>
        <w:r>
          <w:rPr>
            <w:noProof/>
            <w:webHidden/>
          </w:rPr>
          <w:tab/>
        </w:r>
        <w:r>
          <w:rPr>
            <w:noProof/>
            <w:webHidden/>
          </w:rPr>
          <w:fldChar w:fldCharType="begin"/>
        </w:r>
        <w:r>
          <w:rPr>
            <w:noProof/>
            <w:webHidden/>
          </w:rPr>
          <w:instrText xml:space="preserve"> PAGEREF _Toc456427614 \h </w:instrText>
        </w:r>
        <w:r>
          <w:rPr>
            <w:noProof/>
            <w:webHidden/>
          </w:rPr>
        </w:r>
      </w:ins>
      <w:r>
        <w:rPr>
          <w:noProof/>
          <w:webHidden/>
        </w:rPr>
        <w:fldChar w:fldCharType="separate"/>
      </w:r>
      <w:ins w:id="11" w:author="Jörg Will" w:date="2016-07-16T10:26:00Z">
        <w:r w:rsidR="00356CC7">
          <w:rPr>
            <w:noProof/>
            <w:webHidden/>
          </w:rPr>
          <w:t>3</w:t>
        </w:r>
      </w:ins>
      <w:ins w:id="12" w:author="Jörg Will" w:date="2016-07-16T10:18:00Z">
        <w:r>
          <w:rPr>
            <w:noProof/>
            <w:webHidden/>
          </w:rPr>
          <w:fldChar w:fldCharType="end"/>
        </w:r>
        <w:r w:rsidRPr="00D1099C">
          <w:rPr>
            <w:rStyle w:val="Hyperlink"/>
            <w:noProof/>
          </w:rPr>
          <w:fldChar w:fldCharType="end"/>
        </w:r>
      </w:ins>
    </w:p>
    <w:p w14:paraId="2B9B1973" w14:textId="77777777" w:rsidR="00835815" w:rsidRDefault="00835815">
      <w:pPr>
        <w:pStyle w:val="Verzeichnis2"/>
        <w:tabs>
          <w:tab w:val="right" w:leader="dot" w:pos="9061"/>
        </w:tabs>
        <w:rPr>
          <w:ins w:id="13" w:author="Jörg Will" w:date="2016-07-16T10:18:00Z"/>
          <w:rFonts w:asciiTheme="minorHAnsi" w:eastAsiaTheme="minorEastAsia" w:hAnsiTheme="minorHAnsi" w:cstheme="minorBidi"/>
          <w:i w:val="0"/>
          <w:noProof/>
          <w:sz w:val="22"/>
          <w:szCs w:val="22"/>
        </w:rPr>
      </w:pPr>
      <w:ins w:id="1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"_Toc456427615"</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Projektablauf</w:t>
        </w:r>
        <w:r>
          <w:rPr>
            <w:noProof/>
            <w:webHidden/>
          </w:rPr>
          <w:tab/>
        </w:r>
        <w:r>
          <w:rPr>
            <w:noProof/>
            <w:webHidden/>
          </w:rPr>
          <w:fldChar w:fldCharType="begin"/>
        </w:r>
        <w:r>
          <w:rPr>
            <w:noProof/>
            <w:webHidden/>
          </w:rPr>
          <w:instrText xml:space="preserve"> PAGEREF _Toc456427615 \h </w:instrText>
        </w:r>
        <w:r>
          <w:rPr>
            <w:noProof/>
            <w:webHidden/>
          </w:rPr>
        </w:r>
      </w:ins>
      <w:r>
        <w:rPr>
          <w:noProof/>
          <w:webHidden/>
        </w:rPr>
        <w:fldChar w:fldCharType="separate"/>
      </w:r>
      <w:ins w:id="15" w:author="Jörg Will" w:date="2016-07-16T10:26:00Z">
        <w:r w:rsidR="00356CC7">
          <w:rPr>
            <w:noProof/>
            <w:webHidden/>
          </w:rPr>
          <w:t>4</w:t>
        </w:r>
      </w:ins>
      <w:ins w:id="16" w:author="Jörg Will" w:date="2016-07-16T10:18:00Z">
        <w:r>
          <w:rPr>
            <w:noProof/>
            <w:webHidden/>
          </w:rPr>
          <w:fldChar w:fldCharType="end"/>
        </w:r>
        <w:r w:rsidRPr="00D1099C">
          <w:rPr>
            <w:rStyle w:val="Hyperlink"/>
            <w:noProof/>
          </w:rPr>
          <w:fldChar w:fldCharType="end"/>
        </w:r>
      </w:ins>
    </w:p>
    <w:p w14:paraId="782C133C" w14:textId="77777777" w:rsidR="00835815" w:rsidRDefault="00835815">
      <w:pPr>
        <w:pStyle w:val="Verzeichnis1"/>
        <w:tabs>
          <w:tab w:val="right" w:leader="dot" w:pos="9061"/>
        </w:tabs>
        <w:rPr>
          <w:ins w:id="17" w:author="Jörg Will" w:date="2016-07-16T10:18:00Z"/>
          <w:rFonts w:asciiTheme="minorHAnsi" w:eastAsiaTheme="minorEastAsia" w:hAnsiTheme="minorHAnsi" w:cstheme="minorBidi"/>
          <w:b w:val="0"/>
          <w:noProof/>
          <w:sz w:val="22"/>
          <w:szCs w:val="22"/>
        </w:rPr>
      </w:pPr>
      <w:ins w:id="1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"_Toc456427616"</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Stammdaten</w:t>
        </w:r>
        <w:r>
          <w:rPr>
            <w:noProof/>
            <w:webHidden/>
          </w:rPr>
          <w:tab/>
        </w:r>
        <w:r>
          <w:rPr>
            <w:noProof/>
            <w:webHidden/>
          </w:rPr>
          <w:fldChar w:fldCharType="begin"/>
        </w:r>
        <w:r>
          <w:rPr>
            <w:noProof/>
            <w:webHidden/>
          </w:rPr>
          <w:instrText xml:space="preserve"> PAGEREF _Toc456427616 \h </w:instrText>
        </w:r>
        <w:r>
          <w:rPr>
            <w:noProof/>
            <w:webHidden/>
          </w:rPr>
        </w:r>
      </w:ins>
      <w:r>
        <w:rPr>
          <w:noProof/>
          <w:webHidden/>
        </w:rPr>
        <w:fldChar w:fldCharType="separate"/>
      </w:r>
      <w:ins w:id="19" w:author="Jörg Will" w:date="2016-07-16T10:26:00Z">
        <w:r w:rsidR="00356CC7">
          <w:rPr>
            <w:noProof/>
            <w:webHidden/>
          </w:rPr>
          <w:t>5</w:t>
        </w:r>
      </w:ins>
      <w:ins w:id="20" w:author="Jörg Will" w:date="2016-07-16T10:18:00Z">
        <w:r>
          <w:rPr>
            <w:noProof/>
            <w:webHidden/>
          </w:rPr>
          <w:fldChar w:fldCharType="end"/>
        </w:r>
        <w:r w:rsidRPr="00D1099C">
          <w:rPr>
            <w:rStyle w:val="Hyperlink"/>
            <w:noProof/>
          </w:rPr>
          <w:fldChar w:fldCharType="end"/>
        </w:r>
      </w:ins>
    </w:p>
    <w:p w14:paraId="4DEAE96B" w14:textId="77777777" w:rsidR="00835815" w:rsidRDefault="00835815">
      <w:pPr>
        <w:pStyle w:val="Verzeichnis2"/>
        <w:tabs>
          <w:tab w:val="right" w:leader="dot" w:pos="9061"/>
        </w:tabs>
        <w:rPr>
          <w:ins w:id="21" w:author="Jörg Will" w:date="2016-07-16T10:18:00Z"/>
          <w:rFonts w:asciiTheme="minorHAnsi" w:eastAsiaTheme="minorEastAsia" w:hAnsiTheme="minorHAnsi" w:cstheme="minorBidi"/>
          <w:i w:val="0"/>
          <w:noProof/>
          <w:sz w:val="22"/>
          <w:szCs w:val="22"/>
        </w:rPr>
      </w:pPr>
      <w:ins w:id="22"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"_Toc456427617"</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Allgemein</w:t>
        </w:r>
        <w:r>
          <w:rPr>
            <w:noProof/>
            <w:webHidden/>
          </w:rPr>
          <w:tab/>
        </w:r>
        <w:r>
          <w:rPr>
            <w:noProof/>
            <w:webHidden/>
          </w:rPr>
          <w:fldChar w:fldCharType="begin"/>
        </w:r>
        <w:r>
          <w:rPr>
            <w:noProof/>
            <w:webHidden/>
          </w:rPr>
          <w:instrText xml:space="preserve"> PAGEREF _Toc456427617 \h </w:instrText>
        </w:r>
        <w:r>
          <w:rPr>
            <w:noProof/>
            <w:webHidden/>
          </w:rPr>
        </w:r>
      </w:ins>
      <w:r>
        <w:rPr>
          <w:noProof/>
          <w:webHidden/>
        </w:rPr>
        <w:fldChar w:fldCharType="separate"/>
      </w:r>
      <w:ins w:id="23" w:author="Jörg Will" w:date="2016-07-16T10:26:00Z">
        <w:r w:rsidR="00356CC7">
          <w:rPr>
            <w:noProof/>
            <w:webHidden/>
          </w:rPr>
          <w:t>5</w:t>
        </w:r>
      </w:ins>
      <w:ins w:id="24" w:author="Jörg Will" w:date="2016-07-16T10:18:00Z">
        <w:r>
          <w:rPr>
            <w:noProof/>
            <w:webHidden/>
          </w:rPr>
          <w:fldChar w:fldCharType="end"/>
        </w:r>
        <w:r w:rsidRPr="00D1099C">
          <w:rPr>
            <w:rStyle w:val="Hyperlink"/>
            <w:noProof/>
          </w:rPr>
          <w:fldChar w:fldCharType="end"/>
        </w:r>
      </w:ins>
    </w:p>
    <w:p w14:paraId="48099B31" w14:textId="77777777" w:rsidR="00835815" w:rsidRDefault="00835815">
      <w:pPr>
        <w:pStyle w:val="Verzeichnis1"/>
        <w:tabs>
          <w:tab w:val="right" w:leader="dot" w:pos="9061"/>
        </w:tabs>
        <w:rPr>
          <w:ins w:id="25" w:author="Jörg Will" w:date="2016-07-16T10:18:00Z"/>
          <w:rFonts w:asciiTheme="minorHAnsi" w:eastAsiaTheme="minorEastAsia" w:hAnsiTheme="minorHAnsi" w:cstheme="minorBidi"/>
          <w:b w:val="0"/>
          <w:noProof/>
          <w:sz w:val="22"/>
          <w:szCs w:val="22"/>
        </w:rPr>
      </w:pPr>
      <w:ins w:id="26"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"_Toc456427618"</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Artikel</w:t>
        </w:r>
        <w:r>
          <w:rPr>
            <w:noProof/>
            <w:webHidden/>
          </w:rPr>
          <w:tab/>
        </w:r>
        <w:r>
          <w:rPr>
            <w:noProof/>
            <w:webHidden/>
          </w:rPr>
          <w:fldChar w:fldCharType="begin"/>
        </w:r>
        <w:r>
          <w:rPr>
            <w:noProof/>
            <w:webHidden/>
          </w:rPr>
          <w:instrText xml:space="preserve"> PAGEREF _Toc456427618 \h </w:instrText>
        </w:r>
        <w:r>
          <w:rPr>
            <w:noProof/>
            <w:webHidden/>
          </w:rPr>
        </w:r>
      </w:ins>
      <w:r>
        <w:rPr>
          <w:noProof/>
          <w:webHidden/>
        </w:rPr>
        <w:fldChar w:fldCharType="separate"/>
      </w:r>
      <w:ins w:id="27" w:author="Jörg Will" w:date="2016-07-16T10:26:00Z">
        <w:r w:rsidR="00356CC7">
          <w:rPr>
            <w:noProof/>
            <w:webHidden/>
          </w:rPr>
          <w:t>7</w:t>
        </w:r>
      </w:ins>
      <w:ins w:id="28" w:author="Jörg Will" w:date="2016-07-16T10:18:00Z">
        <w:r>
          <w:rPr>
            <w:noProof/>
            <w:webHidden/>
          </w:rPr>
          <w:fldChar w:fldCharType="end"/>
        </w:r>
        <w:r w:rsidRPr="00D1099C">
          <w:rPr>
            <w:rStyle w:val="Hyperlink"/>
            <w:noProof/>
          </w:rPr>
          <w:fldChar w:fldCharType="end"/>
        </w:r>
      </w:ins>
    </w:p>
    <w:p w14:paraId="3393812A" w14:textId="77777777" w:rsidR="00835815" w:rsidRDefault="00835815">
      <w:pPr>
        <w:pStyle w:val="Verzeichnis2"/>
        <w:tabs>
          <w:tab w:val="right" w:leader="dot" w:pos="9061"/>
        </w:tabs>
        <w:rPr>
          <w:ins w:id="29" w:author="Jörg Will" w:date="2016-07-16T10:18:00Z"/>
          <w:rFonts w:asciiTheme="minorHAnsi" w:eastAsiaTheme="minorEastAsia" w:hAnsiTheme="minorHAnsi" w:cstheme="minorBidi"/>
          <w:i w:val="0"/>
          <w:noProof/>
          <w:sz w:val="22"/>
          <w:szCs w:val="22"/>
        </w:rPr>
      </w:pPr>
      <w:ins w:id="30"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"_Toc456427619"</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Artikel-Stamm</w:t>
        </w:r>
        <w:r>
          <w:rPr>
            <w:noProof/>
            <w:webHidden/>
          </w:rPr>
          <w:tab/>
        </w:r>
        <w:r>
          <w:rPr>
            <w:noProof/>
            <w:webHidden/>
          </w:rPr>
          <w:fldChar w:fldCharType="begin"/>
        </w:r>
        <w:r>
          <w:rPr>
            <w:noProof/>
            <w:webHidden/>
          </w:rPr>
          <w:instrText xml:space="preserve"> PAGEREF _Toc456427619 \h </w:instrText>
        </w:r>
        <w:r>
          <w:rPr>
            <w:noProof/>
            <w:webHidden/>
          </w:rPr>
        </w:r>
      </w:ins>
      <w:r>
        <w:rPr>
          <w:noProof/>
          <w:webHidden/>
        </w:rPr>
        <w:fldChar w:fldCharType="separate"/>
      </w:r>
      <w:ins w:id="31" w:author="Jörg Will" w:date="2016-07-16T10:26:00Z">
        <w:r w:rsidR="00356CC7">
          <w:rPr>
            <w:noProof/>
            <w:webHidden/>
          </w:rPr>
          <w:t>7</w:t>
        </w:r>
      </w:ins>
      <w:ins w:id="32" w:author="Jörg Will" w:date="2016-07-16T10:18:00Z">
        <w:r>
          <w:rPr>
            <w:noProof/>
            <w:webHidden/>
          </w:rPr>
          <w:fldChar w:fldCharType="end"/>
        </w:r>
        <w:r w:rsidRPr="00D1099C">
          <w:rPr>
            <w:rStyle w:val="Hyperlink"/>
            <w:noProof/>
          </w:rPr>
          <w:fldChar w:fldCharType="end"/>
        </w:r>
      </w:ins>
    </w:p>
    <w:p w14:paraId="3CCF0458" w14:textId="77777777" w:rsidR="00835815" w:rsidRDefault="00835815">
      <w:pPr>
        <w:pStyle w:val="Verzeichnis2"/>
        <w:tabs>
          <w:tab w:val="right" w:leader="dot" w:pos="9061"/>
        </w:tabs>
        <w:rPr>
          <w:ins w:id="33" w:author="Jörg Will" w:date="2016-07-16T10:18:00Z"/>
          <w:rFonts w:asciiTheme="minorHAnsi" w:eastAsiaTheme="minorEastAsia" w:hAnsiTheme="minorHAnsi" w:cstheme="minorBidi"/>
          <w:i w:val="0"/>
          <w:noProof/>
          <w:sz w:val="22"/>
          <w:szCs w:val="22"/>
        </w:rPr>
      </w:pPr>
      <w:ins w:id="34"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"_Toc456427620"</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Tabelle winback.Komponenten</w:t>
        </w:r>
        <w:r>
          <w:rPr>
            <w:noProof/>
            <w:webHidden/>
          </w:rPr>
          <w:tab/>
        </w:r>
        <w:r>
          <w:rPr>
            <w:noProof/>
            <w:webHidden/>
          </w:rPr>
          <w:fldChar w:fldCharType="begin"/>
        </w:r>
        <w:r>
          <w:rPr>
            <w:noProof/>
            <w:webHidden/>
          </w:rPr>
          <w:instrText xml:space="preserve"> PAGEREF _Toc456427620 \h </w:instrText>
        </w:r>
        <w:r>
          <w:rPr>
            <w:noProof/>
            <w:webHidden/>
          </w:rPr>
        </w:r>
      </w:ins>
      <w:r>
        <w:rPr>
          <w:noProof/>
          <w:webHidden/>
        </w:rPr>
        <w:fldChar w:fldCharType="separate"/>
      </w:r>
      <w:ins w:id="35" w:author="Jörg Will" w:date="2016-07-16T10:26:00Z">
        <w:r w:rsidR="00356CC7">
          <w:rPr>
            <w:noProof/>
            <w:webHidden/>
          </w:rPr>
          <w:t>8</w:t>
        </w:r>
      </w:ins>
      <w:ins w:id="36" w:author="Jörg Will" w:date="2016-07-16T10:18:00Z">
        <w:r>
          <w:rPr>
            <w:noProof/>
            <w:webHidden/>
          </w:rPr>
          <w:fldChar w:fldCharType="end"/>
        </w:r>
        <w:r w:rsidRPr="00D1099C">
          <w:rPr>
            <w:rStyle w:val="Hyperlink"/>
            <w:noProof/>
          </w:rPr>
          <w:fldChar w:fldCharType="end"/>
        </w:r>
      </w:ins>
    </w:p>
    <w:p w14:paraId="6CE686DF" w14:textId="77777777" w:rsidR="00835815" w:rsidRDefault="00835815">
      <w:pPr>
        <w:pStyle w:val="Verzeichnis2"/>
        <w:tabs>
          <w:tab w:val="right" w:leader="dot" w:pos="9061"/>
        </w:tabs>
        <w:rPr>
          <w:ins w:id="37" w:author="Jörg Will" w:date="2016-07-16T10:18:00Z"/>
          <w:rFonts w:asciiTheme="minorHAnsi" w:eastAsiaTheme="minorEastAsia" w:hAnsiTheme="minorHAnsi" w:cstheme="minorBidi"/>
          <w:i w:val="0"/>
          <w:noProof/>
          <w:sz w:val="22"/>
          <w:szCs w:val="22"/>
        </w:rPr>
      </w:pPr>
      <w:ins w:id="38"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"_Toc456427621"</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Artikel-Zusatzdaten</w:t>
        </w:r>
        <w:bookmarkStart w:id="39" w:name="_GoBack"/>
        <w:bookmarkEnd w:id="39"/>
        <w:r>
          <w:rPr>
            <w:noProof/>
            <w:webHidden/>
          </w:rPr>
          <w:tab/>
        </w:r>
        <w:r>
          <w:rPr>
            <w:noProof/>
            <w:webHidden/>
          </w:rPr>
          <w:fldChar w:fldCharType="begin"/>
        </w:r>
        <w:r>
          <w:rPr>
            <w:noProof/>
            <w:webHidden/>
          </w:rPr>
          <w:instrText xml:space="preserve"> PAGEREF _Toc456427621 \h </w:instrText>
        </w:r>
        <w:r>
          <w:rPr>
            <w:noProof/>
            <w:webHidden/>
          </w:rPr>
        </w:r>
      </w:ins>
      <w:r>
        <w:rPr>
          <w:noProof/>
          <w:webHidden/>
        </w:rPr>
        <w:fldChar w:fldCharType="separate"/>
      </w:r>
      <w:ins w:id="40" w:author="Jörg Will" w:date="2016-07-16T10:26:00Z">
        <w:r w:rsidR="00356CC7">
          <w:rPr>
            <w:noProof/>
            <w:webHidden/>
          </w:rPr>
          <w:t>9</w:t>
        </w:r>
      </w:ins>
      <w:ins w:id="41" w:author="Jörg Will" w:date="2016-07-16T10:18:00Z">
        <w:r>
          <w:rPr>
            <w:noProof/>
            <w:webHidden/>
          </w:rPr>
          <w:fldChar w:fldCharType="end"/>
        </w:r>
        <w:r w:rsidRPr="00D1099C">
          <w:rPr>
            <w:rStyle w:val="Hyperlink"/>
            <w:noProof/>
          </w:rPr>
          <w:fldChar w:fldCharType="end"/>
        </w:r>
      </w:ins>
    </w:p>
    <w:p w14:paraId="62D11039" w14:textId="77777777" w:rsidR="00835815" w:rsidRDefault="00835815">
      <w:pPr>
        <w:pStyle w:val="Verzeichnis2"/>
        <w:tabs>
          <w:tab w:val="right" w:leader="dot" w:pos="9061"/>
        </w:tabs>
        <w:rPr>
          <w:ins w:id="42" w:author="Jörg Will" w:date="2016-07-16T10:18:00Z"/>
          <w:rFonts w:asciiTheme="minorHAnsi" w:eastAsiaTheme="minorEastAsia" w:hAnsiTheme="minorHAnsi" w:cstheme="minorBidi"/>
          <w:i w:val="0"/>
          <w:noProof/>
          <w:sz w:val="22"/>
          <w:szCs w:val="22"/>
        </w:rPr>
      </w:pPr>
      <w:ins w:id="4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"_Toc456427622"</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Artikel-Zutatenliste</w:t>
        </w:r>
        <w:r>
          <w:rPr>
            <w:noProof/>
            <w:webHidden/>
          </w:rPr>
          <w:tab/>
        </w:r>
        <w:r>
          <w:rPr>
            <w:noProof/>
            <w:webHidden/>
          </w:rPr>
          <w:fldChar w:fldCharType="begin"/>
        </w:r>
        <w:r>
          <w:rPr>
            <w:noProof/>
            <w:webHidden/>
          </w:rPr>
          <w:instrText xml:space="preserve"> PAGEREF _Toc456427622 \h </w:instrText>
        </w:r>
        <w:r>
          <w:rPr>
            <w:noProof/>
            <w:webHidden/>
          </w:rPr>
        </w:r>
      </w:ins>
      <w:r>
        <w:rPr>
          <w:noProof/>
          <w:webHidden/>
        </w:rPr>
        <w:fldChar w:fldCharType="separate"/>
      </w:r>
      <w:ins w:id="44" w:author="Jörg Will" w:date="2016-07-16T10:26:00Z">
        <w:r w:rsidR="00356CC7">
          <w:rPr>
            <w:noProof/>
            <w:webHidden/>
          </w:rPr>
          <w:t>13</w:t>
        </w:r>
      </w:ins>
      <w:ins w:id="45" w:author="Jörg Will" w:date="2016-07-16T10:18:00Z">
        <w:r>
          <w:rPr>
            <w:noProof/>
            <w:webHidden/>
          </w:rPr>
          <w:fldChar w:fldCharType="end"/>
        </w:r>
        <w:r w:rsidRPr="00D1099C">
          <w:rPr>
            <w:rStyle w:val="Hyperlink"/>
            <w:noProof/>
          </w:rPr>
          <w:fldChar w:fldCharType="end"/>
        </w:r>
      </w:ins>
    </w:p>
    <w:p w14:paraId="09683440" w14:textId="77777777" w:rsidR="00835815" w:rsidRDefault="00835815">
      <w:pPr>
        <w:pStyle w:val="Verzeichnis2"/>
        <w:tabs>
          <w:tab w:val="right" w:leader="dot" w:pos="9061"/>
        </w:tabs>
        <w:rPr>
          <w:ins w:id="46" w:author="Jörg Will" w:date="2016-07-16T10:18:00Z"/>
          <w:rFonts w:asciiTheme="minorHAnsi" w:eastAsiaTheme="minorEastAsia" w:hAnsiTheme="minorHAnsi" w:cstheme="minorBidi"/>
          <w:i w:val="0"/>
          <w:noProof/>
          <w:sz w:val="22"/>
          <w:szCs w:val="22"/>
        </w:rPr>
      </w:pPr>
      <w:ins w:id="4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"_Toc456427623"</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Artikel-Beschreibungstexte</w:t>
        </w:r>
        <w:r>
          <w:rPr>
            <w:noProof/>
            <w:webHidden/>
          </w:rPr>
          <w:tab/>
        </w:r>
        <w:r>
          <w:rPr>
            <w:noProof/>
            <w:webHidden/>
          </w:rPr>
          <w:fldChar w:fldCharType="begin"/>
        </w:r>
        <w:r>
          <w:rPr>
            <w:noProof/>
            <w:webHidden/>
          </w:rPr>
          <w:instrText xml:space="preserve"> PAGEREF _Toc456427623 \h </w:instrText>
        </w:r>
        <w:r>
          <w:rPr>
            <w:noProof/>
            <w:webHidden/>
          </w:rPr>
        </w:r>
      </w:ins>
      <w:r>
        <w:rPr>
          <w:noProof/>
          <w:webHidden/>
        </w:rPr>
        <w:fldChar w:fldCharType="separate"/>
      </w:r>
      <w:ins w:id="48" w:author="Jörg Will" w:date="2016-07-16T10:26:00Z">
        <w:r w:rsidR="00356CC7">
          <w:rPr>
            <w:noProof/>
            <w:webHidden/>
          </w:rPr>
          <w:t>13</w:t>
        </w:r>
      </w:ins>
      <w:ins w:id="49" w:author="Jörg Will" w:date="2016-07-16T10:18:00Z">
        <w:r>
          <w:rPr>
            <w:noProof/>
            <w:webHidden/>
          </w:rPr>
          <w:fldChar w:fldCharType="end"/>
        </w:r>
        <w:r w:rsidRPr="00D1099C">
          <w:rPr>
            <w:rStyle w:val="Hyperlink"/>
            <w:noProof/>
          </w:rPr>
          <w:fldChar w:fldCharType="end"/>
        </w:r>
      </w:ins>
    </w:p>
    <w:p w14:paraId="7DA9310C" w14:textId="77777777" w:rsidR="00835815" w:rsidRDefault="00835815">
      <w:pPr>
        <w:pStyle w:val="Verzeichnis2"/>
        <w:tabs>
          <w:tab w:val="right" w:leader="dot" w:pos="9061"/>
        </w:tabs>
        <w:rPr>
          <w:ins w:id="50" w:author="Jörg Will" w:date="2016-07-16T10:18:00Z"/>
          <w:rFonts w:asciiTheme="minorHAnsi" w:eastAsiaTheme="minorEastAsia" w:hAnsiTheme="minorHAnsi" w:cstheme="minorBidi"/>
          <w:i w:val="0"/>
          <w:noProof/>
          <w:sz w:val="22"/>
          <w:szCs w:val="22"/>
        </w:rPr>
      </w:pPr>
      <w:ins w:id="5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"_Toc456427624"</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Tabelle winback.Hinweise2</w:t>
        </w:r>
        <w:r>
          <w:rPr>
            <w:noProof/>
            <w:webHidden/>
          </w:rPr>
          <w:tab/>
        </w:r>
        <w:r>
          <w:rPr>
            <w:noProof/>
            <w:webHidden/>
          </w:rPr>
          <w:fldChar w:fldCharType="begin"/>
        </w:r>
        <w:r>
          <w:rPr>
            <w:noProof/>
            <w:webHidden/>
          </w:rPr>
          <w:instrText xml:space="preserve"> PAGEREF _Toc456427624 \h </w:instrText>
        </w:r>
        <w:r>
          <w:rPr>
            <w:noProof/>
            <w:webHidden/>
          </w:rPr>
        </w:r>
      </w:ins>
      <w:r>
        <w:rPr>
          <w:noProof/>
          <w:webHidden/>
        </w:rPr>
        <w:fldChar w:fldCharType="separate"/>
      </w:r>
      <w:ins w:id="52" w:author="Jörg Will" w:date="2016-07-16T10:26:00Z">
        <w:r w:rsidR="00356CC7">
          <w:rPr>
            <w:noProof/>
            <w:webHidden/>
          </w:rPr>
          <w:t>14</w:t>
        </w:r>
      </w:ins>
      <w:ins w:id="53" w:author="Jörg Will" w:date="2016-07-16T10:18:00Z">
        <w:r>
          <w:rPr>
            <w:noProof/>
            <w:webHidden/>
          </w:rPr>
          <w:fldChar w:fldCharType="end"/>
        </w:r>
        <w:r w:rsidRPr="00D1099C">
          <w:rPr>
            <w:rStyle w:val="Hyperlink"/>
            <w:noProof/>
          </w:rPr>
          <w:fldChar w:fldCharType="end"/>
        </w:r>
      </w:ins>
    </w:p>
    <w:p w14:paraId="5ECB833B" w14:textId="77777777" w:rsidR="00835815" w:rsidRDefault="00835815">
      <w:pPr>
        <w:pStyle w:val="Verzeichnis2"/>
        <w:tabs>
          <w:tab w:val="right" w:leader="dot" w:pos="9061"/>
        </w:tabs>
        <w:rPr>
          <w:ins w:id="54" w:author="Jörg Will" w:date="2016-07-16T10:18:00Z"/>
          <w:rFonts w:asciiTheme="minorHAnsi" w:eastAsiaTheme="minorEastAsia" w:hAnsiTheme="minorHAnsi" w:cstheme="minorBidi"/>
          <w:i w:val="0"/>
          <w:noProof/>
          <w:sz w:val="22"/>
          <w:szCs w:val="22"/>
        </w:rPr>
      </w:pPr>
      <w:ins w:id="55"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"_Toc456427625"</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Zuordnung der Typen</w:t>
        </w:r>
        <w:r>
          <w:rPr>
            <w:noProof/>
            <w:webHidden/>
          </w:rPr>
          <w:tab/>
        </w:r>
        <w:r>
          <w:rPr>
            <w:noProof/>
            <w:webHidden/>
          </w:rPr>
          <w:fldChar w:fldCharType="begin"/>
        </w:r>
        <w:r>
          <w:rPr>
            <w:noProof/>
            <w:webHidden/>
          </w:rPr>
          <w:instrText xml:space="preserve"> PAGEREF _Toc456427625 \h </w:instrText>
        </w:r>
        <w:r>
          <w:rPr>
            <w:noProof/>
            <w:webHidden/>
          </w:rPr>
        </w:r>
      </w:ins>
      <w:r>
        <w:rPr>
          <w:noProof/>
          <w:webHidden/>
        </w:rPr>
        <w:fldChar w:fldCharType="separate"/>
      </w:r>
      <w:ins w:id="56" w:author="Jörg Will" w:date="2016-07-16T10:26:00Z">
        <w:r w:rsidR="00356CC7">
          <w:rPr>
            <w:noProof/>
            <w:webHidden/>
          </w:rPr>
          <w:t>14</w:t>
        </w:r>
      </w:ins>
      <w:ins w:id="57" w:author="Jörg Will" w:date="2016-07-16T10:18:00Z">
        <w:r>
          <w:rPr>
            <w:noProof/>
            <w:webHidden/>
          </w:rPr>
          <w:fldChar w:fldCharType="end"/>
        </w:r>
        <w:r w:rsidRPr="00D1099C">
          <w:rPr>
            <w:rStyle w:val="Hyperlink"/>
            <w:noProof/>
          </w:rPr>
          <w:fldChar w:fldCharType="end"/>
        </w:r>
      </w:ins>
    </w:p>
    <w:p w14:paraId="40766199" w14:textId="77777777" w:rsidR="00835815" w:rsidRDefault="00835815">
      <w:pPr>
        <w:pStyle w:val="Verzeichnis2"/>
        <w:tabs>
          <w:tab w:val="right" w:leader="dot" w:pos="9061"/>
        </w:tabs>
        <w:rPr>
          <w:ins w:id="58" w:author="Jörg Will" w:date="2016-07-16T10:18:00Z"/>
          <w:rFonts w:asciiTheme="minorHAnsi" w:eastAsiaTheme="minorEastAsia" w:hAnsiTheme="minorHAnsi" w:cstheme="minorBidi"/>
          <w:i w:val="0"/>
          <w:noProof/>
          <w:sz w:val="22"/>
          <w:szCs w:val="22"/>
        </w:rPr>
      </w:pPr>
      <w:ins w:id="59"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"_Toc456427626"</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Zusammenfassung der Artikel-Daten</w:t>
        </w:r>
        <w:r>
          <w:rPr>
            <w:noProof/>
            <w:webHidden/>
          </w:rPr>
          <w:tab/>
        </w:r>
        <w:r>
          <w:rPr>
            <w:noProof/>
            <w:webHidden/>
          </w:rPr>
          <w:fldChar w:fldCharType="begin"/>
        </w:r>
        <w:r>
          <w:rPr>
            <w:noProof/>
            <w:webHidden/>
          </w:rPr>
          <w:instrText xml:space="preserve"> PAGEREF _Toc456427626 \h </w:instrText>
        </w:r>
        <w:r>
          <w:rPr>
            <w:noProof/>
            <w:webHidden/>
          </w:rPr>
        </w:r>
      </w:ins>
      <w:r>
        <w:rPr>
          <w:noProof/>
          <w:webHidden/>
        </w:rPr>
        <w:fldChar w:fldCharType="separate"/>
      </w:r>
      <w:ins w:id="60" w:author="Jörg Will" w:date="2016-07-16T10:26:00Z">
        <w:r w:rsidR="00356CC7">
          <w:rPr>
            <w:noProof/>
            <w:webHidden/>
          </w:rPr>
          <w:t>15</w:t>
        </w:r>
      </w:ins>
      <w:ins w:id="61" w:author="Jörg Will" w:date="2016-07-16T10:18:00Z">
        <w:r>
          <w:rPr>
            <w:noProof/>
            <w:webHidden/>
          </w:rPr>
          <w:fldChar w:fldCharType="end"/>
        </w:r>
        <w:r w:rsidRPr="00D1099C">
          <w:rPr>
            <w:rStyle w:val="Hyperlink"/>
            <w:noProof/>
          </w:rPr>
          <w:fldChar w:fldCharType="end"/>
        </w:r>
      </w:ins>
    </w:p>
    <w:p w14:paraId="188B0B64" w14:textId="77777777" w:rsidR="00835815" w:rsidRDefault="00835815">
      <w:pPr>
        <w:pStyle w:val="Verzeichnis1"/>
        <w:tabs>
          <w:tab w:val="right" w:leader="dot" w:pos="9061"/>
        </w:tabs>
        <w:rPr>
          <w:ins w:id="62" w:author="Jörg Will" w:date="2016-07-16T10:18:00Z"/>
          <w:rFonts w:asciiTheme="minorHAnsi" w:eastAsiaTheme="minorEastAsia" w:hAnsiTheme="minorHAnsi" w:cstheme="minorBidi"/>
          <w:b w:val="0"/>
          <w:noProof/>
          <w:sz w:val="22"/>
          <w:szCs w:val="22"/>
        </w:rPr>
      </w:pPr>
      <w:ins w:id="6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"_Toc456427627"</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Rohstoffe</w:t>
        </w:r>
        <w:r>
          <w:rPr>
            <w:noProof/>
            <w:webHidden/>
          </w:rPr>
          <w:tab/>
        </w:r>
        <w:r>
          <w:rPr>
            <w:noProof/>
            <w:webHidden/>
          </w:rPr>
          <w:fldChar w:fldCharType="begin"/>
        </w:r>
        <w:r>
          <w:rPr>
            <w:noProof/>
            <w:webHidden/>
          </w:rPr>
          <w:instrText xml:space="preserve"> PAGEREF _Toc456427627 \h </w:instrText>
        </w:r>
        <w:r>
          <w:rPr>
            <w:noProof/>
            <w:webHidden/>
          </w:rPr>
        </w:r>
      </w:ins>
      <w:r>
        <w:rPr>
          <w:noProof/>
          <w:webHidden/>
        </w:rPr>
        <w:fldChar w:fldCharType="separate"/>
      </w:r>
      <w:ins w:id="64" w:author="Jörg Will" w:date="2016-07-16T10:26:00Z">
        <w:r w:rsidR="00356CC7">
          <w:rPr>
            <w:noProof/>
            <w:webHidden/>
          </w:rPr>
          <w:t>16</w:t>
        </w:r>
      </w:ins>
      <w:ins w:id="65" w:author="Jörg Will" w:date="2016-07-16T10:18:00Z">
        <w:r>
          <w:rPr>
            <w:noProof/>
            <w:webHidden/>
          </w:rPr>
          <w:fldChar w:fldCharType="end"/>
        </w:r>
        <w:r w:rsidRPr="00D1099C">
          <w:rPr>
            <w:rStyle w:val="Hyperlink"/>
            <w:noProof/>
          </w:rPr>
          <w:fldChar w:fldCharType="end"/>
        </w:r>
      </w:ins>
    </w:p>
    <w:p w14:paraId="2940C8E1" w14:textId="77777777" w:rsidR="00835815" w:rsidRDefault="00835815">
      <w:pPr>
        <w:pStyle w:val="Verzeichnis2"/>
        <w:tabs>
          <w:tab w:val="right" w:leader="dot" w:pos="9061"/>
        </w:tabs>
        <w:rPr>
          <w:ins w:id="66" w:author="Jörg Will" w:date="2016-07-16T10:18:00Z"/>
          <w:rFonts w:asciiTheme="minorHAnsi" w:eastAsiaTheme="minorEastAsia" w:hAnsiTheme="minorHAnsi" w:cstheme="minorBidi"/>
          <w:i w:val="0"/>
          <w:noProof/>
          <w:sz w:val="22"/>
          <w:szCs w:val="22"/>
        </w:rPr>
      </w:pPr>
      <w:ins w:id="6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"_Toc456427628"</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Rohstoff-Stamm</w:t>
        </w:r>
        <w:r>
          <w:rPr>
            <w:noProof/>
            <w:webHidden/>
          </w:rPr>
          <w:tab/>
        </w:r>
        <w:r>
          <w:rPr>
            <w:noProof/>
            <w:webHidden/>
          </w:rPr>
          <w:fldChar w:fldCharType="begin"/>
        </w:r>
        <w:r>
          <w:rPr>
            <w:noProof/>
            <w:webHidden/>
          </w:rPr>
          <w:instrText xml:space="preserve"> PAGEREF _Toc456427628 \h </w:instrText>
        </w:r>
        <w:r>
          <w:rPr>
            <w:noProof/>
            <w:webHidden/>
          </w:rPr>
        </w:r>
      </w:ins>
      <w:r>
        <w:rPr>
          <w:noProof/>
          <w:webHidden/>
        </w:rPr>
        <w:fldChar w:fldCharType="separate"/>
      </w:r>
      <w:ins w:id="68" w:author="Jörg Will" w:date="2016-07-16T10:26:00Z">
        <w:r w:rsidR="00356CC7">
          <w:rPr>
            <w:noProof/>
            <w:webHidden/>
          </w:rPr>
          <w:t>16</w:t>
        </w:r>
      </w:ins>
      <w:ins w:id="69" w:author="Jörg Will" w:date="2016-07-16T10:18:00Z">
        <w:r>
          <w:rPr>
            <w:noProof/>
            <w:webHidden/>
          </w:rPr>
          <w:fldChar w:fldCharType="end"/>
        </w:r>
        <w:r w:rsidRPr="00D1099C">
          <w:rPr>
            <w:rStyle w:val="Hyperlink"/>
            <w:noProof/>
          </w:rPr>
          <w:fldChar w:fldCharType="end"/>
        </w:r>
      </w:ins>
    </w:p>
    <w:p w14:paraId="35673981" w14:textId="77777777" w:rsidR="00835815" w:rsidRDefault="00835815">
      <w:pPr>
        <w:pStyle w:val="Verzeichnis2"/>
        <w:tabs>
          <w:tab w:val="right" w:leader="dot" w:pos="9061"/>
        </w:tabs>
        <w:rPr>
          <w:ins w:id="70" w:author="Jörg Will" w:date="2016-07-16T10:18:00Z"/>
          <w:rFonts w:asciiTheme="minorHAnsi" w:eastAsiaTheme="minorEastAsia" w:hAnsiTheme="minorHAnsi" w:cstheme="minorBidi"/>
          <w:i w:val="0"/>
          <w:noProof/>
          <w:sz w:val="22"/>
          <w:szCs w:val="22"/>
        </w:rPr>
      </w:pPr>
      <w:ins w:id="7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"_Toc456427629"</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Rohstoffe Lager und Bilanzmengen</w:t>
        </w:r>
        <w:r>
          <w:rPr>
            <w:noProof/>
            <w:webHidden/>
          </w:rPr>
          <w:tab/>
        </w:r>
        <w:r>
          <w:rPr>
            <w:noProof/>
            <w:webHidden/>
          </w:rPr>
          <w:fldChar w:fldCharType="begin"/>
        </w:r>
        <w:r>
          <w:rPr>
            <w:noProof/>
            <w:webHidden/>
          </w:rPr>
          <w:instrText xml:space="preserve"> PAGEREF _Toc456427629 \h </w:instrText>
        </w:r>
        <w:r>
          <w:rPr>
            <w:noProof/>
            <w:webHidden/>
          </w:rPr>
        </w:r>
      </w:ins>
      <w:r>
        <w:rPr>
          <w:noProof/>
          <w:webHidden/>
        </w:rPr>
        <w:fldChar w:fldCharType="separate"/>
      </w:r>
      <w:ins w:id="72" w:author="Jörg Will" w:date="2016-07-16T10:26:00Z">
        <w:r w:rsidR="00356CC7">
          <w:rPr>
            <w:noProof/>
            <w:webHidden/>
          </w:rPr>
          <w:t>18</w:t>
        </w:r>
      </w:ins>
      <w:ins w:id="73" w:author="Jörg Will" w:date="2016-07-16T10:18:00Z">
        <w:r>
          <w:rPr>
            <w:noProof/>
            <w:webHidden/>
          </w:rPr>
          <w:fldChar w:fldCharType="end"/>
        </w:r>
        <w:r w:rsidRPr="00D1099C">
          <w:rPr>
            <w:rStyle w:val="Hyperlink"/>
            <w:noProof/>
          </w:rPr>
          <w:fldChar w:fldCharType="end"/>
        </w:r>
      </w:ins>
    </w:p>
    <w:p w14:paraId="5415D491" w14:textId="77777777" w:rsidR="00835815" w:rsidRDefault="00835815">
      <w:pPr>
        <w:pStyle w:val="Verzeichnis2"/>
        <w:tabs>
          <w:tab w:val="right" w:leader="dot" w:pos="9061"/>
        </w:tabs>
        <w:rPr>
          <w:ins w:id="74" w:author="Jörg Will" w:date="2016-07-16T10:18:00Z"/>
          <w:rFonts w:asciiTheme="minorHAnsi" w:eastAsiaTheme="minorEastAsia" w:hAnsiTheme="minorHAnsi" w:cstheme="minorBidi"/>
          <w:i w:val="0"/>
          <w:noProof/>
          <w:sz w:val="22"/>
          <w:szCs w:val="22"/>
        </w:rPr>
      </w:pPr>
      <w:ins w:id="75"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"_Toc456427630"</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Tabelle winback.Lagerorte</w:t>
        </w:r>
        <w:r>
          <w:rPr>
            <w:noProof/>
            <w:webHidden/>
          </w:rPr>
          <w:tab/>
        </w:r>
        <w:r>
          <w:rPr>
            <w:noProof/>
            <w:webHidden/>
          </w:rPr>
          <w:fldChar w:fldCharType="begin"/>
        </w:r>
        <w:r>
          <w:rPr>
            <w:noProof/>
            <w:webHidden/>
          </w:rPr>
          <w:instrText xml:space="preserve"> PAGEREF _Toc456427630 \h </w:instrText>
        </w:r>
        <w:r>
          <w:rPr>
            <w:noProof/>
            <w:webHidden/>
          </w:rPr>
        </w:r>
      </w:ins>
      <w:r>
        <w:rPr>
          <w:noProof/>
          <w:webHidden/>
        </w:rPr>
        <w:fldChar w:fldCharType="separate"/>
      </w:r>
      <w:ins w:id="76" w:author="Jörg Will" w:date="2016-07-16T10:26:00Z">
        <w:r w:rsidR="00356CC7">
          <w:rPr>
            <w:noProof/>
            <w:webHidden/>
          </w:rPr>
          <w:t>18</w:t>
        </w:r>
      </w:ins>
      <w:ins w:id="77" w:author="Jörg Will" w:date="2016-07-16T10:18:00Z">
        <w:r>
          <w:rPr>
            <w:noProof/>
            <w:webHidden/>
          </w:rPr>
          <w:fldChar w:fldCharType="end"/>
        </w:r>
        <w:r w:rsidRPr="00D1099C">
          <w:rPr>
            <w:rStyle w:val="Hyperlink"/>
            <w:noProof/>
          </w:rPr>
          <w:fldChar w:fldCharType="end"/>
        </w:r>
      </w:ins>
    </w:p>
    <w:p w14:paraId="64889C2F" w14:textId="77777777" w:rsidR="00835815" w:rsidRDefault="00835815">
      <w:pPr>
        <w:pStyle w:val="Verzeichnis2"/>
        <w:tabs>
          <w:tab w:val="right" w:leader="dot" w:pos="9061"/>
        </w:tabs>
        <w:rPr>
          <w:ins w:id="78" w:author="Jörg Will" w:date="2016-07-16T10:18:00Z"/>
          <w:rFonts w:asciiTheme="minorHAnsi" w:eastAsiaTheme="minorEastAsia" w:hAnsiTheme="minorHAnsi" w:cstheme="minorBidi"/>
          <w:i w:val="0"/>
          <w:noProof/>
          <w:sz w:val="22"/>
          <w:szCs w:val="22"/>
        </w:rPr>
      </w:pPr>
      <w:ins w:id="79"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"_Toc456427631"</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Rohstoffe Lieferungen (Chargenrückverfolgung)</w:t>
        </w:r>
        <w:r>
          <w:rPr>
            <w:noProof/>
            <w:webHidden/>
          </w:rPr>
          <w:tab/>
        </w:r>
        <w:r>
          <w:rPr>
            <w:noProof/>
            <w:webHidden/>
          </w:rPr>
          <w:fldChar w:fldCharType="begin"/>
        </w:r>
        <w:r>
          <w:rPr>
            <w:noProof/>
            <w:webHidden/>
          </w:rPr>
          <w:instrText xml:space="preserve"> PAGEREF _Toc456427631 \h </w:instrText>
        </w:r>
        <w:r>
          <w:rPr>
            <w:noProof/>
            <w:webHidden/>
          </w:rPr>
        </w:r>
      </w:ins>
      <w:r>
        <w:rPr>
          <w:noProof/>
          <w:webHidden/>
        </w:rPr>
        <w:fldChar w:fldCharType="separate"/>
      </w:r>
      <w:ins w:id="80" w:author="Jörg Will" w:date="2016-07-16T10:26:00Z">
        <w:r w:rsidR="00356CC7">
          <w:rPr>
            <w:noProof/>
            <w:webHidden/>
          </w:rPr>
          <w:t>19</w:t>
        </w:r>
      </w:ins>
      <w:ins w:id="81" w:author="Jörg Will" w:date="2016-07-16T10:18:00Z">
        <w:r>
          <w:rPr>
            <w:noProof/>
            <w:webHidden/>
          </w:rPr>
          <w:fldChar w:fldCharType="end"/>
        </w:r>
        <w:r w:rsidRPr="00D1099C">
          <w:rPr>
            <w:rStyle w:val="Hyperlink"/>
            <w:noProof/>
          </w:rPr>
          <w:fldChar w:fldCharType="end"/>
        </w:r>
      </w:ins>
    </w:p>
    <w:p w14:paraId="67DCAB49" w14:textId="77777777" w:rsidR="00835815" w:rsidRDefault="00835815">
      <w:pPr>
        <w:pStyle w:val="Verzeichnis2"/>
        <w:tabs>
          <w:tab w:val="right" w:leader="dot" w:pos="9061"/>
        </w:tabs>
        <w:rPr>
          <w:ins w:id="82" w:author="Jörg Will" w:date="2016-07-16T10:18:00Z"/>
          <w:rFonts w:asciiTheme="minorHAnsi" w:eastAsiaTheme="minorEastAsia" w:hAnsiTheme="minorHAnsi" w:cstheme="minorBidi"/>
          <w:i w:val="0"/>
          <w:noProof/>
          <w:sz w:val="22"/>
          <w:szCs w:val="22"/>
        </w:rPr>
      </w:pPr>
      <w:ins w:id="8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"_Toc456427632"</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Tabelle winback.Lieferungen</w:t>
        </w:r>
        <w:r>
          <w:rPr>
            <w:noProof/>
            <w:webHidden/>
          </w:rPr>
          <w:tab/>
        </w:r>
        <w:r>
          <w:rPr>
            <w:noProof/>
            <w:webHidden/>
          </w:rPr>
          <w:fldChar w:fldCharType="begin"/>
        </w:r>
        <w:r>
          <w:rPr>
            <w:noProof/>
            <w:webHidden/>
          </w:rPr>
          <w:instrText xml:space="preserve"> PAGEREF _Toc456427632 \h </w:instrText>
        </w:r>
        <w:r>
          <w:rPr>
            <w:noProof/>
            <w:webHidden/>
          </w:rPr>
        </w:r>
      </w:ins>
      <w:r>
        <w:rPr>
          <w:noProof/>
          <w:webHidden/>
        </w:rPr>
        <w:fldChar w:fldCharType="separate"/>
      </w:r>
      <w:ins w:id="84" w:author="Jörg Will" w:date="2016-07-16T10:26:00Z">
        <w:r w:rsidR="00356CC7">
          <w:rPr>
            <w:noProof/>
            <w:webHidden/>
          </w:rPr>
          <w:t>19</w:t>
        </w:r>
      </w:ins>
      <w:ins w:id="85" w:author="Jörg Will" w:date="2016-07-16T10:18:00Z">
        <w:r>
          <w:rPr>
            <w:noProof/>
            <w:webHidden/>
          </w:rPr>
          <w:fldChar w:fldCharType="end"/>
        </w:r>
        <w:r w:rsidRPr="00D1099C">
          <w:rPr>
            <w:rStyle w:val="Hyperlink"/>
            <w:noProof/>
          </w:rPr>
          <w:fldChar w:fldCharType="end"/>
        </w:r>
      </w:ins>
    </w:p>
    <w:p w14:paraId="17A40529" w14:textId="77777777" w:rsidR="00835815" w:rsidRDefault="00835815">
      <w:pPr>
        <w:pStyle w:val="Verzeichnis2"/>
        <w:tabs>
          <w:tab w:val="right" w:leader="dot" w:pos="9061"/>
        </w:tabs>
        <w:rPr>
          <w:ins w:id="86" w:author="Jörg Will" w:date="2016-07-16T10:18:00Z"/>
          <w:rFonts w:asciiTheme="minorHAnsi" w:eastAsiaTheme="minorEastAsia" w:hAnsiTheme="minorHAnsi" w:cstheme="minorBidi"/>
          <w:i w:val="0"/>
          <w:noProof/>
          <w:sz w:val="22"/>
          <w:szCs w:val="22"/>
        </w:rPr>
      </w:pPr>
      <w:ins w:id="8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"_Toc456427633"</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Rohstoff-Zusatzdaten</w:t>
        </w:r>
        <w:r>
          <w:rPr>
            <w:noProof/>
            <w:webHidden/>
          </w:rPr>
          <w:tab/>
        </w:r>
        <w:r>
          <w:rPr>
            <w:noProof/>
            <w:webHidden/>
          </w:rPr>
          <w:fldChar w:fldCharType="begin"/>
        </w:r>
        <w:r>
          <w:rPr>
            <w:noProof/>
            <w:webHidden/>
          </w:rPr>
          <w:instrText xml:space="preserve"> PAGEREF _Toc456427633 \h </w:instrText>
        </w:r>
        <w:r>
          <w:rPr>
            <w:noProof/>
            <w:webHidden/>
          </w:rPr>
        </w:r>
      </w:ins>
      <w:r>
        <w:rPr>
          <w:noProof/>
          <w:webHidden/>
        </w:rPr>
        <w:fldChar w:fldCharType="separate"/>
      </w:r>
      <w:ins w:id="88" w:author="Jörg Will" w:date="2016-07-16T10:26:00Z">
        <w:r w:rsidR="00356CC7">
          <w:rPr>
            <w:noProof/>
            <w:webHidden/>
          </w:rPr>
          <w:t>20</w:t>
        </w:r>
      </w:ins>
      <w:ins w:id="89" w:author="Jörg Will" w:date="2016-07-16T10:18:00Z">
        <w:r>
          <w:rPr>
            <w:noProof/>
            <w:webHidden/>
          </w:rPr>
          <w:fldChar w:fldCharType="end"/>
        </w:r>
        <w:r w:rsidRPr="00D1099C">
          <w:rPr>
            <w:rStyle w:val="Hyperlink"/>
            <w:noProof/>
          </w:rPr>
          <w:fldChar w:fldCharType="end"/>
        </w:r>
      </w:ins>
    </w:p>
    <w:p w14:paraId="0A66B01E" w14:textId="77777777" w:rsidR="00835815" w:rsidRDefault="00835815">
      <w:pPr>
        <w:pStyle w:val="Verzeichnis2"/>
        <w:tabs>
          <w:tab w:val="right" w:leader="dot" w:pos="9061"/>
        </w:tabs>
        <w:rPr>
          <w:ins w:id="90" w:author="Jörg Will" w:date="2016-07-16T10:18:00Z"/>
          <w:rFonts w:asciiTheme="minorHAnsi" w:eastAsiaTheme="minorEastAsia" w:hAnsiTheme="minorHAnsi" w:cstheme="minorBidi"/>
          <w:i w:val="0"/>
          <w:noProof/>
          <w:sz w:val="22"/>
          <w:szCs w:val="22"/>
        </w:rPr>
      </w:pPr>
      <w:ins w:id="9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"_Toc456427634"</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Nährwerte/Allergene</w:t>
        </w:r>
        <w:r>
          <w:rPr>
            <w:noProof/>
            <w:webHidden/>
          </w:rPr>
          <w:tab/>
        </w:r>
        <w:r>
          <w:rPr>
            <w:noProof/>
            <w:webHidden/>
          </w:rPr>
          <w:fldChar w:fldCharType="begin"/>
        </w:r>
        <w:r>
          <w:rPr>
            <w:noProof/>
            <w:webHidden/>
          </w:rPr>
          <w:instrText xml:space="preserve"> PAGEREF _Toc456427634 \h </w:instrText>
        </w:r>
        <w:r>
          <w:rPr>
            <w:noProof/>
            <w:webHidden/>
          </w:rPr>
        </w:r>
      </w:ins>
      <w:r>
        <w:rPr>
          <w:noProof/>
          <w:webHidden/>
        </w:rPr>
        <w:fldChar w:fldCharType="separate"/>
      </w:r>
      <w:ins w:id="92" w:author="Jörg Will" w:date="2016-07-16T10:26:00Z">
        <w:r w:rsidR="00356CC7">
          <w:rPr>
            <w:noProof/>
            <w:webHidden/>
          </w:rPr>
          <w:t>20</w:t>
        </w:r>
      </w:ins>
      <w:ins w:id="93" w:author="Jörg Will" w:date="2016-07-16T10:18:00Z">
        <w:r>
          <w:rPr>
            <w:noProof/>
            <w:webHidden/>
          </w:rPr>
          <w:fldChar w:fldCharType="end"/>
        </w:r>
        <w:r w:rsidRPr="00D1099C">
          <w:rPr>
            <w:rStyle w:val="Hyperlink"/>
            <w:noProof/>
          </w:rPr>
          <w:fldChar w:fldCharType="end"/>
        </w:r>
      </w:ins>
    </w:p>
    <w:p w14:paraId="207F278C" w14:textId="77777777" w:rsidR="00835815" w:rsidRDefault="00835815">
      <w:pPr>
        <w:pStyle w:val="Verzeichnis2"/>
        <w:tabs>
          <w:tab w:val="right" w:leader="dot" w:pos="9061"/>
        </w:tabs>
        <w:rPr>
          <w:ins w:id="94" w:author="Jörg Will" w:date="2016-07-16T10:18:00Z"/>
          <w:rFonts w:asciiTheme="minorHAnsi" w:eastAsiaTheme="minorEastAsia" w:hAnsiTheme="minorHAnsi" w:cstheme="minorBidi"/>
          <w:i w:val="0"/>
          <w:noProof/>
          <w:sz w:val="22"/>
          <w:szCs w:val="22"/>
        </w:rPr>
      </w:pPr>
      <w:ins w:id="95"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"_Toc456427635"</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Zusammenfassung der Rohstoff-Daten</w:t>
        </w:r>
        <w:r>
          <w:rPr>
            <w:noProof/>
            <w:webHidden/>
          </w:rPr>
          <w:tab/>
        </w:r>
        <w:r>
          <w:rPr>
            <w:noProof/>
            <w:webHidden/>
          </w:rPr>
          <w:fldChar w:fldCharType="begin"/>
        </w:r>
        <w:r>
          <w:rPr>
            <w:noProof/>
            <w:webHidden/>
          </w:rPr>
          <w:instrText xml:space="preserve"> PAGEREF _Toc456427635 \h </w:instrText>
        </w:r>
        <w:r>
          <w:rPr>
            <w:noProof/>
            <w:webHidden/>
          </w:rPr>
        </w:r>
      </w:ins>
      <w:r>
        <w:rPr>
          <w:noProof/>
          <w:webHidden/>
        </w:rPr>
        <w:fldChar w:fldCharType="separate"/>
      </w:r>
      <w:ins w:id="96" w:author="Jörg Will" w:date="2016-07-16T10:26:00Z">
        <w:r w:rsidR="00356CC7">
          <w:rPr>
            <w:noProof/>
            <w:webHidden/>
          </w:rPr>
          <w:t>21</w:t>
        </w:r>
      </w:ins>
      <w:ins w:id="97" w:author="Jörg Will" w:date="2016-07-16T10:18:00Z">
        <w:r>
          <w:rPr>
            <w:noProof/>
            <w:webHidden/>
          </w:rPr>
          <w:fldChar w:fldCharType="end"/>
        </w:r>
        <w:r w:rsidRPr="00D1099C">
          <w:rPr>
            <w:rStyle w:val="Hyperlink"/>
            <w:noProof/>
          </w:rPr>
          <w:fldChar w:fldCharType="end"/>
        </w:r>
      </w:ins>
    </w:p>
    <w:p w14:paraId="491CE5A0" w14:textId="77777777" w:rsidR="00835815" w:rsidRDefault="00835815">
      <w:pPr>
        <w:pStyle w:val="Verzeichnis1"/>
        <w:tabs>
          <w:tab w:val="right" w:leader="dot" w:pos="9061"/>
        </w:tabs>
        <w:rPr>
          <w:ins w:id="98" w:author="Jörg Will" w:date="2016-07-16T10:18:00Z"/>
          <w:rFonts w:asciiTheme="minorHAnsi" w:eastAsiaTheme="minorEastAsia" w:hAnsiTheme="minorHAnsi" w:cstheme="minorBidi"/>
          <w:b w:val="0"/>
          <w:noProof/>
          <w:sz w:val="22"/>
          <w:szCs w:val="22"/>
        </w:rPr>
      </w:pPr>
      <w:ins w:id="99"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"_Toc456427636"</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Mitarbeiter</w:t>
        </w:r>
        <w:r>
          <w:rPr>
            <w:noProof/>
            <w:webHidden/>
          </w:rPr>
          <w:tab/>
        </w:r>
        <w:r>
          <w:rPr>
            <w:noProof/>
            <w:webHidden/>
          </w:rPr>
          <w:fldChar w:fldCharType="begin"/>
        </w:r>
        <w:r>
          <w:rPr>
            <w:noProof/>
            <w:webHidden/>
          </w:rPr>
          <w:instrText xml:space="preserve"> PAGEREF _Toc456427636 \h </w:instrText>
        </w:r>
        <w:r>
          <w:rPr>
            <w:noProof/>
            <w:webHidden/>
          </w:rPr>
        </w:r>
      </w:ins>
      <w:r>
        <w:rPr>
          <w:noProof/>
          <w:webHidden/>
        </w:rPr>
        <w:fldChar w:fldCharType="separate"/>
      </w:r>
      <w:ins w:id="100" w:author="Jörg Will" w:date="2016-07-16T10:26:00Z">
        <w:r w:rsidR="00356CC7">
          <w:rPr>
            <w:noProof/>
            <w:webHidden/>
          </w:rPr>
          <w:t>22</w:t>
        </w:r>
      </w:ins>
      <w:ins w:id="101" w:author="Jörg Will" w:date="2016-07-16T10:18:00Z">
        <w:r>
          <w:rPr>
            <w:noProof/>
            <w:webHidden/>
          </w:rPr>
          <w:fldChar w:fldCharType="end"/>
        </w:r>
        <w:r w:rsidRPr="00D1099C">
          <w:rPr>
            <w:rStyle w:val="Hyperlink"/>
            <w:noProof/>
          </w:rPr>
          <w:fldChar w:fldCharType="end"/>
        </w:r>
      </w:ins>
    </w:p>
    <w:p w14:paraId="74A1F4B4" w14:textId="77777777" w:rsidR="00835815" w:rsidRDefault="00835815">
      <w:pPr>
        <w:pStyle w:val="Verzeichnis2"/>
        <w:tabs>
          <w:tab w:val="right" w:leader="dot" w:pos="9061"/>
        </w:tabs>
        <w:rPr>
          <w:ins w:id="102" w:author="Jörg Will" w:date="2016-07-16T10:18:00Z"/>
          <w:rFonts w:asciiTheme="minorHAnsi" w:eastAsiaTheme="minorEastAsia" w:hAnsiTheme="minorHAnsi" w:cstheme="minorBidi"/>
          <w:i w:val="0"/>
          <w:noProof/>
          <w:sz w:val="22"/>
          <w:szCs w:val="22"/>
        </w:rPr>
      </w:pPr>
      <w:ins w:id="10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"_Toc456427637"</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Tabelle winback.ItemParameter</w:t>
        </w:r>
        <w:r>
          <w:rPr>
            <w:noProof/>
            <w:webHidden/>
          </w:rPr>
          <w:tab/>
        </w:r>
        <w:r>
          <w:rPr>
            <w:noProof/>
            <w:webHidden/>
          </w:rPr>
          <w:fldChar w:fldCharType="begin"/>
        </w:r>
        <w:r>
          <w:rPr>
            <w:noProof/>
            <w:webHidden/>
          </w:rPr>
          <w:instrText xml:space="preserve"> PAGEREF _Toc456427637 \h </w:instrText>
        </w:r>
        <w:r>
          <w:rPr>
            <w:noProof/>
            <w:webHidden/>
          </w:rPr>
        </w:r>
      </w:ins>
      <w:r>
        <w:rPr>
          <w:noProof/>
          <w:webHidden/>
        </w:rPr>
        <w:fldChar w:fldCharType="separate"/>
      </w:r>
      <w:ins w:id="104" w:author="Jörg Will" w:date="2016-07-16T10:26:00Z">
        <w:r w:rsidR="00356CC7">
          <w:rPr>
            <w:noProof/>
            <w:webHidden/>
          </w:rPr>
          <w:t>22</w:t>
        </w:r>
      </w:ins>
      <w:ins w:id="105" w:author="Jörg Will" w:date="2016-07-16T10:18:00Z">
        <w:r>
          <w:rPr>
            <w:noProof/>
            <w:webHidden/>
          </w:rPr>
          <w:fldChar w:fldCharType="end"/>
        </w:r>
        <w:r w:rsidRPr="00D1099C">
          <w:rPr>
            <w:rStyle w:val="Hyperlink"/>
            <w:noProof/>
          </w:rPr>
          <w:fldChar w:fldCharType="end"/>
        </w:r>
      </w:ins>
    </w:p>
    <w:p w14:paraId="04358578" w14:textId="77777777" w:rsidR="00835815" w:rsidRDefault="00835815">
      <w:pPr>
        <w:pStyle w:val="Verzeichnis1"/>
        <w:tabs>
          <w:tab w:val="right" w:leader="dot" w:pos="9061"/>
        </w:tabs>
        <w:rPr>
          <w:ins w:id="106" w:author="Jörg Will" w:date="2016-07-16T10:18:00Z"/>
          <w:rFonts w:asciiTheme="minorHAnsi" w:eastAsiaTheme="minorEastAsia" w:hAnsiTheme="minorHAnsi" w:cstheme="minorBidi"/>
          <w:b w:val="0"/>
          <w:noProof/>
          <w:sz w:val="22"/>
          <w:szCs w:val="22"/>
        </w:rPr>
      </w:pPr>
      <w:ins w:id="10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"_Toc456427638"</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Verbrauchsdaten</w:t>
        </w:r>
        <w:r>
          <w:rPr>
            <w:noProof/>
            <w:webHidden/>
          </w:rPr>
          <w:tab/>
        </w:r>
        <w:r>
          <w:rPr>
            <w:noProof/>
            <w:webHidden/>
          </w:rPr>
          <w:fldChar w:fldCharType="begin"/>
        </w:r>
        <w:r>
          <w:rPr>
            <w:noProof/>
            <w:webHidden/>
          </w:rPr>
          <w:instrText xml:space="preserve"> PAGEREF _Toc456427638 \h </w:instrText>
        </w:r>
        <w:r>
          <w:rPr>
            <w:noProof/>
            <w:webHidden/>
          </w:rPr>
        </w:r>
      </w:ins>
      <w:r>
        <w:rPr>
          <w:noProof/>
          <w:webHidden/>
        </w:rPr>
        <w:fldChar w:fldCharType="separate"/>
      </w:r>
      <w:ins w:id="108" w:author="Jörg Will" w:date="2016-07-16T10:26:00Z">
        <w:r w:rsidR="00356CC7">
          <w:rPr>
            <w:noProof/>
            <w:webHidden/>
          </w:rPr>
          <w:t>23</w:t>
        </w:r>
      </w:ins>
      <w:ins w:id="109" w:author="Jörg Will" w:date="2016-07-16T10:18:00Z">
        <w:r>
          <w:rPr>
            <w:noProof/>
            <w:webHidden/>
          </w:rPr>
          <w:fldChar w:fldCharType="end"/>
        </w:r>
        <w:r w:rsidRPr="00D1099C">
          <w:rPr>
            <w:rStyle w:val="Hyperlink"/>
            <w:noProof/>
          </w:rPr>
          <w:fldChar w:fldCharType="end"/>
        </w:r>
      </w:ins>
    </w:p>
    <w:p w14:paraId="144E0B9D" w14:textId="77777777" w:rsidR="00835815" w:rsidRDefault="00835815">
      <w:pPr>
        <w:pStyle w:val="Verzeichnis1"/>
        <w:tabs>
          <w:tab w:val="right" w:leader="dot" w:pos="9061"/>
        </w:tabs>
        <w:rPr>
          <w:ins w:id="110" w:author="Jörg Will" w:date="2016-07-16T10:18:00Z"/>
          <w:rFonts w:asciiTheme="minorHAnsi" w:eastAsiaTheme="minorEastAsia" w:hAnsiTheme="minorHAnsi" w:cstheme="minorBidi"/>
          <w:b w:val="0"/>
          <w:noProof/>
          <w:sz w:val="22"/>
          <w:szCs w:val="22"/>
        </w:rPr>
      </w:pPr>
      <w:ins w:id="11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"_Toc456427639"</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Produktions-Planung</w:t>
        </w:r>
        <w:r>
          <w:rPr>
            <w:noProof/>
            <w:webHidden/>
          </w:rPr>
          <w:tab/>
        </w:r>
        <w:r>
          <w:rPr>
            <w:noProof/>
            <w:webHidden/>
          </w:rPr>
          <w:fldChar w:fldCharType="begin"/>
        </w:r>
        <w:r>
          <w:rPr>
            <w:noProof/>
            <w:webHidden/>
          </w:rPr>
          <w:instrText xml:space="preserve"> PAGEREF _Toc456427639 \h </w:instrText>
        </w:r>
        <w:r>
          <w:rPr>
            <w:noProof/>
            <w:webHidden/>
          </w:rPr>
        </w:r>
      </w:ins>
      <w:r>
        <w:rPr>
          <w:noProof/>
          <w:webHidden/>
        </w:rPr>
        <w:fldChar w:fldCharType="separate"/>
      </w:r>
      <w:ins w:id="112" w:author="Jörg Will" w:date="2016-07-16T10:26:00Z">
        <w:r w:rsidR="00356CC7">
          <w:rPr>
            <w:noProof/>
            <w:webHidden/>
          </w:rPr>
          <w:t>24</w:t>
        </w:r>
      </w:ins>
      <w:ins w:id="113" w:author="Jörg Will" w:date="2016-07-16T10:18:00Z">
        <w:r>
          <w:rPr>
            <w:noProof/>
            <w:webHidden/>
          </w:rPr>
          <w:fldChar w:fldCharType="end"/>
        </w:r>
        <w:r w:rsidRPr="00D1099C">
          <w:rPr>
            <w:rStyle w:val="Hyperlink"/>
            <w:noProof/>
          </w:rPr>
          <w:fldChar w:fldCharType="end"/>
        </w:r>
      </w:ins>
    </w:p>
    <w:p w14:paraId="1120304C" w14:textId="77777777" w:rsidR="00835815" w:rsidRDefault="00835815">
      <w:pPr>
        <w:pStyle w:val="Verzeichnis1"/>
        <w:tabs>
          <w:tab w:val="right" w:leader="dot" w:pos="9061"/>
        </w:tabs>
        <w:rPr>
          <w:ins w:id="114" w:author="Jörg Will" w:date="2016-07-16T10:18:00Z"/>
          <w:rFonts w:asciiTheme="minorHAnsi" w:eastAsiaTheme="minorEastAsia" w:hAnsiTheme="minorHAnsi" w:cstheme="minorBidi"/>
          <w:b w:val="0"/>
          <w:noProof/>
          <w:sz w:val="22"/>
          <w:szCs w:val="22"/>
        </w:rPr>
      </w:pPr>
      <w:ins w:id="115"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"_Toc456427640"</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Funktionen der Schnittstelle</w:t>
        </w:r>
        <w:r>
          <w:rPr>
            <w:noProof/>
            <w:webHidden/>
          </w:rPr>
          <w:tab/>
        </w:r>
        <w:r>
          <w:rPr>
            <w:noProof/>
            <w:webHidden/>
          </w:rPr>
          <w:fldChar w:fldCharType="begin"/>
        </w:r>
        <w:r>
          <w:rPr>
            <w:noProof/>
            <w:webHidden/>
          </w:rPr>
          <w:instrText xml:space="preserve"> PAGEREF _Toc456427640 \h </w:instrText>
        </w:r>
        <w:r>
          <w:rPr>
            <w:noProof/>
            <w:webHidden/>
          </w:rPr>
        </w:r>
      </w:ins>
      <w:r>
        <w:rPr>
          <w:noProof/>
          <w:webHidden/>
        </w:rPr>
        <w:fldChar w:fldCharType="separate"/>
      </w:r>
      <w:ins w:id="116" w:author="Jörg Will" w:date="2016-07-16T10:26:00Z">
        <w:r w:rsidR="00356CC7">
          <w:rPr>
            <w:noProof/>
            <w:webHidden/>
          </w:rPr>
          <w:t>25</w:t>
        </w:r>
      </w:ins>
      <w:ins w:id="117" w:author="Jörg Will" w:date="2016-07-16T10:18:00Z">
        <w:r>
          <w:rPr>
            <w:noProof/>
            <w:webHidden/>
          </w:rPr>
          <w:fldChar w:fldCharType="end"/>
        </w:r>
        <w:r w:rsidRPr="00D1099C">
          <w:rPr>
            <w:rStyle w:val="Hyperlink"/>
            <w:noProof/>
          </w:rPr>
          <w:fldChar w:fldCharType="end"/>
        </w:r>
      </w:ins>
    </w:p>
    <w:p w14:paraId="1AE9982C" w14:textId="77777777" w:rsidR="00835815" w:rsidRDefault="00835815">
      <w:pPr>
        <w:pStyle w:val="Verzeichnis2"/>
        <w:tabs>
          <w:tab w:val="right" w:leader="dot" w:pos="9061"/>
        </w:tabs>
        <w:rPr>
          <w:ins w:id="118" w:author="Jörg Will" w:date="2016-07-16T10:18:00Z"/>
          <w:rFonts w:asciiTheme="minorHAnsi" w:eastAsiaTheme="minorEastAsia" w:hAnsiTheme="minorHAnsi" w:cstheme="minorBidi"/>
          <w:i w:val="0"/>
          <w:noProof/>
          <w:sz w:val="22"/>
          <w:szCs w:val="22"/>
        </w:rPr>
      </w:pPr>
      <w:ins w:id="119"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"_Toc456427641"</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Allgemeine Festlegungen</w:t>
        </w:r>
        <w:r>
          <w:rPr>
            <w:noProof/>
            <w:webHidden/>
          </w:rPr>
          <w:tab/>
        </w:r>
        <w:r>
          <w:rPr>
            <w:noProof/>
            <w:webHidden/>
          </w:rPr>
          <w:fldChar w:fldCharType="begin"/>
        </w:r>
        <w:r>
          <w:rPr>
            <w:noProof/>
            <w:webHidden/>
          </w:rPr>
          <w:instrText xml:space="preserve"> PAGEREF _Toc456427641 \h </w:instrText>
        </w:r>
        <w:r>
          <w:rPr>
            <w:noProof/>
            <w:webHidden/>
          </w:rPr>
        </w:r>
      </w:ins>
      <w:r>
        <w:rPr>
          <w:noProof/>
          <w:webHidden/>
        </w:rPr>
        <w:fldChar w:fldCharType="separate"/>
      </w:r>
      <w:ins w:id="120" w:author="Jörg Will" w:date="2016-07-16T10:26:00Z">
        <w:r w:rsidR="00356CC7">
          <w:rPr>
            <w:noProof/>
            <w:webHidden/>
          </w:rPr>
          <w:t>25</w:t>
        </w:r>
      </w:ins>
      <w:ins w:id="121" w:author="Jörg Will" w:date="2016-07-16T10:18:00Z">
        <w:r>
          <w:rPr>
            <w:noProof/>
            <w:webHidden/>
          </w:rPr>
          <w:fldChar w:fldCharType="end"/>
        </w:r>
        <w:r w:rsidRPr="00D1099C">
          <w:rPr>
            <w:rStyle w:val="Hyperlink"/>
            <w:noProof/>
          </w:rPr>
          <w:fldChar w:fldCharType="end"/>
        </w:r>
      </w:ins>
    </w:p>
    <w:p w14:paraId="0E7F8B2E" w14:textId="77777777" w:rsidR="00835815" w:rsidRDefault="00835815">
      <w:pPr>
        <w:pStyle w:val="Verzeichnis2"/>
        <w:tabs>
          <w:tab w:val="right" w:leader="dot" w:pos="9061"/>
        </w:tabs>
        <w:rPr>
          <w:ins w:id="122" w:author="Jörg Will" w:date="2016-07-16T10:18:00Z"/>
          <w:rFonts w:asciiTheme="minorHAnsi" w:eastAsiaTheme="minorEastAsia" w:hAnsiTheme="minorHAnsi" w:cstheme="minorBidi"/>
          <w:i w:val="0"/>
          <w:noProof/>
          <w:sz w:val="22"/>
          <w:szCs w:val="22"/>
        </w:rPr>
      </w:pPr>
      <w:ins w:id="12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"_Toc456427642"</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Verhinderung von Inkonsistenzen</w:t>
        </w:r>
        <w:r>
          <w:rPr>
            <w:noProof/>
            <w:webHidden/>
          </w:rPr>
          <w:tab/>
        </w:r>
        <w:r>
          <w:rPr>
            <w:noProof/>
            <w:webHidden/>
          </w:rPr>
          <w:fldChar w:fldCharType="begin"/>
        </w:r>
        <w:r>
          <w:rPr>
            <w:noProof/>
            <w:webHidden/>
          </w:rPr>
          <w:instrText xml:space="preserve"> PAGEREF _Toc456427642 \h </w:instrText>
        </w:r>
        <w:r>
          <w:rPr>
            <w:noProof/>
            <w:webHidden/>
          </w:rPr>
        </w:r>
      </w:ins>
      <w:r>
        <w:rPr>
          <w:noProof/>
          <w:webHidden/>
        </w:rPr>
        <w:fldChar w:fldCharType="separate"/>
      </w:r>
      <w:ins w:id="124" w:author="Jörg Will" w:date="2016-07-16T10:26:00Z">
        <w:r w:rsidR="00356CC7">
          <w:rPr>
            <w:noProof/>
            <w:webHidden/>
          </w:rPr>
          <w:t>25</w:t>
        </w:r>
      </w:ins>
      <w:ins w:id="125" w:author="Jörg Will" w:date="2016-07-16T10:18:00Z">
        <w:r>
          <w:rPr>
            <w:noProof/>
            <w:webHidden/>
          </w:rPr>
          <w:fldChar w:fldCharType="end"/>
        </w:r>
        <w:r w:rsidRPr="00D1099C">
          <w:rPr>
            <w:rStyle w:val="Hyperlink"/>
            <w:noProof/>
          </w:rPr>
          <w:fldChar w:fldCharType="end"/>
        </w:r>
      </w:ins>
    </w:p>
    <w:p w14:paraId="4E0B2A38" w14:textId="77777777" w:rsidR="00835815" w:rsidRDefault="00835815">
      <w:pPr>
        <w:pStyle w:val="Verzeichnis2"/>
        <w:tabs>
          <w:tab w:val="right" w:leader="dot" w:pos="9061"/>
        </w:tabs>
        <w:rPr>
          <w:ins w:id="126" w:author="Jörg Will" w:date="2016-07-16T10:18:00Z"/>
          <w:rFonts w:asciiTheme="minorHAnsi" w:eastAsiaTheme="minorEastAsia" w:hAnsiTheme="minorHAnsi" w:cstheme="minorBidi"/>
          <w:i w:val="0"/>
          <w:noProof/>
          <w:sz w:val="22"/>
          <w:szCs w:val="22"/>
        </w:rPr>
      </w:pPr>
      <w:ins w:id="12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"_Toc456427643"</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Funktionen Benutzer</w:t>
        </w:r>
        <w:r>
          <w:rPr>
            <w:noProof/>
            <w:webHidden/>
          </w:rPr>
          <w:tab/>
        </w:r>
        <w:r>
          <w:rPr>
            <w:noProof/>
            <w:webHidden/>
          </w:rPr>
          <w:fldChar w:fldCharType="begin"/>
        </w:r>
        <w:r>
          <w:rPr>
            <w:noProof/>
            <w:webHidden/>
          </w:rPr>
          <w:instrText xml:space="preserve"> PAGEREF _Toc456427643 \h </w:instrText>
        </w:r>
        <w:r>
          <w:rPr>
            <w:noProof/>
            <w:webHidden/>
          </w:rPr>
        </w:r>
      </w:ins>
      <w:r>
        <w:rPr>
          <w:noProof/>
          <w:webHidden/>
        </w:rPr>
        <w:fldChar w:fldCharType="separate"/>
      </w:r>
      <w:ins w:id="128" w:author="Jörg Will" w:date="2016-07-16T10:26:00Z">
        <w:r w:rsidR="00356CC7">
          <w:rPr>
            <w:noProof/>
            <w:webHidden/>
          </w:rPr>
          <w:t>26</w:t>
        </w:r>
      </w:ins>
      <w:ins w:id="129" w:author="Jörg Will" w:date="2016-07-16T10:18:00Z">
        <w:r>
          <w:rPr>
            <w:noProof/>
            <w:webHidden/>
          </w:rPr>
          <w:fldChar w:fldCharType="end"/>
        </w:r>
        <w:r w:rsidRPr="00D1099C">
          <w:rPr>
            <w:rStyle w:val="Hyperlink"/>
            <w:noProof/>
          </w:rPr>
          <w:fldChar w:fldCharType="end"/>
        </w:r>
      </w:ins>
    </w:p>
    <w:p w14:paraId="1D5F7D43" w14:textId="77777777" w:rsidR="00835815" w:rsidRDefault="00835815">
      <w:pPr>
        <w:pStyle w:val="Verzeichnis2"/>
        <w:tabs>
          <w:tab w:val="right" w:leader="dot" w:pos="9061"/>
        </w:tabs>
        <w:rPr>
          <w:ins w:id="130" w:author="Jörg Will" w:date="2016-07-16T10:18:00Z"/>
          <w:rFonts w:asciiTheme="minorHAnsi" w:eastAsiaTheme="minorEastAsia" w:hAnsiTheme="minorHAnsi" w:cstheme="minorBidi"/>
          <w:i w:val="0"/>
          <w:noProof/>
          <w:sz w:val="22"/>
          <w:szCs w:val="22"/>
        </w:rPr>
      </w:pPr>
      <w:ins w:id="13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"_Toc456427644"</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Funktionen Artikel</w:t>
        </w:r>
        <w:r>
          <w:rPr>
            <w:noProof/>
            <w:webHidden/>
          </w:rPr>
          <w:tab/>
        </w:r>
        <w:r>
          <w:rPr>
            <w:noProof/>
            <w:webHidden/>
          </w:rPr>
          <w:fldChar w:fldCharType="begin"/>
        </w:r>
        <w:r>
          <w:rPr>
            <w:noProof/>
            <w:webHidden/>
          </w:rPr>
          <w:instrText xml:space="preserve"> PAGEREF _Toc456427644 \h </w:instrText>
        </w:r>
        <w:r>
          <w:rPr>
            <w:noProof/>
            <w:webHidden/>
          </w:rPr>
        </w:r>
      </w:ins>
      <w:r>
        <w:rPr>
          <w:noProof/>
          <w:webHidden/>
        </w:rPr>
        <w:fldChar w:fldCharType="separate"/>
      </w:r>
      <w:ins w:id="132" w:author="Jörg Will" w:date="2016-07-16T10:26:00Z">
        <w:r w:rsidR="00356CC7">
          <w:rPr>
            <w:noProof/>
            <w:webHidden/>
          </w:rPr>
          <w:t>27</w:t>
        </w:r>
      </w:ins>
      <w:ins w:id="133" w:author="Jörg Will" w:date="2016-07-16T10:18:00Z">
        <w:r>
          <w:rPr>
            <w:noProof/>
            <w:webHidden/>
          </w:rPr>
          <w:fldChar w:fldCharType="end"/>
        </w:r>
        <w:r w:rsidRPr="00D1099C">
          <w:rPr>
            <w:rStyle w:val="Hyperlink"/>
            <w:noProof/>
          </w:rPr>
          <w:fldChar w:fldCharType="end"/>
        </w:r>
      </w:ins>
    </w:p>
    <w:p w14:paraId="735541C9" w14:textId="77777777" w:rsidR="00835815" w:rsidRDefault="00835815">
      <w:pPr>
        <w:pStyle w:val="Verzeichnis2"/>
        <w:tabs>
          <w:tab w:val="right" w:leader="dot" w:pos="9061"/>
        </w:tabs>
        <w:rPr>
          <w:ins w:id="134" w:author="Jörg Will" w:date="2016-07-16T10:18:00Z"/>
          <w:rFonts w:asciiTheme="minorHAnsi" w:eastAsiaTheme="minorEastAsia" w:hAnsiTheme="minorHAnsi" w:cstheme="minorBidi"/>
          <w:i w:val="0"/>
          <w:noProof/>
          <w:sz w:val="22"/>
          <w:szCs w:val="22"/>
        </w:rPr>
      </w:pPr>
      <w:ins w:id="135"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"_Toc456427645"</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Funktionen Rohstoffe</w:t>
        </w:r>
        <w:r>
          <w:rPr>
            <w:noProof/>
            <w:webHidden/>
          </w:rPr>
          <w:tab/>
        </w:r>
        <w:r>
          <w:rPr>
            <w:noProof/>
            <w:webHidden/>
          </w:rPr>
          <w:fldChar w:fldCharType="begin"/>
        </w:r>
        <w:r>
          <w:rPr>
            <w:noProof/>
            <w:webHidden/>
          </w:rPr>
          <w:instrText xml:space="preserve"> PAGEREF _Toc456427645 \h </w:instrText>
        </w:r>
        <w:r>
          <w:rPr>
            <w:noProof/>
            <w:webHidden/>
          </w:rPr>
        </w:r>
      </w:ins>
      <w:r>
        <w:rPr>
          <w:noProof/>
          <w:webHidden/>
        </w:rPr>
        <w:fldChar w:fldCharType="separate"/>
      </w:r>
      <w:ins w:id="136" w:author="Jörg Will" w:date="2016-07-16T10:26:00Z">
        <w:r w:rsidR="00356CC7">
          <w:rPr>
            <w:noProof/>
            <w:webHidden/>
          </w:rPr>
          <w:t>28</w:t>
        </w:r>
      </w:ins>
      <w:ins w:id="137" w:author="Jörg Will" w:date="2016-07-16T10:18:00Z">
        <w:r>
          <w:rPr>
            <w:noProof/>
            <w:webHidden/>
          </w:rPr>
          <w:fldChar w:fldCharType="end"/>
        </w:r>
        <w:r w:rsidRPr="00D1099C">
          <w:rPr>
            <w:rStyle w:val="Hyperlink"/>
            <w:noProof/>
          </w:rPr>
          <w:fldChar w:fldCharType="end"/>
        </w:r>
      </w:ins>
    </w:p>
    <w:p w14:paraId="28C9C30B" w14:textId="77777777" w:rsidR="00835815" w:rsidRDefault="00835815">
      <w:pPr>
        <w:pStyle w:val="Verzeichnis1"/>
        <w:tabs>
          <w:tab w:val="right" w:leader="dot" w:pos="9061"/>
        </w:tabs>
        <w:rPr>
          <w:ins w:id="138" w:author="Jörg Will" w:date="2016-07-16T10:18:00Z"/>
          <w:rFonts w:asciiTheme="minorHAnsi" w:eastAsiaTheme="minorEastAsia" w:hAnsiTheme="minorHAnsi" w:cstheme="minorBidi"/>
          <w:b w:val="0"/>
          <w:noProof/>
          <w:sz w:val="22"/>
          <w:szCs w:val="22"/>
        </w:rPr>
      </w:pPr>
      <w:ins w:id="139"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"_Toc456427646"</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Anhang</w:t>
        </w:r>
        <w:r>
          <w:rPr>
            <w:noProof/>
            <w:webHidden/>
          </w:rPr>
          <w:tab/>
        </w:r>
        <w:r>
          <w:rPr>
            <w:noProof/>
            <w:webHidden/>
          </w:rPr>
          <w:fldChar w:fldCharType="begin"/>
        </w:r>
        <w:r>
          <w:rPr>
            <w:noProof/>
            <w:webHidden/>
          </w:rPr>
          <w:instrText xml:space="preserve"> PAGEREF _Toc456427646 \h </w:instrText>
        </w:r>
        <w:r>
          <w:rPr>
            <w:noProof/>
            <w:webHidden/>
          </w:rPr>
        </w:r>
      </w:ins>
      <w:r>
        <w:rPr>
          <w:noProof/>
          <w:webHidden/>
        </w:rPr>
        <w:fldChar w:fldCharType="separate"/>
      </w:r>
      <w:ins w:id="140" w:author="Jörg Will" w:date="2016-07-16T10:26:00Z">
        <w:r w:rsidR="00356CC7">
          <w:rPr>
            <w:noProof/>
            <w:webHidden/>
          </w:rPr>
          <w:t>29</w:t>
        </w:r>
      </w:ins>
      <w:ins w:id="141" w:author="Jörg Will" w:date="2016-07-16T10:18:00Z">
        <w:r>
          <w:rPr>
            <w:noProof/>
            <w:webHidden/>
          </w:rPr>
          <w:fldChar w:fldCharType="end"/>
        </w:r>
        <w:r w:rsidRPr="00D1099C">
          <w:rPr>
            <w:rStyle w:val="Hyperlink"/>
            <w:noProof/>
          </w:rPr>
          <w:fldChar w:fldCharType="end"/>
        </w:r>
      </w:ins>
    </w:p>
    <w:p w14:paraId="5F4C3CC2" w14:textId="77777777" w:rsidR="00835815" w:rsidRDefault="00835815">
      <w:pPr>
        <w:pStyle w:val="Verzeichnis2"/>
        <w:tabs>
          <w:tab w:val="right" w:leader="dot" w:pos="9061"/>
        </w:tabs>
        <w:rPr>
          <w:ins w:id="142" w:author="Jörg Will" w:date="2016-07-16T10:18:00Z"/>
          <w:rFonts w:asciiTheme="minorHAnsi" w:eastAsiaTheme="minorEastAsia" w:hAnsiTheme="minorHAnsi" w:cstheme="minorBidi"/>
          <w:i w:val="0"/>
          <w:noProof/>
          <w:sz w:val="22"/>
          <w:szCs w:val="22"/>
        </w:rPr>
      </w:pPr>
      <w:ins w:id="143"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"_Toc456427647"</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Abbildungsverzeichnis</w:t>
        </w:r>
        <w:r>
          <w:rPr>
            <w:noProof/>
            <w:webHidden/>
          </w:rPr>
          <w:tab/>
        </w:r>
        <w:r>
          <w:rPr>
            <w:noProof/>
            <w:webHidden/>
          </w:rPr>
          <w:fldChar w:fldCharType="begin"/>
        </w:r>
        <w:r>
          <w:rPr>
            <w:noProof/>
            <w:webHidden/>
          </w:rPr>
          <w:instrText xml:space="preserve"> PAGEREF _Toc456427647 \h </w:instrText>
        </w:r>
        <w:r>
          <w:rPr>
            <w:noProof/>
            <w:webHidden/>
          </w:rPr>
        </w:r>
      </w:ins>
      <w:r>
        <w:rPr>
          <w:noProof/>
          <w:webHidden/>
        </w:rPr>
        <w:fldChar w:fldCharType="separate"/>
      </w:r>
      <w:ins w:id="144" w:author="Jörg Will" w:date="2016-07-16T10:26:00Z">
        <w:r w:rsidR="00356CC7">
          <w:rPr>
            <w:noProof/>
            <w:webHidden/>
          </w:rPr>
          <w:t>29</w:t>
        </w:r>
      </w:ins>
      <w:ins w:id="145" w:author="Jörg Will" w:date="2016-07-16T10:18:00Z">
        <w:r>
          <w:rPr>
            <w:noProof/>
            <w:webHidden/>
          </w:rPr>
          <w:fldChar w:fldCharType="end"/>
        </w:r>
        <w:r w:rsidRPr="00D1099C">
          <w:rPr>
            <w:rStyle w:val="Hyperlink"/>
            <w:noProof/>
          </w:rPr>
          <w:fldChar w:fldCharType="end"/>
        </w:r>
      </w:ins>
    </w:p>
    <w:p w14:paraId="0AC3CE6C" w14:textId="77777777" w:rsidR="00835815" w:rsidRDefault="00835815">
      <w:pPr>
        <w:pStyle w:val="Verzeichnis2"/>
        <w:tabs>
          <w:tab w:val="right" w:leader="dot" w:pos="9061"/>
        </w:tabs>
        <w:rPr>
          <w:ins w:id="146" w:author="Jörg Will" w:date="2016-07-16T10:18:00Z"/>
          <w:rFonts w:asciiTheme="minorHAnsi" w:eastAsiaTheme="minorEastAsia" w:hAnsiTheme="minorHAnsi" w:cstheme="minorBidi"/>
          <w:i w:val="0"/>
          <w:noProof/>
          <w:sz w:val="22"/>
          <w:szCs w:val="22"/>
        </w:rPr>
      </w:pPr>
      <w:ins w:id="147"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"_Toc456427648"</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ToDo</w:t>
        </w:r>
        <w:r>
          <w:rPr>
            <w:noProof/>
            <w:webHidden/>
          </w:rPr>
          <w:tab/>
        </w:r>
        <w:r>
          <w:rPr>
            <w:noProof/>
            <w:webHidden/>
          </w:rPr>
          <w:fldChar w:fldCharType="begin"/>
        </w:r>
        <w:r>
          <w:rPr>
            <w:noProof/>
            <w:webHidden/>
          </w:rPr>
          <w:instrText xml:space="preserve"> PAGEREF _Toc456427648 \h </w:instrText>
        </w:r>
        <w:r>
          <w:rPr>
            <w:noProof/>
            <w:webHidden/>
          </w:rPr>
        </w:r>
      </w:ins>
      <w:r>
        <w:rPr>
          <w:noProof/>
          <w:webHidden/>
        </w:rPr>
        <w:fldChar w:fldCharType="separate"/>
      </w:r>
      <w:ins w:id="148" w:author="Jörg Will" w:date="2016-07-16T10:26:00Z">
        <w:r w:rsidR="00356CC7">
          <w:rPr>
            <w:noProof/>
            <w:webHidden/>
          </w:rPr>
          <w:t>30</w:t>
        </w:r>
      </w:ins>
      <w:ins w:id="149" w:author="Jörg Will" w:date="2016-07-16T10:18:00Z">
        <w:r>
          <w:rPr>
            <w:noProof/>
            <w:webHidden/>
          </w:rPr>
          <w:fldChar w:fldCharType="end"/>
        </w:r>
        <w:r w:rsidRPr="00D1099C">
          <w:rPr>
            <w:rStyle w:val="Hyperlink"/>
            <w:noProof/>
          </w:rPr>
          <w:fldChar w:fldCharType="end"/>
        </w:r>
      </w:ins>
    </w:p>
    <w:p w14:paraId="14D2C6F3" w14:textId="77777777" w:rsidR="00835815" w:rsidRDefault="00835815">
      <w:pPr>
        <w:pStyle w:val="Verzeichnis2"/>
        <w:tabs>
          <w:tab w:val="right" w:leader="dot" w:pos="9061"/>
        </w:tabs>
        <w:rPr>
          <w:ins w:id="150" w:author="Jörg Will" w:date="2016-07-16T10:18:00Z"/>
          <w:rFonts w:asciiTheme="minorHAnsi" w:eastAsiaTheme="minorEastAsia" w:hAnsiTheme="minorHAnsi" w:cstheme="minorBidi"/>
          <w:i w:val="0"/>
          <w:noProof/>
          <w:sz w:val="22"/>
          <w:szCs w:val="22"/>
        </w:rPr>
      </w:pPr>
      <w:ins w:id="151" w:author="Jörg Will" w:date="2016-07-16T10:18:00Z">
        <w:r w:rsidRPr="00D1099C">
          <w:rPr>
            <w:rStyle w:val="Hyperlink"/>
            <w:noProof/>
          </w:rPr>
          <w:fldChar w:fldCharType="begin"/>
        </w:r>
        <w:r w:rsidRPr="00D1099C">
          <w:rPr>
            <w:rStyle w:val="Hyperlink"/>
            <w:noProof/>
          </w:rPr>
          <w:instrText xml:space="preserve"> </w:instrText>
        </w:r>
        <w:r>
          <w:rPr>
            <w:noProof/>
          </w:rPr>
          <w:instrText>HYPERLINK \l "_Toc456427649"</w:instrText>
        </w:r>
        <w:r w:rsidRPr="00D1099C">
          <w:rPr>
            <w:rStyle w:val="Hyperlink"/>
            <w:noProof/>
          </w:rPr>
          <w:instrText xml:space="preserve"> </w:instrText>
        </w:r>
        <w:r w:rsidRPr="00D1099C">
          <w:rPr>
            <w:rStyle w:val="Hyperlink"/>
            <w:noProof/>
          </w:rPr>
        </w:r>
        <w:r w:rsidRPr="00D1099C">
          <w:rPr>
            <w:rStyle w:val="Hyperlink"/>
            <w:noProof/>
          </w:rPr>
          <w:fldChar w:fldCharType="separate"/>
        </w:r>
        <w:r w:rsidRPr="00D1099C">
          <w:rPr>
            <w:rStyle w:val="Hyperlink"/>
            <w:noProof/>
          </w:rPr>
          <w:t>Änderungsindex</w:t>
        </w:r>
        <w:r>
          <w:rPr>
            <w:noProof/>
            <w:webHidden/>
          </w:rPr>
          <w:tab/>
        </w:r>
        <w:r>
          <w:rPr>
            <w:noProof/>
            <w:webHidden/>
          </w:rPr>
          <w:fldChar w:fldCharType="begin"/>
        </w:r>
        <w:r>
          <w:rPr>
            <w:noProof/>
            <w:webHidden/>
          </w:rPr>
          <w:instrText xml:space="preserve"> PAGEREF _Toc456427649 \h </w:instrText>
        </w:r>
        <w:r>
          <w:rPr>
            <w:noProof/>
            <w:webHidden/>
          </w:rPr>
        </w:r>
      </w:ins>
      <w:r>
        <w:rPr>
          <w:noProof/>
          <w:webHidden/>
        </w:rPr>
        <w:fldChar w:fldCharType="separate"/>
      </w:r>
      <w:ins w:id="152" w:author="Jörg Will" w:date="2016-07-16T10:26:00Z">
        <w:r w:rsidR="00356CC7">
          <w:rPr>
            <w:noProof/>
            <w:webHidden/>
          </w:rPr>
          <w:t>31</w:t>
        </w:r>
      </w:ins>
      <w:ins w:id="153" w:author="Jörg Will" w:date="2016-07-16T10:18:00Z">
        <w:r>
          <w:rPr>
            <w:noProof/>
            <w:webHidden/>
          </w:rPr>
          <w:fldChar w:fldCharType="end"/>
        </w:r>
        <w:r w:rsidRPr="00D1099C">
          <w:rPr>
            <w:rStyle w:val="Hyperlink"/>
            <w:noProof/>
          </w:rPr>
          <w:fldChar w:fldCharType="end"/>
        </w:r>
      </w:ins>
    </w:p>
    <w:p w14:paraId="206D3C8F" w14:textId="77777777" w:rsidR="00A15F3B" w:rsidDel="00835815" w:rsidRDefault="00A15F3B">
      <w:pPr>
        <w:pStyle w:val="Verzeichnis1"/>
        <w:tabs>
          <w:tab w:val="right" w:leader="dot" w:pos="9061"/>
        </w:tabs>
        <w:rPr>
          <w:del w:id="154" w:author="Jörg Will" w:date="2016-07-16T10:18:00Z"/>
          <w:rFonts w:asciiTheme="minorHAnsi" w:eastAsiaTheme="minorEastAsia" w:hAnsiTheme="minorHAnsi" w:cstheme="minorBidi"/>
          <w:b w:val="0"/>
          <w:noProof/>
          <w:sz w:val="22"/>
          <w:szCs w:val="22"/>
        </w:rPr>
      </w:pPr>
      <w:del w:id="155" w:author="Jörg Will" w:date="2016-07-16T10:18:00Z">
        <w:r w:rsidRPr="00835815" w:rsidDel="00835815">
          <w:rPr>
            <w:noProof/>
            <w:rPrChange w:id="156" w:author="Jörg Will" w:date="2016-07-16T10:18:00Z">
              <w:rPr>
                <w:rStyle w:val="Hyperlink"/>
                <w:noProof/>
              </w:rPr>
            </w:rPrChange>
          </w:rPr>
          <w:delText>Projekt OrgaBack</w:delText>
        </w:r>
        <w:r w:rsidDel="00835815">
          <w:rPr>
            <w:noProof/>
            <w:webHidden/>
          </w:rPr>
          <w:tab/>
        </w:r>
        <w:r w:rsidR="0069057F" w:rsidDel="00835815">
          <w:rPr>
            <w:noProof/>
            <w:webHidden/>
          </w:rPr>
          <w:delText>2</w:delText>
        </w:r>
      </w:del>
    </w:p>
    <w:p w14:paraId="19B90AB9" w14:textId="77777777" w:rsidR="00A15F3B" w:rsidDel="00835815" w:rsidRDefault="00A15F3B">
      <w:pPr>
        <w:pStyle w:val="Verzeichnis2"/>
        <w:tabs>
          <w:tab w:val="right" w:leader="dot" w:pos="9061"/>
        </w:tabs>
        <w:rPr>
          <w:del w:id="157" w:author="Jörg Will" w:date="2016-07-16T10:18:00Z"/>
          <w:rFonts w:asciiTheme="minorHAnsi" w:eastAsiaTheme="minorEastAsia" w:hAnsiTheme="minorHAnsi" w:cstheme="minorBidi"/>
          <w:i w:val="0"/>
          <w:noProof/>
          <w:sz w:val="22"/>
          <w:szCs w:val="22"/>
        </w:rPr>
      </w:pPr>
      <w:del w:id="158" w:author="Jörg Will" w:date="2016-07-16T10:18:00Z">
        <w:r w:rsidRPr="00835815" w:rsidDel="00835815">
          <w:rPr>
            <w:noProof/>
            <w:rPrChange w:id="159" w:author="Jörg Will" w:date="2016-07-16T10:18:00Z">
              <w:rPr>
                <w:rStyle w:val="Hyperlink"/>
                <w:noProof/>
              </w:rPr>
            </w:rPrChange>
          </w:rPr>
          <w:delText>Adressen, Kontaktpersonen</w:delText>
        </w:r>
        <w:r w:rsidDel="00835815">
          <w:rPr>
            <w:noProof/>
            <w:webHidden/>
          </w:rPr>
          <w:tab/>
        </w:r>
        <w:r w:rsidR="0069057F" w:rsidDel="00835815">
          <w:rPr>
            <w:noProof/>
            <w:webHidden/>
          </w:rPr>
          <w:delText>2</w:delText>
        </w:r>
      </w:del>
    </w:p>
    <w:p w14:paraId="6ADD2DB3" w14:textId="77777777" w:rsidR="00A15F3B" w:rsidDel="00835815" w:rsidRDefault="00A15F3B">
      <w:pPr>
        <w:pStyle w:val="Verzeichnis2"/>
        <w:tabs>
          <w:tab w:val="right" w:leader="dot" w:pos="9061"/>
        </w:tabs>
        <w:rPr>
          <w:del w:id="160" w:author="Jörg Will" w:date="2016-07-16T10:18:00Z"/>
          <w:rFonts w:asciiTheme="minorHAnsi" w:eastAsiaTheme="minorEastAsia" w:hAnsiTheme="minorHAnsi" w:cstheme="minorBidi"/>
          <w:i w:val="0"/>
          <w:noProof/>
          <w:sz w:val="22"/>
          <w:szCs w:val="22"/>
        </w:rPr>
      </w:pPr>
      <w:del w:id="161" w:author="Jörg Will" w:date="2016-07-16T10:18:00Z">
        <w:r w:rsidRPr="00835815" w:rsidDel="00835815">
          <w:rPr>
            <w:noProof/>
            <w:rPrChange w:id="162" w:author="Jörg Will" w:date="2016-07-16T10:18:00Z">
              <w:rPr>
                <w:rStyle w:val="Hyperlink"/>
                <w:noProof/>
              </w:rPr>
            </w:rPrChange>
          </w:rPr>
          <w:delText>Zielsetzung</w:delText>
        </w:r>
        <w:r w:rsidDel="00835815">
          <w:rPr>
            <w:noProof/>
            <w:webHidden/>
          </w:rPr>
          <w:tab/>
        </w:r>
        <w:r w:rsidR="0069057F" w:rsidDel="00835815">
          <w:rPr>
            <w:noProof/>
            <w:webHidden/>
          </w:rPr>
          <w:delText>3</w:delText>
        </w:r>
      </w:del>
    </w:p>
    <w:p w14:paraId="422F2BB5" w14:textId="77777777" w:rsidR="00A15F3B" w:rsidDel="00835815" w:rsidRDefault="00A15F3B">
      <w:pPr>
        <w:pStyle w:val="Verzeichnis2"/>
        <w:tabs>
          <w:tab w:val="right" w:leader="dot" w:pos="9061"/>
        </w:tabs>
        <w:rPr>
          <w:del w:id="163" w:author="Jörg Will" w:date="2016-07-16T10:18:00Z"/>
          <w:rFonts w:asciiTheme="minorHAnsi" w:eastAsiaTheme="minorEastAsia" w:hAnsiTheme="minorHAnsi" w:cstheme="minorBidi"/>
          <w:i w:val="0"/>
          <w:noProof/>
          <w:sz w:val="22"/>
          <w:szCs w:val="22"/>
        </w:rPr>
      </w:pPr>
      <w:del w:id="164" w:author="Jörg Will" w:date="2016-07-16T10:18:00Z">
        <w:r w:rsidRPr="00835815" w:rsidDel="00835815">
          <w:rPr>
            <w:noProof/>
            <w:rPrChange w:id="165" w:author="Jörg Will" w:date="2016-07-16T10:18:00Z">
              <w:rPr>
                <w:rStyle w:val="Hyperlink"/>
                <w:noProof/>
              </w:rPr>
            </w:rPrChange>
          </w:rPr>
          <w:delText>Projektablauf</w:delText>
        </w:r>
        <w:r w:rsidDel="00835815">
          <w:rPr>
            <w:noProof/>
            <w:webHidden/>
          </w:rPr>
          <w:tab/>
        </w:r>
        <w:r w:rsidR="0069057F" w:rsidDel="00835815">
          <w:rPr>
            <w:noProof/>
            <w:webHidden/>
          </w:rPr>
          <w:delText>4</w:delText>
        </w:r>
      </w:del>
    </w:p>
    <w:p w14:paraId="26AC8603" w14:textId="77777777" w:rsidR="00A15F3B" w:rsidDel="00835815" w:rsidRDefault="00A15F3B">
      <w:pPr>
        <w:pStyle w:val="Verzeichnis1"/>
        <w:tabs>
          <w:tab w:val="right" w:leader="dot" w:pos="9061"/>
        </w:tabs>
        <w:rPr>
          <w:del w:id="166" w:author="Jörg Will" w:date="2016-07-16T10:18:00Z"/>
          <w:rFonts w:asciiTheme="minorHAnsi" w:eastAsiaTheme="minorEastAsia" w:hAnsiTheme="minorHAnsi" w:cstheme="minorBidi"/>
          <w:b w:val="0"/>
          <w:noProof/>
          <w:sz w:val="22"/>
          <w:szCs w:val="22"/>
        </w:rPr>
      </w:pPr>
      <w:del w:id="167" w:author="Jörg Will" w:date="2016-07-16T10:18:00Z">
        <w:r w:rsidRPr="00835815" w:rsidDel="00835815">
          <w:rPr>
            <w:noProof/>
            <w:rPrChange w:id="168" w:author="Jörg Will" w:date="2016-07-16T10:18:00Z">
              <w:rPr>
                <w:rStyle w:val="Hyperlink"/>
                <w:noProof/>
              </w:rPr>
            </w:rPrChange>
          </w:rPr>
          <w:delText>Stammdaten</w:delText>
        </w:r>
        <w:r w:rsidDel="00835815">
          <w:rPr>
            <w:noProof/>
            <w:webHidden/>
          </w:rPr>
          <w:tab/>
        </w:r>
        <w:r w:rsidR="0069057F" w:rsidDel="00835815">
          <w:rPr>
            <w:noProof/>
            <w:webHidden/>
          </w:rPr>
          <w:delText>5</w:delText>
        </w:r>
      </w:del>
    </w:p>
    <w:p w14:paraId="439DF0F7" w14:textId="77777777" w:rsidR="00A15F3B" w:rsidDel="00835815" w:rsidRDefault="00A15F3B">
      <w:pPr>
        <w:pStyle w:val="Verzeichnis2"/>
        <w:tabs>
          <w:tab w:val="right" w:leader="dot" w:pos="9061"/>
        </w:tabs>
        <w:rPr>
          <w:del w:id="169" w:author="Jörg Will" w:date="2016-07-16T10:18:00Z"/>
          <w:rFonts w:asciiTheme="minorHAnsi" w:eastAsiaTheme="minorEastAsia" w:hAnsiTheme="minorHAnsi" w:cstheme="minorBidi"/>
          <w:i w:val="0"/>
          <w:noProof/>
          <w:sz w:val="22"/>
          <w:szCs w:val="22"/>
        </w:rPr>
      </w:pPr>
      <w:del w:id="170" w:author="Jörg Will" w:date="2016-07-16T10:18:00Z">
        <w:r w:rsidRPr="00835815" w:rsidDel="00835815">
          <w:rPr>
            <w:noProof/>
            <w:rPrChange w:id="171" w:author="Jörg Will" w:date="2016-07-16T10:18:00Z">
              <w:rPr>
                <w:rStyle w:val="Hyperlink"/>
                <w:noProof/>
              </w:rPr>
            </w:rPrChange>
          </w:rPr>
          <w:delText>Allgemein</w:delText>
        </w:r>
        <w:r w:rsidDel="00835815">
          <w:rPr>
            <w:noProof/>
            <w:webHidden/>
          </w:rPr>
          <w:tab/>
        </w:r>
        <w:r w:rsidR="0069057F" w:rsidDel="00835815">
          <w:rPr>
            <w:noProof/>
            <w:webHidden/>
          </w:rPr>
          <w:delText>5</w:delText>
        </w:r>
      </w:del>
    </w:p>
    <w:p w14:paraId="1D31FF56" w14:textId="7870B613" w:rsidR="00A15F3B" w:rsidDel="00835815" w:rsidRDefault="00A15F3B">
      <w:pPr>
        <w:pStyle w:val="Verzeichnis1"/>
        <w:tabs>
          <w:tab w:val="right" w:leader="dot" w:pos="9061"/>
        </w:tabs>
        <w:rPr>
          <w:del w:id="172" w:author="Jörg Will" w:date="2016-07-16T10:18:00Z"/>
          <w:rFonts w:asciiTheme="minorHAnsi" w:eastAsiaTheme="minorEastAsia" w:hAnsiTheme="minorHAnsi" w:cstheme="minorBidi"/>
          <w:b w:val="0"/>
          <w:noProof/>
          <w:sz w:val="22"/>
          <w:szCs w:val="22"/>
        </w:rPr>
      </w:pPr>
      <w:del w:id="173" w:author="Jörg Will" w:date="2016-07-16T10:18:00Z">
        <w:r w:rsidRPr="00835815" w:rsidDel="00835815">
          <w:rPr>
            <w:noProof/>
            <w:rPrChange w:id="174" w:author="Jörg Will" w:date="2016-07-16T10:18:00Z">
              <w:rPr>
                <w:rStyle w:val="Hyperlink"/>
                <w:noProof/>
              </w:rPr>
            </w:rPrChange>
          </w:rPr>
          <w:delText>Artikel</w:delText>
        </w:r>
        <w:r w:rsidDel="00835815">
          <w:rPr>
            <w:noProof/>
            <w:webHidden/>
          </w:rPr>
          <w:tab/>
        </w:r>
        <w:r w:rsidR="0069057F" w:rsidDel="00835815">
          <w:rPr>
            <w:noProof/>
            <w:webHidden/>
          </w:rPr>
          <w:delText>7</w:delText>
        </w:r>
      </w:del>
    </w:p>
    <w:p w14:paraId="221D4449" w14:textId="062ECE45" w:rsidR="00A15F3B" w:rsidDel="00835815" w:rsidRDefault="00A15F3B">
      <w:pPr>
        <w:pStyle w:val="Verzeichnis2"/>
        <w:tabs>
          <w:tab w:val="right" w:leader="dot" w:pos="9061"/>
        </w:tabs>
        <w:rPr>
          <w:del w:id="175" w:author="Jörg Will" w:date="2016-07-16T10:18:00Z"/>
          <w:rFonts w:asciiTheme="minorHAnsi" w:eastAsiaTheme="minorEastAsia" w:hAnsiTheme="minorHAnsi" w:cstheme="minorBidi"/>
          <w:i w:val="0"/>
          <w:noProof/>
          <w:sz w:val="22"/>
          <w:szCs w:val="22"/>
        </w:rPr>
      </w:pPr>
      <w:del w:id="176" w:author="Jörg Will" w:date="2016-07-16T10:18:00Z">
        <w:r w:rsidRPr="00835815" w:rsidDel="00835815">
          <w:rPr>
            <w:noProof/>
            <w:rPrChange w:id="177" w:author="Jörg Will" w:date="2016-07-16T10:18:00Z">
              <w:rPr>
                <w:rStyle w:val="Hyperlink"/>
                <w:noProof/>
              </w:rPr>
            </w:rPrChange>
          </w:rPr>
          <w:delText>Artikel-Stamm</w:delText>
        </w:r>
        <w:r w:rsidDel="00835815">
          <w:rPr>
            <w:noProof/>
            <w:webHidden/>
          </w:rPr>
          <w:tab/>
        </w:r>
        <w:r w:rsidR="0069057F" w:rsidDel="00835815">
          <w:rPr>
            <w:noProof/>
            <w:webHidden/>
          </w:rPr>
          <w:delText>7</w:delText>
        </w:r>
      </w:del>
    </w:p>
    <w:p w14:paraId="57D16748" w14:textId="4CABEB08" w:rsidR="00A15F3B" w:rsidDel="00835815" w:rsidRDefault="00A15F3B">
      <w:pPr>
        <w:pStyle w:val="Verzeichnis2"/>
        <w:tabs>
          <w:tab w:val="right" w:leader="dot" w:pos="9061"/>
        </w:tabs>
        <w:rPr>
          <w:del w:id="178" w:author="Jörg Will" w:date="2016-07-16T10:18:00Z"/>
          <w:rFonts w:asciiTheme="minorHAnsi" w:eastAsiaTheme="minorEastAsia" w:hAnsiTheme="minorHAnsi" w:cstheme="minorBidi"/>
          <w:i w:val="0"/>
          <w:noProof/>
          <w:sz w:val="22"/>
          <w:szCs w:val="22"/>
        </w:rPr>
      </w:pPr>
      <w:del w:id="179" w:author="Jörg Will" w:date="2016-07-16T10:18:00Z">
        <w:r w:rsidRPr="00835815" w:rsidDel="00835815">
          <w:rPr>
            <w:noProof/>
            <w:rPrChange w:id="180" w:author="Jörg Will" w:date="2016-07-16T10:18:00Z">
              <w:rPr>
                <w:rStyle w:val="Hyperlink"/>
                <w:noProof/>
              </w:rPr>
            </w:rPrChange>
          </w:rPr>
          <w:delText>Tabelle winback.Komponenten</w:delText>
        </w:r>
        <w:r w:rsidDel="00835815">
          <w:rPr>
            <w:noProof/>
            <w:webHidden/>
          </w:rPr>
          <w:tab/>
        </w:r>
        <w:r w:rsidR="0069057F" w:rsidDel="00835815">
          <w:rPr>
            <w:noProof/>
            <w:webHidden/>
          </w:rPr>
          <w:delText>8</w:delText>
        </w:r>
      </w:del>
    </w:p>
    <w:p w14:paraId="177408EE" w14:textId="7A64740F" w:rsidR="00A15F3B" w:rsidDel="00835815" w:rsidRDefault="00A15F3B">
      <w:pPr>
        <w:pStyle w:val="Verzeichnis2"/>
        <w:tabs>
          <w:tab w:val="right" w:leader="dot" w:pos="9061"/>
        </w:tabs>
        <w:rPr>
          <w:del w:id="181" w:author="Jörg Will" w:date="2016-07-16T10:18:00Z"/>
          <w:rFonts w:asciiTheme="minorHAnsi" w:eastAsiaTheme="minorEastAsia" w:hAnsiTheme="minorHAnsi" w:cstheme="minorBidi"/>
          <w:i w:val="0"/>
          <w:noProof/>
          <w:sz w:val="22"/>
          <w:szCs w:val="22"/>
        </w:rPr>
      </w:pPr>
      <w:del w:id="182" w:author="Jörg Will" w:date="2016-07-16T10:18:00Z">
        <w:r w:rsidRPr="00835815" w:rsidDel="00835815">
          <w:rPr>
            <w:noProof/>
            <w:rPrChange w:id="183" w:author="Jörg Will" w:date="2016-07-16T10:18:00Z">
              <w:rPr>
                <w:rStyle w:val="Hyperlink"/>
                <w:noProof/>
              </w:rPr>
            </w:rPrChange>
          </w:rPr>
          <w:delText>Artikel-Zusatzdaten</w:delText>
        </w:r>
        <w:r w:rsidDel="00835815">
          <w:rPr>
            <w:noProof/>
            <w:webHidden/>
          </w:rPr>
          <w:tab/>
        </w:r>
        <w:r w:rsidR="0069057F" w:rsidDel="00835815">
          <w:rPr>
            <w:noProof/>
            <w:webHidden/>
          </w:rPr>
          <w:delText>9</w:delText>
        </w:r>
      </w:del>
    </w:p>
    <w:p w14:paraId="598748C8" w14:textId="7AC561B3" w:rsidR="00A15F3B" w:rsidDel="00835815" w:rsidRDefault="00A15F3B">
      <w:pPr>
        <w:pStyle w:val="Verzeichnis2"/>
        <w:tabs>
          <w:tab w:val="right" w:leader="dot" w:pos="9061"/>
        </w:tabs>
        <w:rPr>
          <w:del w:id="184" w:author="Jörg Will" w:date="2016-07-16T10:18:00Z"/>
          <w:rFonts w:asciiTheme="minorHAnsi" w:eastAsiaTheme="minorEastAsia" w:hAnsiTheme="minorHAnsi" w:cstheme="minorBidi"/>
          <w:i w:val="0"/>
          <w:noProof/>
          <w:sz w:val="22"/>
          <w:szCs w:val="22"/>
        </w:rPr>
      </w:pPr>
      <w:del w:id="185" w:author="Jörg Will" w:date="2016-07-16T10:18:00Z">
        <w:r w:rsidRPr="00835815" w:rsidDel="00835815">
          <w:rPr>
            <w:noProof/>
            <w:rPrChange w:id="186" w:author="Jörg Will" w:date="2016-07-16T10:18:00Z">
              <w:rPr>
                <w:rStyle w:val="Hyperlink"/>
                <w:noProof/>
              </w:rPr>
            </w:rPrChange>
          </w:rPr>
          <w:delText>Artikel-Zutatenliste</w:delText>
        </w:r>
        <w:r w:rsidDel="00835815">
          <w:rPr>
            <w:noProof/>
            <w:webHidden/>
          </w:rPr>
          <w:tab/>
        </w:r>
        <w:r w:rsidR="0069057F" w:rsidDel="00835815">
          <w:rPr>
            <w:noProof/>
            <w:webHidden/>
          </w:rPr>
          <w:delText>13</w:delText>
        </w:r>
      </w:del>
    </w:p>
    <w:p w14:paraId="360014F2" w14:textId="014212C8" w:rsidR="00A15F3B" w:rsidDel="00835815" w:rsidRDefault="00A15F3B">
      <w:pPr>
        <w:pStyle w:val="Verzeichnis2"/>
        <w:tabs>
          <w:tab w:val="right" w:leader="dot" w:pos="9061"/>
        </w:tabs>
        <w:rPr>
          <w:del w:id="187" w:author="Jörg Will" w:date="2016-07-16T10:18:00Z"/>
          <w:rFonts w:asciiTheme="minorHAnsi" w:eastAsiaTheme="minorEastAsia" w:hAnsiTheme="minorHAnsi" w:cstheme="minorBidi"/>
          <w:i w:val="0"/>
          <w:noProof/>
          <w:sz w:val="22"/>
          <w:szCs w:val="22"/>
        </w:rPr>
      </w:pPr>
      <w:del w:id="188" w:author="Jörg Will" w:date="2016-07-16T10:18:00Z">
        <w:r w:rsidRPr="00835815" w:rsidDel="00835815">
          <w:rPr>
            <w:noProof/>
            <w:rPrChange w:id="189" w:author="Jörg Will" w:date="2016-07-16T10:18:00Z">
              <w:rPr>
                <w:rStyle w:val="Hyperlink"/>
                <w:noProof/>
              </w:rPr>
            </w:rPrChange>
          </w:rPr>
          <w:delText>Artikel-Beschreibungstexte</w:delText>
        </w:r>
        <w:r w:rsidDel="00835815">
          <w:rPr>
            <w:noProof/>
            <w:webHidden/>
          </w:rPr>
          <w:tab/>
        </w:r>
        <w:r w:rsidR="0069057F" w:rsidDel="00835815">
          <w:rPr>
            <w:noProof/>
            <w:webHidden/>
          </w:rPr>
          <w:delText>13</w:delText>
        </w:r>
      </w:del>
    </w:p>
    <w:p w14:paraId="3C305E28" w14:textId="5ED734C8" w:rsidR="00A15F3B" w:rsidDel="00835815" w:rsidRDefault="00A15F3B">
      <w:pPr>
        <w:pStyle w:val="Verzeichnis2"/>
        <w:tabs>
          <w:tab w:val="right" w:leader="dot" w:pos="9061"/>
        </w:tabs>
        <w:rPr>
          <w:del w:id="190" w:author="Jörg Will" w:date="2016-07-16T10:18:00Z"/>
          <w:rFonts w:asciiTheme="minorHAnsi" w:eastAsiaTheme="minorEastAsia" w:hAnsiTheme="minorHAnsi" w:cstheme="minorBidi"/>
          <w:i w:val="0"/>
          <w:noProof/>
          <w:sz w:val="22"/>
          <w:szCs w:val="22"/>
        </w:rPr>
      </w:pPr>
      <w:del w:id="191" w:author="Jörg Will" w:date="2016-07-16T10:18:00Z">
        <w:r w:rsidRPr="00835815" w:rsidDel="00835815">
          <w:rPr>
            <w:noProof/>
            <w:rPrChange w:id="192" w:author="Jörg Will" w:date="2016-07-16T10:18:00Z">
              <w:rPr>
                <w:rStyle w:val="Hyperlink"/>
                <w:noProof/>
              </w:rPr>
            </w:rPrChange>
          </w:rPr>
          <w:delText>Tabelle winback.Hinweise2</w:delText>
        </w:r>
        <w:r w:rsidDel="00835815">
          <w:rPr>
            <w:noProof/>
            <w:webHidden/>
          </w:rPr>
          <w:tab/>
        </w:r>
        <w:r w:rsidR="0069057F" w:rsidDel="00835815">
          <w:rPr>
            <w:noProof/>
            <w:webHidden/>
          </w:rPr>
          <w:delText>14</w:delText>
        </w:r>
      </w:del>
    </w:p>
    <w:p w14:paraId="269900FF" w14:textId="0110CA5B" w:rsidR="00A15F3B" w:rsidDel="00835815" w:rsidRDefault="00A15F3B">
      <w:pPr>
        <w:pStyle w:val="Verzeichnis2"/>
        <w:tabs>
          <w:tab w:val="right" w:leader="dot" w:pos="9061"/>
        </w:tabs>
        <w:rPr>
          <w:del w:id="193" w:author="Jörg Will" w:date="2016-07-16T10:18:00Z"/>
          <w:rFonts w:asciiTheme="minorHAnsi" w:eastAsiaTheme="minorEastAsia" w:hAnsiTheme="minorHAnsi" w:cstheme="minorBidi"/>
          <w:i w:val="0"/>
          <w:noProof/>
          <w:sz w:val="22"/>
          <w:szCs w:val="22"/>
        </w:rPr>
      </w:pPr>
      <w:del w:id="194" w:author="Jörg Will" w:date="2016-07-16T10:18:00Z">
        <w:r w:rsidRPr="00835815" w:rsidDel="00835815">
          <w:rPr>
            <w:noProof/>
            <w:rPrChange w:id="195" w:author="Jörg Will" w:date="2016-07-16T10:18:00Z">
              <w:rPr>
                <w:rStyle w:val="Hyperlink"/>
                <w:noProof/>
              </w:rPr>
            </w:rPrChange>
          </w:rPr>
          <w:delText>Zuordnung der Typen</w:delText>
        </w:r>
        <w:r w:rsidDel="00835815">
          <w:rPr>
            <w:noProof/>
            <w:webHidden/>
          </w:rPr>
          <w:tab/>
        </w:r>
        <w:r w:rsidR="0069057F" w:rsidDel="00835815">
          <w:rPr>
            <w:noProof/>
            <w:webHidden/>
          </w:rPr>
          <w:delText>14</w:delText>
        </w:r>
      </w:del>
    </w:p>
    <w:p w14:paraId="56C7EFA8" w14:textId="7C2FC0FF" w:rsidR="00A15F3B" w:rsidDel="00835815" w:rsidRDefault="00A15F3B">
      <w:pPr>
        <w:pStyle w:val="Verzeichnis2"/>
        <w:tabs>
          <w:tab w:val="right" w:leader="dot" w:pos="9061"/>
        </w:tabs>
        <w:rPr>
          <w:del w:id="196" w:author="Jörg Will" w:date="2016-07-16T10:18:00Z"/>
          <w:rFonts w:asciiTheme="minorHAnsi" w:eastAsiaTheme="minorEastAsia" w:hAnsiTheme="minorHAnsi" w:cstheme="minorBidi"/>
          <w:i w:val="0"/>
          <w:noProof/>
          <w:sz w:val="22"/>
          <w:szCs w:val="22"/>
        </w:rPr>
      </w:pPr>
      <w:del w:id="197" w:author="Jörg Will" w:date="2016-07-16T10:18:00Z">
        <w:r w:rsidRPr="00835815" w:rsidDel="00835815">
          <w:rPr>
            <w:noProof/>
            <w:rPrChange w:id="198" w:author="Jörg Will" w:date="2016-07-16T10:18:00Z">
              <w:rPr>
                <w:rStyle w:val="Hyperlink"/>
                <w:noProof/>
              </w:rPr>
            </w:rPrChange>
          </w:rPr>
          <w:delText>Zusammenfassung der Artikel-Daten</w:delText>
        </w:r>
        <w:r w:rsidDel="00835815">
          <w:rPr>
            <w:noProof/>
            <w:webHidden/>
          </w:rPr>
          <w:tab/>
        </w:r>
        <w:r w:rsidR="0069057F" w:rsidDel="00835815">
          <w:rPr>
            <w:noProof/>
            <w:webHidden/>
          </w:rPr>
          <w:delText>15</w:delText>
        </w:r>
      </w:del>
    </w:p>
    <w:p w14:paraId="4F41E2A3" w14:textId="4F0C02D4" w:rsidR="00A15F3B" w:rsidDel="00835815" w:rsidRDefault="00A15F3B">
      <w:pPr>
        <w:pStyle w:val="Verzeichnis1"/>
        <w:tabs>
          <w:tab w:val="right" w:leader="dot" w:pos="9061"/>
        </w:tabs>
        <w:rPr>
          <w:del w:id="199" w:author="Jörg Will" w:date="2016-07-16T10:18:00Z"/>
          <w:rFonts w:asciiTheme="minorHAnsi" w:eastAsiaTheme="minorEastAsia" w:hAnsiTheme="minorHAnsi" w:cstheme="minorBidi"/>
          <w:b w:val="0"/>
          <w:noProof/>
          <w:sz w:val="22"/>
          <w:szCs w:val="22"/>
        </w:rPr>
      </w:pPr>
      <w:del w:id="200" w:author="Jörg Will" w:date="2016-07-16T10:18:00Z">
        <w:r w:rsidRPr="00835815" w:rsidDel="00835815">
          <w:rPr>
            <w:noProof/>
            <w:rPrChange w:id="201" w:author="Jörg Will" w:date="2016-07-16T10:18:00Z">
              <w:rPr>
                <w:rStyle w:val="Hyperlink"/>
                <w:noProof/>
              </w:rPr>
            </w:rPrChange>
          </w:rPr>
          <w:delText>Rohstoffe</w:delText>
        </w:r>
        <w:r w:rsidDel="00835815">
          <w:rPr>
            <w:noProof/>
            <w:webHidden/>
          </w:rPr>
          <w:tab/>
        </w:r>
        <w:r w:rsidR="0069057F" w:rsidDel="00835815">
          <w:rPr>
            <w:noProof/>
            <w:webHidden/>
          </w:rPr>
          <w:delText>16</w:delText>
        </w:r>
      </w:del>
    </w:p>
    <w:p w14:paraId="2DA0628E" w14:textId="1AD55EB4" w:rsidR="00A15F3B" w:rsidDel="00835815" w:rsidRDefault="00A15F3B">
      <w:pPr>
        <w:pStyle w:val="Verzeichnis2"/>
        <w:tabs>
          <w:tab w:val="right" w:leader="dot" w:pos="9061"/>
        </w:tabs>
        <w:rPr>
          <w:del w:id="202" w:author="Jörg Will" w:date="2016-07-16T10:18:00Z"/>
          <w:rFonts w:asciiTheme="minorHAnsi" w:eastAsiaTheme="minorEastAsia" w:hAnsiTheme="minorHAnsi" w:cstheme="minorBidi"/>
          <w:i w:val="0"/>
          <w:noProof/>
          <w:sz w:val="22"/>
          <w:szCs w:val="22"/>
        </w:rPr>
      </w:pPr>
      <w:del w:id="203" w:author="Jörg Will" w:date="2016-07-16T10:18:00Z">
        <w:r w:rsidRPr="00835815" w:rsidDel="00835815">
          <w:rPr>
            <w:noProof/>
            <w:rPrChange w:id="204" w:author="Jörg Will" w:date="2016-07-16T10:18:00Z">
              <w:rPr>
                <w:rStyle w:val="Hyperlink"/>
                <w:noProof/>
              </w:rPr>
            </w:rPrChange>
          </w:rPr>
          <w:delText>Rohstoff-Stamm</w:delText>
        </w:r>
        <w:r w:rsidDel="00835815">
          <w:rPr>
            <w:noProof/>
            <w:webHidden/>
          </w:rPr>
          <w:tab/>
        </w:r>
        <w:r w:rsidR="0069057F" w:rsidDel="00835815">
          <w:rPr>
            <w:noProof/>
            <w:webHidden/>
          </w:rPr>
          <w:delText>16</w:delText>
        </w:r>
      </w:del>
    </w:p>
    <w:p w14:paraId="7CF1A52B" w14:textId="069ED126" w:rsidR="00A15F3B" w:rsidDel="00835815" w:rsidRDefault="00A15F3B">
      <w:pPr>
        <w:pStyle w:val="Verzeichnis2"/>
        <w:tabs>
          <w:tab w:val="right" w:leader="dot" w:pos="9061"/>
        </w:tabs>
        <w:rPr>
          <w:del w:id="205" w:author="Jörg Will" w:date="2016-07-16T10:18:00Z"/>
          <w:rFonts w:asciiTheme="minorHAnsi" w:eastAsiaTheme="minorEastAsia" w:hAnsiTheme="minorHAnsi" w:cstheme="minorBidi"/>
          <w:i w:val="0"/>
          <w:noProof/>
          <w:sz w:val="22"/>
          <w:szCs w:val="22"/>
        </w:rPr>
      </w:pPr>
      <w:del w:id="206" w:author="Jörg Will" w:date="2016-07-16T10:18:00Z">
        <w:r w:rsidRPr="00835815" w:rsidDel="00835815">
          <w:rPr>
            <w:noProof/>
            <w:rPrChange w:id="207" w:author="Jörg Will" w:date="2016-07-16T10:18:00Z">
              <w:rPr>
                <w:rStyle w:val="Hyperlink"/>
                <w:noProof/>
              </w:rPr>
            </w:rPrChange>
          </w:rPr>
          <w:delText>Tabelle winback.Komponenten</w:delText>
        </w:r>
        <w:r w:rsidDel="00835815">
          <w:rPr>
            <w:noProof/>
            <w:webHidden/>
          </w:rPr>
          <w:tab/>
        </w:r>
        <w:r w:rsidR="0069057F" w:rsidDel="00835815">
          <w:rPr>
            <w:noProof/>
            <w:webHidden/>
          </w:rPr>
          <w:delText>17</w:delText>
        </w:r>
      </w:del>
    </w:p>
    <w:p w14:paraId="5D5A5CAE" w14:textId="15CA434C" w:rsidR="00A15F3B" w:rsidDel="00835815" w:rsidRDefault="00A15F3B">
      <w:pPr>
        <w:pStyle w:val="Verzeichnis2"/>
        <w:tabs>
          <w:tab w:val="right" w:leader="dot" w:pos="9061"/>
        </w:tabs>
        <w:rPr>
          <w:del w:id="208" w:author="Jörg Will" w:date="2016-07-16T10:18:00Z"/>
          <w:rFonts w:asciiTheme="minorHAnsi" w:eastAsiaTheme="minorEastAsia" w:hAnsiTheme="minorHAnsi" w:cstheme="minorBidi"/>
          <w:i w:val="0"/>
          <w:noProof/>
          <w:sz w:val="22"/>
          <w:szCs w:val="22"/>
        </w:rPr>
      </w:pPr>
      <w:del w:id="209" w:author="Jörg Will" w:date="2016-07-16T10:18:00Z">
        <w:r w:rsidRPr="00835815" w:rsidDel="00835815">
          <w:rPr>
            <w:noProof/>
            <w:rPrChange w:id="210" w:author="Jörg Will" w:date="2016-07-16T10:18:00Z">
              <w:rPr>
                <w:rStyle w:val="Hyperlink"/>
                <w:noProof/>
              </w:rPr>
            </w:rPrChange>
          </w:rPr>
          <w:delText>Rohstoffe Lager und Bilanzmengen</w:delText>
        </w:r>
        <w:r w:rsidDel="00835815">
          <w:rPr>
            <w:noProof/>
            <w:webHidden/>
          </w:rPr>
          <w:tab/>
        </w:r>
        <w:r w:rsidR="0069057F" w:rsidDel="00835815">
          <w:rPr>
            <w:noProof/>
            <w:webHidden/>
          </w:rPr>
          <w:delText>18</w:delText>
        </w:r>
      </w:del>
    </w:p>
    <w:p w14:paraId="6EA25500" w14:textId="0B847FB2" w:rsidR="00A15F3B" w:rsidDel="00835815" w:rsidRDefault="00A15F3B">
      <w:pPr>
        <w:pStyle w:val="Verzeichnis2"/>
        <w:tabs>
          <w:tab w:val="right" w:leader="dot" w:pos="9061"/>
        </w:tabs>
        <w:rPr>
          <w:del w:id="211" w:author="Jörg Will" w:date="2016-07-16T10:18:00Z"/>
          <w:rFonts w:asciiTheme="minorHAnsi" w:eastAsiaTheme="minorEastAsia" w:hAnsiTheme="minorHAnsi" w:cstheme="minorBidi"/>
          <w:i w:val="0"/>
          <w:noProof/>
          <w:sz w:val="22"/>
          <w:szCs w:val="22"/>
        </w:rPr>
      </w:pPr>
      <w:del w:id="212" w:author="Jörg Will" w:date="2016-07-16T10:18:00Z">
        <w:r w:rsidRPr="00835815" w:rsidDel="00835815">
          <w:rPr>
            <w:noProof/>
            <w:rPrChange w:id="213" w:author="Jörg Will" w:date="2016-07-16T10:18:00Z">
              <w:rPr>
                <w:rStyle w:val="Hyperlink"/>
                <w:noProof/>
              </w:rPr>
            </w:rPrChange>
          </w:rPr>
          <w:delText>Tabelle winback.Lagerorte</w:delText>
        </w:r>
        <w:r w:rsidDel="00835815">
          <w:rPr>
            <w:noProof/>
            <w:webHidden/>
          </w:rPr>
          <w:tab/>
        </w:r>
        <w:r w:rsidR="0069057F" w:rsidDel="00835815">
          <w:rPr>
            <w:noProof/>
            <w:webHidden/>
          </w:rPr>
          <w:delText>18</w:delText>
        </w:r>
      </w:del>
    </w:p>
    <w:p w14:paraId="64A3E060" w14:textId="75239545" w:rsidR="00A15F3B" w:rsidDel="00835815" w:rsidRDefault="00A15F3B">
      <w:pPr>
        <w:pStyle w:val="Verzeichnis2"/>
        <w:tabs>
          <w:tab w:val="right" w:leader="dot" w:pos="9061"/>
        </w:tabs>
        <w:rPr>
          <w:del w:id="214" w:author="Jörg Will" w:date="2016-07-16T10:18:00Z"/>
          <w:rFonts w:asciiTheme="minorHAnsi" w:eastAsiaTheme="minorEastAsia" w:hAnsiTheme="minorHAnsi" w:cstheme="minorBidi"/>
          <w:i w:val="0"/>
          <w:noProof/>
          <w:sz w:val="22"/>
          <w:szCs w:val="22"/>
        </w:rPr>
      </w:pPr>
      <w:del w:id="215" w:author="Jörg Will" w:date="2016-07-16T10:18:00Z">
        <w:r w:rsidRPr="00835815" w:rsidDel="00835815">
          <w:rPr>
            <w:noProof/>
            <w:rPrChange w:id="216" w:author="Jörg Will" w:date="2016-07-16T10:18:00Z">
              <w:rPr>
                <w:rStyle w:val="Hyperlink"/>
                <w:noProof/>
              </w:rPr>
            </w:rPrChange>
          </w:rPr>
          <w:delText>Rohstoffe Lieferungen (Chargenrückverfolgung)</w:delText>
        </w:r>
        <w:r w:rsidDel="00835815">
          <w:rPr>
            <w:noProof/>
            <w:webHidden/>
          </w:rPr>
          <w:tab/>
        </w:r>
        <w:r w:rsidR="0069057F" w:rsidDel="00835815">
          <w:rPr>
            <w:noProof/>
            <w:webHidden/>
          </w:rPr>
          <w:delText>19</w:delText>
        </w:r>
      </w:del>
    </w:p>
    <w:p w14:paraId="7DE3BAFB" w14:textId="71226E73" w:rsidR="00A15F3B" w:rsidDel="00835815" w:rsidRDefault="00A15F3B">
      <w:pPr>
        <w:pStyle w:val="Verzeichnis2"/>
        <w:tabs>
          <w:tab w:val="right" w:leader="dot" w:pos="9061"/>
        </w:tabs>
        <w:rPr>
          <w:del w:id="217" w:author="Jörg Will" w:date="2016-07-16T10:18:00Z"/>
          <w:rFonts w:asciiTheme="minorHAnsi" w:eastAsiaTheme="minorEastAsia" w:hAnsiTheme="minorHAnsi" w:cstheme="minorBidi"/>
          <w:i w:val="0"/>
          <w:noProof/>
          <w:sz w:val="22"/>
          <w:szCs w:val="22"/>
        </w:rPr>
      </w:pPr>
      <w:del w:id="218" w:author="Jörg Will" w:date="2016-07-16T10:18:00Z">
        <w:r w:rsidRPr="00835815" w:rsidDel="00835815">
          <w:rPr>
            <w:noProof/>
            <w:rPrChange w:id="219" w:author="Jörg Will" w:date="2016-07-16T10:18:00Z">
              <w:rPr>
                <w:rStyle w:val="Hyperlink"/>
                <w:noProof/>
              </w:rPr>
            </w:rPrChange>
          </w:rPr>
          <w:delText>Tabelle winback.Lieferungen</w:delText>
        </w:r>
        <w:r w:rsidDel="00835815">
          <w:rPr>
            <w:noProof/>
            <w:webHidden/>
          </w:rPr>
          <w:tab/>
        </w:r>
        <w:r w:rsidR="0069057F" w:rsidDel="00835815">
          <w:rPr>
            <w:noProof/>
            <w:webHidden/>
          </w:rPr>
          <w:delText>19</w:delText>
        </w:r>
      </w:del>
    </w:p>
    <w:p w14:paraId="248935E8" w14:textId="50F431AE" w:rsidR="00A15F3B" w:rsidDel="00835815" w:rsidRDefault="00A15F3B">
      <w:pPr>
        <w:pStyle w:val="Verzeichnis2"/>
        <w:tabs>
          <w:tab w:val="right" w:leader="dot" w:pos="9061"/>
        </w:tabs>
        <w:rPr>
          <w:del w:id="220" w:author="Jörg Will" w:date="2016-07-16T10:18:00Z"/>
          <w:rFonts w:asciiTheme="minorHAnsi" w:eastAsiaTheme="minorEastAsia" w:hAnsiTheme="minorHAnsi" w:cstheme="minorBidi"/>
          <w:i w:val="0"/>
          <w:noProof/>
          <w:sz w:val="22"/>
          <w:szCs w:val="22"/>
        </w:rPr>
      </w:pPr>
      <w:del w:id="221" w:author="Jörg Will" w:date="2016-07-16T10:18:00Z">
        <w:r w:rsidRPr="00835815" w:rsidDel="00835815">
          <w:rPr>
            <w:noProof/>
            <w:rPrChange w:id="222" w:author="Jörg Will" w:date="2016-07-16T10:18:00Z">
              <w:rPr>
                <w:rStyle w:val="Hyperlink"/>
                <w:noProof/>
              </w:rPr>
            </w:rPrChange>
          </w:rPr>
          <w:delText>Rohstoff-Zusatzdaten</w:delText>
        </w:r>
        <w:r w:rsidDel="00835815">
          <w:rPr>
            <w:noProof/>
            <w:webHidden/>
          </w:rPr>
          <w:tab/>
        </w:r>
        <w:r w:rsidR="0069057F" w:rsidDel="00835815">
          <w:rPr>
            <w:noProof/>
            <w:webHidden/>
          </w:rPr>
          <w:delText>20</w:delText>
        </w:r>
      </w:del>
    </w:p>
    <w:p w14:paraId="3EE5CF89" w14:textId="4322BC73" w:rsidR="00A15F3B" w:rsidDel="00835815" w:rsidRDefault="00A15F3B">
      <w:pPr>
        <w:pStyle w:val="Verzeichnis2"/>
        <w:tabs>
          <w:tab w:val="right" w:leader="dot" w:pos="9061"/>
        </w:tabs>
        <w:rPr>
          <w:del w:id="223" w:author="Jörg Will" w:date="2016-07-16T10:18:00Z"/>
          <w:rFonts w:asciiTheme="minorHAnsi" w:eastAsiaTheme="minorEastAsia" w:hAnsiTheme="minorHAnsi" w:cstheme="minorBidi"/>
          <w:i w:val="0"/>
          <w:noProof/>
          <w:sz w:val="22"/>
          <w:szCs w:val="22"/>
        </w:rPr>
      </w:pPr>
      <w:del w:id="224" w:author="Jörg Will" w:date="2016-07-16T10:18:00Z">
        <w:r w:rsidRPr="00835815" w:rsidDel="00835815">
          <w:rPr>
            <w:noProof/>
            <w:rPrChange w:id="225" w:author="Jörg Will" w:date="2016-07-16T10:18:00Z">
              <w:rPr>
                <w:rStyle w:val="Hyperlink"/>
                <w:noProof/>
              </w:rPr>
            </w:rPrChange>
          </w:rPr>
          <w:delText>Nährwerte/Allergene</w:delText>
        </w:r>
        <w:r w:rsidDel="00835815">
          <w:rPr>
            <w:noProof/>
            <w:webHidden/>
          </w:rPr>
          <w:tab/>
        </w:r>
        <w:r w:rsidR="0069057F" w:rsidDel="00835815">
          <w:rPr>
            <w:noProof/>
            <w:webHidden/>
          </w:rPr>
          <w:delText>22</w:delText>
        </w:r>
      </w:del>
    </w:p>
    <w:p w14:paraId="115794D6" w14:textId="26A45242" w:rsidR="00A15F3B" w:rsidDel="00835815" w:rsidRDefault="00A15F3B">
      <w:pPr>
        <w:pStyle w:val="Verzeichnis2"/>
        <w:tabs>
          <w:tab w:val="right" w:leader="dot" w:pos="9061"/>
        </w:tabs>
        <w:rPr>
          <w:del w:id="226" w:author="Jörg Will" w:date="2016-07-16T10:18:00Z"/>
          <w:rFonts w:asciiTheme="minorHAnsi" w:eastAsiaTheme="minorEastAsia" w:hAnsiTheme="minorHAnsi" w:cstheme="minorBidi"/>
          <w:i w:val="0"/>
          <w:noProof/>
          <w:sz w:val="22"/>
          <w:szCs w:val="22"/>
        </w:rPr>
      </w:pPr>
      <w:del w:id="227" w:author="Jörg Will" w:date="2016-07-16T10:18:00Z">
        <w:r w:rsidRPr="00835815" w:rsidDel="00835815">
          <w:rPr>
            <w:noProof/>
            <w:rPrChange w:id="228" w:author="Jörg Will" w:date="2016-07-16T10:18:00Z">
              <w:rPr>
                <w:rStyle w:val="Hyperlink"/>
                <w:noProof/>
              </w:rPr>
            </w:rPrChange>
          </w:rPr>
          <w:delText>Zusammenfassung der Rohstoff-Daten</w:delText>
        </w:r>
        <w:r w:rsidDel="00835815">
          <w:rPr>
            <w:noProof/>
            <w:webHidden/>
          </w:rPr>
          <w:tab/>
        </w:r>
        <w:r w:rsidR="0069057F" w:rsidDel="00835815">
          <w:rPr>
            <w:noProof/>
            <w:webHidden/>
          </w:rPr>
          <w:delText>22</w:delText>
        </w:r>
      </w:del>
    </w:p>
    <w:p w14:paraId="67F595F4" w14:textId="08F47696" w:rsidR="00A15F3B" w:rsidDel="00835815" w:rsidRDefault="00A15F3B">
      <w:pPr>
        <w:pStyle w:val="Verzeichnis1"/>
        <w:tabs>
          <w:tab w:val="right" w:leader="dot" w:pos="9061"/>
        </w:tabs>
        <w:rPr>
          <w:del w:id="229" w:author="Jörg Will" w:date="2016-07-16T10:18:00Z"/>
          <w:rFonts w:asciiTheme="minorHAnsi" w:eastAsiaTheme="minorEastAsia" w:hAnsiTheme="minorHAnsi" w:cstheme="minorBidi"/>
          <w:b w:val="0"/>
          <w:noProof/>
          <w:sz w:val="22"/>
          <w:szCs w:val="22"/>
        </w:rPr>
      </w:pPr>
      <w:del w:id="230" w:author="Jörg Will" w:date="2016-07-16T10:18:00Z">
        <w:r w:rsidRPr="00835815" w:rsidDel="00835815">
          <w:rPr>
            <w:noProof/>
            <w:rPrChange w:id="231" w:author="Jörg Will" w:date="2016-07-16T10:18:00Z">
              <w:rPr>
                <w:rStyle w:val="Hyperlink"/>
                <w:noProof/>
              </w:rPr>
            </w:rPrChange>
          </w:rPr>
          <w:delText>Mitarbeiter</w:delText>
        </w:r>
        <w:r w:rsidDel="00835815">
          <w:rPr>
            <w:noProof/>
            <w:webHidden/>
          </w:rPr>
          <w:tab/>
        </w:r>
        <w:r w:rsidR="0069057F" w:rsidDel="00835815">
          <w:rPr>
            <w:noProof/>
            <w:webHidden/>
          </w:rPr>
          <w:delText>24</w:delText>
        </w:r>
      </w:del>
    </w:p>
    <w:p w14:paraId="5386A508" w14:textId="25760C58" w:rsidR="00A15F3B" w:rsidDel="00835815" w:rsidRDefault="00A15F3B">
      <w:pPr>
        <w:pStyle w:val="Verzeichnis2"/>
        <w:tabs>
          <w:tab w:val="right" w:leader="dot" w:pos="9061"/>
        </w:tabs>
        <w:rPr>
          <w:del w:id="232" w:author="Jörg Will" w:date="2016-07-16T10:18:00Z"/>
          <w:rFonts w:asciiTheme="minorHAnsi" w:eastAsiaTheme="minorEastAsia" w:hAnsiTheme="minorHAnsi" w:cstheme="minorBidi"/>
          <w:i w:val="0"/>
          <w:noProof/>
          <w:sz w:val="22"/>
          <w:szCs w:val="22"/>
        </w:rPr>
      </w:pPr>
      <w:del w:id="233" w:author="Jörg Will" w:date="2016-07-16T10:18:00Z">
        <w:r w:rsidRPr="00835815" w:rsidDel="00835815">
          <w:rPr>
            <w:noProof/>
            <w:rPrChange w:id="234" w:author="Jörg Will" w:date="2016-07-16T10:18:00Z">
              <w:rPr>
                <w:rStyle w:val="Hyperlink"/>
                <w:noProof/>
              </w:rPr>
            </w:rPrChange>
          </w:rPr>
          <w:delText>Tabelle winback.ItemParameter</w:delText>
        </w:r>
        <w:r w:rsidDel="00835815">
          <w:rPr>
            <w:noProof/>
            <w:webHidden/>
          </w:rPr>
          <w:tab/>
        </w:r>
        <w:r w:rsidR="0069057F" w:rsidDel="00835815">
          <w:rPr>
            <w:noProof/>
            <w:webHidden/>
          </w:rPr>
          <w:delText>24</w:delText>
        </w:r>
      </w:del>
    </w:p>
    <w:p w14:paraId="6F75F341" w14:textId="3CC45A1F" w:rsidR="00A15F3B" w:rsidDel="00835815" w:rsidRDefault="00A15F3B">
      <w:pPr>
        <w:pStyle w:val="Verzeichnis1"/>
        <w:tabs>
          <w:tab w:val="right" w:leader="dot" w:pos="9061"/>
        </w:tabs>
        <w:rPr>
          <w:del w:id="235" w:author="Jörg Will" w:date="2016-07-16T10:18:00Z"/>
          <w:rFonts w:asciiTheme="minorHAnsi" w:eastAsiaTheme="minorEastAsia" w:hAnsiTheme="minorHAnsi" w:cstheme="minorBidi"/>
          <w:b w:val="0"/>
          <w:noProof/>
          <w:sz w:val="22"/>
          <w:szCs w:val="22"/>
        </w:rPr>
      </w:pPr>
      <w:del w:id="236" w:author="Jörg Will" w:date="2016-07-16T10:18:00Z">
        <w:r w:rsidRPr="00835815" w:rsidDel="00835815">
          <w:rPr>
            <w:noProof/>
            <w:rPrChange w:id="237" w:author="Jörg Will" w:date="2016-07-16T10:18:00Z">
              <w:rPr>
                <w:rStyle w:val="Hyperlink"/>
                <w:noProof/>
              </w:rPr>
            </w:rPrChange>
          </w:rPr>
          <w:delText>Verbrauchsdaten</w:delText>
        </w:r>
        <w:r w:rsidDel="00835815">
          <w:rPr>
            <w:noProof/>
            <w:webHidden/>
          </w:rPr>
          <w:tab/>
        </w:r>
        <w:r w:rsidR="0069057F" w:rsidDel="00835815">
          <w:rPr>
            <w:noProof/>
            <w:webHidden/>
          </w:rPr>
          <w:delText>25</w:delText>
        </w:r>
      </w:del>
    </w:p>
    <w:p w14:paraId="1B01EC2B" w14:textId="53C21C0C" w:rsidR="00A15F3B" w:rsidDel="00835815" w:rsidRDefault="00A15F3B">
      <w:pPr>
        <w:pStyle w:val="Verzeichnis1"/>
        <w:tabs>
          <w:tab w:val="right" w:leader="dot" w:pos="9061"/>
        </w:tabs>
        <w:rPr>
          <w:del w:id="238" w:author="Jörg Will" w:date="2016-07-16T10:18:00Z"/>
          <w:rFonts w:asciiTheme="minorHAnsi" w:eastAsiaTheme="minorEastAsia" w:hAnsiTheme="minorHAnsi" w:cstheme="minorBidi"/>
          <w:b w:val="0"/>
          <w:noProof/>
          <w:sz w:val="22"/>
          <w:szCs w:val="22"/>
        </w:rPr>
      </w:pPr>
      <w:del w:id="239" w:author="Jörg Will" w:date="2016-07-16T10:18:00Z">
        <w:r w:rsidRPr="00835815" w:rsidDel="00835815">
          <w:rPr>
            <w:noProof/>
            <w:rPrChange w:id="240" w:author="Jörg Will" w:date="2016-07-16T10:18:00Z">
              <w:rPr>
                <w:rStyle w:val="Hyperlink"/>
                <w:noProof/>
              </w:rPr>
            </w:rPrChange>
          </w:rPr>
          <w:delText>Produktions-Planung</w:delText>
        </w:r>
        <w:r w:rsidDel="00835815">
          <w:rPr>
            <w:noProof/>
            <w:webHidden/>
          </w:rPr>
          <w:tab/>
        </w:r>
        <w:r w:rsidR="0069057F" w:rsidDel="00835815">
          <w:rPr>
            <w:noProof/>
            <w:webHidden/>
          </w:rPr>
          <w:delText>26</w:delText>
        </w:r>
      </w:del>
    </w:p>
    <w:p w14:paraId="33CDE24C" w14:textId="58BAC875" w:rsidR="00A15F3B" w:rsidDel="00835815" w:rsidRDefault="00A15F3B">
      <w:pPr>
        <w:pStyle w:val="Verzeichnis1"/>
        <w:tabs>
          <w:tab w:val="right" w:leader="dot" w:pos="9061"/>
        </w:tabs>
        <w:rPr>
          <w:del w:id="241" w:author="Jörg Will" w:date="2016-07-16T10:18:00Z"/>
          <w:rFonts w:asciiTheme="minorHAnsi" w:eastAsiaTheme="minorEastAsia" w:hAnsiTheme="minorHAnsi" w:cstheme="minorBidi"/>
          <w:b w:val="0"/>
          <w:noProof/>
          <w:sz w:val="22"/>
          <w:szCs w:val="22"/>
        </w:rPr>
      </w:pPr>
      <w:del w:id="242" w:author="Jörg Will" w:date="2016-07-16T10:18:00Z">
        <w:r w:rsidRPr="00835815" w:rsidDel="00835815">
          <w:rPr>
            <w:noProof/>
            <w:rPrChange w:id="243" w:author="Jörg Will" w:date="2016-07-16T10:18:00Z">
              <w:rPr>
                <w:rStyle w:val="Hyperlink"/>
                <w:noProof/>
              </w:rPr>
            </w:rPrChange>
          </w:rPr>
          <w:delText>Funktionen der Schnittstelle</w:delText>
        </w:r>
        <w:r w:rsidDel="00835815">
          <w:rPr>
            <w:noProof/>
            <w:webHidden/>
          </w:rPr>
          <w:tab/>
        </w:r>
        <w:r w:rsidR="0069057F" w:rsidDel="00835815">
          <w:rPr>
            <w:noProof/>
            <w:webHidden/>
          </w:rPr>
          <w:delText>27</w:delText>
        </w:r>
      </w:del>
    </w:p>
    <w:p w14:paraId="7C6F4BAE" w14:textId="10A91104" w:rsidR="00A15F3B" w:rsidDel="00835815" w:rsidRDefault="00A15F3B">
      <w:pPr>
        <w:pStyle w:val="Verzeichnis2"/>
        <w:tabs>
          <w:tab w:val="right" w:leader="dot" w:pos="9061"/>
        </w:tabs>
        <w:rPr>
          <w:del w:id="244" w:author="Jörg Will" w:date="2016-07-16T10:18:00Z"/>
          <w:rFonts w:asciiTheme="minorHAnsi" w:eastAsiaTheme="minorEastAsia" w:hAnsiTheme="minorHAnsi" w:cstheme="minorBidi"/>
          <w:i w:val="0"/>
          <w:noProof/>
          <w:sz w:val="22"/>
          <w:szCs w:val="22"/>
        </w:rPr>
      </w:pPr>
      <w:del w:id="245" w:author="Jörg Will" w:date="2016-07-16T10:18:00Z">
        <w:r w:rsidRPr="00835815" w:rsidDel="00835815">
          <w:rPr>
            <w:noProof/>
            <w:rPrChange w:id="246" w:author="Jörg Will" w:date="2016-07-16T10:18:00Z">
              <w:rPr>
                <w:rStyle w:val="Hyperlink"/>
                <w:noProof/>
              </w:rPr>
            </w:rPrChange>
          </w:rPr>
          <w:delText>Allgemeine Festlegungen</w:delText>
        </w:r>
        <w:r w:rsidDel="00835815">
          <w:rPr>
            <w:noProof/>
            <w:webHidden/>
          </w:rPr>
          <w:tab/>
        </w:r>
        <w:r w:rsidR="0069057F" w:rsidDel="00835815">
          <w:rPr>
            <w:noProof/>
            <w:webHidden/>
          </w:rPr>
          <w:delText>27</w:delText>
        </w:r>
      </w:del>
    </w:p>
    <w:p w14:paraId="54B75CC1" w14:textId="40FE7821" w:rsidR="00A15F3B" w:rsidDel="00835815" w:rsidRDefault="00A15F3B">
      <w:pPr>
        <w:pStyle w:val="Verzeichnis2"/>
        <w:tabs>
          <w:tab w:val="right" w:leader="dot" w:pos="9061"/>
        </w:tabs>
        <w:rPr>
          <w:del w:id="247" w:author="Jörg Will" w:date="2016-07-16T10:18:00Z"/>
          <w:rFonts w:asciiTheme="minorHAnsi" w:eastAsiaTheme="minorEastAsia" w:hAnsiTheme="minorHAnsi" w:cstheme="minorBidi"/>
          <w:i w:val="0"/>
          <w:noProof/>
          <w:sz w:val="22"/>
          <w:szCs w:val="22"/>
        </w:rPr>
      </w:pPr>
      <w:del w:id="248" w:author="Jörg Will" w:date="2016-07-16T10:18:00Z">
        <w:r w:rsidRPr="00835815" w:rsidDel="00835815">
          <w:rPr>
            <w:noProof/>
            <w:rPrChange w:id="249" w:author="Jörg Will" w:date="2016-07-16T10:18:00Z">
              <w:rPr>
                <w:rStyle w:val="Hyperlink"/>
                <w:noProof/>
              </w:rPr>
            </w:rPrChange>
          </w:rPr>
          <w:delText>Funktionen Benutzer</w:delText>
        </w:r>
        <w:r w:rsidDel="00835815">
          <w:rPr>
            <w:noProof/>
            <w:webHidden/>
          </w:rPr>
          <w:tab/>
        </w:r>
        <w:r w:rsidR="0069057F" w:rsidDel="00835815">
          <w:rPr>
            <w:noProof/>
            <w:webHidden/>
          </w:rPr>
          <w:delText>27</w:delText>
        </w:r>
      </w:del>
    </w:p>
    <w:p w14:paraId="196E2C69" w14:textId="7D53743C" w:rsidR="00A15F3B" w:rsidDel="00835815" w:rsidRDefault="00A15F3B">
      <w:pPr>
        <w:pStyle w:val="Verzeichnis2"/>
        <w:tabs>
          <w:tab w:val="right" w:leader="dot" w:pos="9061"/>
        </w:tabs>
        <w:rPr>
          <w:del w:id="250" w:author="Jörg Will" w:date="2016-07-16T10:18:00Z"/>
          <w:rFonts w:asciiTheme="minorHAnsi" w:eastAsiaTheme="minorEastAsia" w:hAnsiTheme="minorHAnsi" w:cstheme="minorBidi"/>
          <w:i w:val="0"/>
          <w:noProof/>
          <w:sz w:val="22"/>
          <w:szCs w:val="22"/>
        </w:rPr>
      </w:pPr>
      <w:del w:id="251" w:author="Jörg Will" w:date="2016-07-16T10:18:00Z">
        <w:r w:rsidRPr="00835815" w:rsidDel="00835815">
          <w:rPr>
            <w:noProof/>
            <w:rPrChange w:id="252" w:author="Jörg Will" w:date="2016-07-16T10:18:00Z">
              <w:rPr>
                <w:rStyle w:val="Hyperlink"/>
                <w:noProof/>
              </w:rPr>
            </w:rPrChange>
          </w:rPr>
          <w:delText>Funktionen Artikel</w:delText>
        </w:r>
        <w:r w:rsidDel="00835815">
          <w:rPr>
            <w:noProof/>
            <w:webHidden/>
          </w:rPr>
          <w:tab/>
        </w:r>
        <w:r w:rsidR="0069057F" w:rsidDel="00835815">
          <w:rPr>
            <w:noProof/>
            <w:webHidden/>
          </w:rPr>
          <w:delText>27</w:delText>
        </w:r>
      </w:del>
    </w:p>
    <w:p w14:paraId="32AA78E2" w14:textId="059F115E" w:rsidR="00A15F3B" w:rsidDel="00835815" w:rsidRDefault="00A15F3B">
      <w:pPr>
        <w:pStyle w:val="Verzeichnis2"/>
        <w:tabs>
          <w:tab w:val="right" w:leader="dot" w:pos="9061"/>
        </w:tabs>
        <w:rPr>
          <w:del w:id="253" w:author="Jörg Will" w:date="2016-07-16T10:18:00Z"/>
          <w:rFonts w:asciiTheme="minorHAnsi" w:eastAsiaTheme="minorEastAsia" w:hAnsiTheme="minorHAnsi" w:cstheme="minorBidi"/>
          <w:i w:val="0"/>
          <w:noProof/>
          <w:sz w:val="22"/>
          <w:szCs w:val="22"/>
        </w:rPr>
      </w:pPr>
      <w:del w:id="254" w:author="Jörg Will" w:date="2016-07-16T10:18:00Z">
        <w:r w:rsidRPr="00835815" w:rsidDel="00835815">
          <w:rPr>
            <w:noProof/>
            <w:rPrChange w:id="255" w:author="Jörg Will" w:date="2016-07-16T10:18:00Z">
              <w:rPr>
                <w:rStyle w:val="Hyperlink"/>
                <w:noProof/>
              </w:rPr>
            </w:rPrChange>
          </w:rPr>
          <w:delText>Funktionen Rohstoffe</w:delText>
        </w:r>
        <w:r w:rsidDel="00835815">
          <w:rPr>
            <w:noProof/>
            <w:webHidden/>
          </w:rPr>
          <w:tab/>
        </w:r>
        <w:r w:rsidR="0069057F" w:rsidDel="00835815">
          <w:rPr>
            <w:noProof/>
            <w:webHidden/>
          </w:rPr>
          <w:delText>27</w:delText>
        </w:r>
      </w:del>
    </w:p>
    <w:p w14:paraId="50EC4D8B" w14:textId="426A0875" w:rsidR="00A15F3B" w:rsidDel="00835815" w:rsidRDefault="00A15F3B">
      <w:pPr>
        <w:pStyle w:val="Verzeichnis1"/>
        <w:tabs>
          <w:tab w:val="right" w:leader="dot" w:pos="9061"/>
        </w:tabs>
        <w:rPr>
          <w:del w:id="256" w:author="Jörg Will" w:date="2016-07-16T10:18:00Z"/>
          <w:rFonts w:asciiTheme="minorHAnsi" w:eastAsiaTheme="minorEastAsia" w:hAnsiTheme="minorHAnsi" w:cstheme="minorBidi"/>
          <w:b w:val="0"/>
          <w:noProof/>
          <w:sz w:val="22"/>
          <w:szCs w:val="22"/>
        </w:rPr>
      </w:pPr>
      <w:del w:id="257" w:author="Jörg Will" w:date="2016-07-16T10:18:00Z">
        <w:r w:rsidRPr="00835815" w:rsidDel="00835815">
          <w:rPr>
            <w:noProof/>
            <w:rPrChange w:id="258" w:author="Jörg Will" w:date="2016-07-16T10:18:00Z">
              <w:rPr>
                <w:rStyle w:val="Hyperlink"/>
                <w:noProof/>
              </w:rPr>
            </w:rPrChange>
          </w:rPr>
          <w:delText>Anhang</w:delText>
        </w:r>
        <w:r w:rsidDel="00835815">
          <w:rPr>
            <w:noProof/>
            <w:webHidden/>
          </w:rPr>
          <w:tab/>
        </w:r>
        <w:r w:rsidR="0069057F" w:rsidDel="00835815">
          <w:rPr>
            <w:noProof/>
            <w:webHidden/>
          </w:rPr>
          <w:delText>29</w:delText>
        </w:r>
      </w:del>
    </w:p>
    <w:p w14:paraId="1467A65D" w14:textId="78D34B04" w:rsidR="00A15F3B" w:rsidDel="00835815" w:rsidRDefault="00A15F3B">
      <w:pPr>
        <w:pStyle w:val="Verzeichnis2"/>
        <w:tabs>
          <w:tab w:val="right" w:leader="dot" w:pos="9061"/>
        </w:tabs>
        <w:rPr>
          <w:del w:id="259" w:author="Jörg Will" w:date="2016-07-16T10:18:00Z"/>
          <w:rFonts w:asciiTheme="minorHAnsi" w:eastAsiaTheme="minorEastAsia" w:hAnsiTheme="minorHAnsi" w:cstheme="minorBidi"/>
          <w:i w:val="0"/>
          <w:noProof/>
          <w:sz w:val="22"/>
          <w:szCs w:val="22"/>
        </w:rPr>
      </w:pPr>
      <w:del w:id="260" w:author="Jörg Will" w:date="2016-07-16T10:18:00Z">
        <w:r w:rsidRPr="00835815" w:rsidDel="00835815">
          <w:rPr>
            <w:noProof/>
            <w:rPrChange w:id="261" w:author="Jörg Will" w:date="2016-07-16T10:18:00Z">
              <w:rPr>
                <w:rStyle w:val="Hyperlink"/>
                <w:noProof/>
              </w:rPr>
            </w:rPrChange>
          </w:rPr>
          <w:delText>Abbildungsverzeichnis</w:delText>
        </w:r>
        <w:r w:rsidDel="00835815">
          <w:rPr>
            <w:noProof/>
            <w:webHidden/>
          </w:rPr>
          <w:tab/>
        </w:r>
        <w:r w:rsidR="0069057F" w:rsidDel="00835815">
          <w:rPr>
            <w:noProof/>
            <w:webHidden/>
          </w:rPr>
          <w:delText>29</w:delText>
        </w:r>
      </w:del>
    </w:p>
    <w:p w14:paraId="67660198" w14:textId="5CF1C27A" w:rsidR="00A15F3B" w:rsidDel="00835815" w:rsidRDefault="00A15F3B">
      <w:pPr>
        <w:pStyle w:val="Verzeichnis2"/>
        <w:tabs>
          <w:tab w:val="right" w:leader="dot" w:pos="9061"/>
        </w:tabs>
        <w:rPr>
          <w:del w:id="262" w:author="Jörg Will" w:date="2016-07-16T10:18:00Z"/>
          <w:rFonts w:asciiTheme="minorHAnsi" w:eastAsiaTheme="minorEastAsia" w:hAnsiTheme="minorHAnsi" w:cstheme="minorBidi"/>
          <w:i w:val="0"/>
          <w:noProof/>
          <w:sz w:val="22"/>
          <w:szCs w:val="22"/>
        </w:rPr>
      </w:pPr>
      <w:del w:id="263" w:author="Jörg Will" w:date="2016-07-16T10:18:00Z">
        <w:r w:rsidRPr="00835815" w:rsidDel="00835815">
          <w:rPr>
            <w:noProof/>
            <w:rPrChange w:id="264" w:author="Jörg Will" w:date="2016-07-16T10:18:00Z">
              <w:rPr>
                <w:rStyle w:val="Hyperlink"/>
                <w:noProof/>
              </w:rPr>
            </w:rPrChange>
          </w:rPr>
          <w:delText>ToDo</w:delText>
        </w:r>
        <w:r w:rsidDel="00835815">
          <w:rPr>
            <w:noProof/>
            <w:webHidden/>
          </w:rPr>
          <w:tab/>
        </w:r>
        <w:r w:rsidR="0069057F" w:rsidDel="00835815">
          <w:rPr>
            <w:noProof/>
            <w:webHidden/>
          </w:rPr>
          <w:delText>30</w:delText>
        </w:r>
      </w:del>
    </w:p>
    <w:p w14:paraId="4F580CD1" w14:textId="41BE9D0F" w:rsidR="00A15F3B" w:rsidDel="00835815" w:rsidRDefault="00A15F3B">
      <w:pPr>
        <w:pStyle w:val="Verzeichnis2"/>
        <w:tabs>
          <w:tab w:val="right" w:leader="dot" w:pos="9061"/>
        </w:tabs>
        <w:rPr>
          <w:del w:id="265" w:author="Jörg Will" w:date="2016-07-16T10:18:00Z"/>
          <w:rFonts w:asciiTheme="minorHAnsi" w:eastAsiaTheme="minorEastAsia" w:hAnsiTheme="minorHAnsi" w:cstheme="minorBidi"/>
          <w:i w:val="0"/>
          <w:noProof/>
          <w:sz w:val="22"/>
          <w:szCs w:val="22"/>
        </w:rPr>
      </w:pPr>
      <w:del w:id="266" w:author="Jörg Will" w:date="2016-07-16T10:18:00Z">
        <w:r w:rsidRPr="00835815" w:rsidDel="00835815">
          <w:rPr>
            <w:noProof/>
            <w:rPrChange w:id="267" w:author="Jörg Will" w:date="2016-07-16T10:18:00Z">
              <w:rPr>
                <w:rStyle w:val="Hyperlink"/>
                <w:noProof/>
              </w:rPr>
            </w:rPrChange>
          </w:rPr>
          <w:delText>Änderungsindex</w:delText>
        </w:r>
        <w:r w:rsidDel="00835815">
          <w:rPr>
            <w:noProof/>
            <w:webHidden/>
          </w:rPr>
          <w:tab/>
        </w:r>
        <w:r w:rsidR="0069057F" w:rsidDel="00835815">
          <w:rPr>
            <w:noProof/>
            <w:webHidden/>
          </w:rPr>
          <w:delText>31</w:delText>
        </w:r>
      </w:del>
    </w:p>
    <w:p w14:paraId="7FF09DA4" w14:textId="77777777" w:rsidR="00C75527" w:rsidRPr="00C75527" w:rsidRDefault="00A61102" w:rsidP="00C75527">
      <w:r w:rsidRPr="00A61102">
        <w:rPr>
          <w:rFonts w:cs="Arial"/>
          <w:szCs w:val="24"/>
        </w:rPr>
        <w:fldChar w:fldCharType="end"/>
      </w:r>
    </w:p>
    <w:p w14:paraId="4CDC961D" w14:textId="77777777" w:rsidR="0094600D" w:rsidRDefault="00943F93" w:rsidP="00B31E9C">
      <w:pPr>
        <w:pStyle w:val="berschrift1"/>
      </w:pPr>
      <w:bookmarkStart w:id="268" w:name="_Toc454876094"/>
      <w:bookmarkStart w:id="269" w:name="_Toc456427612"/>
      <w:r>
        <w:lastRenderedPageBreak/>
        <w:t>Projekt OrgaBack</w:t>
      </w:r>
      <w:bookmarkEnd w:id="268"/>
      <w:bookmarkEnd w:id="269"/>
    </w:p>
    <w:p w14:paraId="4577A1FD" w14:textId="77777777" w:rsidR="001D2A1B" w:rsidRDefault="001D2A1B" w:rsidP="007F065A">
      <w:pPr>
        <w:pStyle w:val="berschrift2"/>
      </w:pPr>
      <w:bookmarkStart w:id="270" w:name="_Toc454876095"/>
      <w:bookmarkStart w:id="271" w:name="_Toc456427613"/>
      <w:r>
        <w:t>Adressen, Kontaktpersonen</w:t>
      </w:r>
      <w:bookmarkEnd w:id="271"/>
    </w:p>
    <w:p w14:paraId="198E3D61" w14:textId="77777777" w:rsidR="00E87D74" w:rsidRPr="00E87D74" w:rsidRDefault="00E87D74" w:rsidP="00E87D74"/>
    <w:p w14:paraId="00D57D3F" w14:textId="77777777" w:rsidR="006B55CB" w:rsidRDefault="006B55CB" w:rsidP="006B55C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694"/>
        <w:gridCol w:w="2126"/>
        <w:gridCol w:w="3716"/>
      </w:tblGrid>
      <w:tr w:rsidR="006B55CB" w:rsidRPr="00973227" w14:paraId="07DA6014" w14:textId="77777777" w:rsidTr="00EB2191">
        <w:tc>
          <w:tcPr>
            <w:tcW w:w="9211" w:type="dxa"/>
            <w:gridSpan w:val="4"/>
          </w:tcPr>
          <w:p w14:paraId="1932868C" w14:textId="77777777" w:rsidR="00973227" w:rsidRDefault="00973227" w:rsidP="00973227">
            <w:pPr>
              <w:rPr>
                <w:b/>
              </w:rPr>
            </w:pPr>
          </w:p>
          <w:p w14:paraId="4260663A" w14:textId="77777777" w:rsidR="006B55CB" w:rsidRDefault="00973227" w:rsidP="00973227">
            <w:pPr>
              <w:rPr>
                <w:b/>
              </w:rPr>
            </w:pPr>
            <w:r w:rsidRPr="00973227">
              <w:rPr>
                <w:b/>
              </w:rPr>
              <w:t>S</w:t>
            </w:r>
            <w:r w:rsidR="006B55CB" w:rsidRPr="00973227">
              <w:rPr>
                <w:b/>
              </w:rPr>
              <w:t>ignum GmbH</w:t>
            </w:r>
            <w:r w:rsidRPr="00973227">
              <w:rPr>
                <w:b/>
              </w:rPr>
              <w:t>, Kasinostraße 2, 64293 Darmstadt</w:t>
            </w:r>
          </w:p>
          <w:p w14:paraId="073E9B59" w14:textId="77777777" w:rsidR="00973227" w:rsidRPr="00973227" w:rsidRDefault="00973227" w:rsidP="00973227">
            <w:pPr>
              <w:rPr>
                <w:b/>
              </w:rPr>
            </w:pPr>
          </w:p>
        </w:tc>
      </w:tr>
      <w:tr w:rsidR="006B55CB" w14:paraId="56298A91" w14:textId="77777777" w:rsidTr="00EB2191">
        <w:trPr>
          <w:trHeight w:val="397"/>
        </w:trPr>
        <w:tc>
          <w:tcPr>
            <w:tcW w:w="675" w:type="dxa"/>
            <w:vAlign w:val="center"/>
          </w:tcPr>
          <w:p w14:paraId="5FA4A253" w14:textId="77777777" w:rsidR="00973227" w:rsidRDefault="00973227" w:rsidP="00E87D74"/>
        </w:tc>
        <w:tc>
          <w:tcPr>
            <w:tcW w:w="2694" w:type="dxa"/>
            <w:vAlign w:val="center"/>
          </w:tcPr>
          <w:p w14:paraId="49F439CC" w14:textId="77777777" w:rsidR="00973227" w:rsidRDefault="00973227" w:rsidP="00E87D74">
            <w:r>
              <w:t>Jürgen Erhardt</w:t>
            </w:r>
          </w:p>
        </w:tc>
        <w:tc>
          <w:tcPr>
            <w:tcW w:w="2126" w:type="dxa"/>
            <w:vAlign w:val="center"/>
          </w:tcPr>
          <w:p w14:paraId="395A1350" w14:textId="77777777" w:rsidR="00973227" w:rsidRDefault="00B73E19" w:rsidP="00E87D74">
            <w:r>
              <w:t>06151/1518-522</w:t>
            </w:r>
          </w:p>
        </w:tc>
        <w:tc>
          <w:tcPr>
            <w:tcW w:w="3716" w:type="dxa"/>
            <w:vAlign w:val="center"/>
          </w:tcPr>
          <w:p w14:paraId="4FA3B37C" w14:textId="77777777" w:rsidR="00973227" w:rsidRDefault="00973227" w:rsidP="00E87D74">
            <w:r>
              <w:t>jerhard</w:t>
            </w:r>
            <w:r w:rsidR="00B73E19">
              <w:t>t</w:t>
            </w:r>
            <w:r>
              <w:t>@signum-gmbh.de</w:t>
            </w:r>
          </w:p>
        </w:tc>
      </w:tr>
      <w:tr w:rsidR="00973227" w14:paraId="65DAEE55" w14:textId="77777777" w:rsidTr="00EB2191">
        <w:trPr>
          <w:trHeight w:val="397"/>
        </w:trPr>
        <w:tc>
          <w:tcPr>
            <w:tcW w:w="675" w:type="dxa"/>
            <w:vAlign w:val="center"/>
          </w:tcPr>
          <w:p w14:paraId="12B5B372" w14:textId="77777777" w:rsidR="00973227" w:rsidRDefault="00973227" w:rsidP="00E87D74"/>
        </w:tc>
        <w:tc>
          <w:tcPr>
            <w:tcW w:w="2694" w:type="dxa"/>
            <w:vAlign w:val="center"/>
          </w:tcPr>
          <w:p w14:paraId="5FB1DCED" w14:textId="77777777" w:rsidR="00973227" w:rsidRDefault="00973227" w:rsidP="00E87D74">
            <w:r>
              <w:t>Felix Hochapfel</w:t>
            </w:r>
          </w:p>
        </w:tc>
        <w:tc>
          <w:tcPr>
            <w:tcW w:w="2126" w:type="dxa"/>
            <w:vAlign w:val="center"/>
          </w:tcPr>
          <w:p w14:paraId="457558FF" w14:textId="77777777" w:rsidR="00973227" w:rsidRDefault="00B73E19" w:rsidP="00E87D74">
            <w:r>
              <w:t>06151/1518-521</w:t>
            </w:r>
          </w:p>
        </w:tc>
        <w:tc>
          <w:tcPr>
            <w:tcW w:w="3716" w:type="dxa"/>
            <w:vAlign w:val="center"/>
          </w:tcPr>
          <w:p w14:paraId="41E413DD" w14:textId="77777777" w:rsidR="00973227" w:rsidRDefault="00835815" w:rsidP="00E87D74">
            <w:hyperlink r:id="rId9" w:history="1">
              <w:r w:rsidR="00973227" w:rsidRPr="00AE6F10">
                <w:rPr>
                  <w:rStyle w:val="Hyperlink"/>
                </w:rPr>
                <w:t>fhochapfel@signum-gmbh.de</w:t>
              </w:r>
            </w:hyperlink>
          </w:p>
        </w:tc>
      </w:tr>
      <w:tr w:rsidR="007718FF" w14:paraId="35669212" w14:textId="77777777" w:rsidTr="00EB2191">
        <w:trPr>
          <w:trHeight w:val="397"/>
        </w:trPr>
        <w:tc>
          <w:tcPr>
            <w:tcW w:w="675" w:type="dxa"/>
            <w:vAlign w:val="center"/>
          </w:tcPr>
          <w:p w14:paraId="75B13078" w14:textId="77777777" w:rsidR="007718FF" w:rsidRDefault="007718FF" w:rsidP="00E87D74"/>
        </w:tc>
        <w:tc>
          <w:tcPr>
            <w:tcW w:w="2694" w:type="dxa"/>
            <w:vAlign w:val="center"/>
          </w:tcPr>
          <w:p w14:paraId="299D5864" w14:textId="2EC5E72A" w:rsidR="007718FF" w:rsidRDefault="00FE5074" w:rsidP="00E87D74">
            <w:r>
              <w:t>Matthias Brückner</w:t>
            </w:r>
          </w:p>
        </w:tc>
        <w:tc>
          <w:tcPr>
            <w:tcW w:w="2126" w:type="dxa"/>
            <w:vAlign w:val="center"/>
          </w:tcPr>
          <w:p w14:paraId="1454C448" w14:textId="7942060E" w:rsidR="007718FF" w:rsidRDefault="00FE5074" w:rsidP="00E87D74">
            <w:r>
              <w:t>06151/1518-405</w:t>
            </w:r>
          </w:p>
        </w:tc>
        <w:tc>
          <w:tcPr>
            <w:tcW w:w="3716" w:type="dxa"/>
            <w:vAlign w:val="center"/>
          </w:tcPr>
          <w:p w14:paraId="12FAAA5E" w14:textId="74EF3215" w:rsidR="007718FF" w:rsidRDefault="00FE5074" w:rsidP="00E87D74">
            <w:r>
              <w:t>mbrueckner@signum-gmbh.de</w:t>
            </w:r>
          </w:p>
        </w:tc>
      </w:tr>
      <w:tr w:rsidR="00973227" w:rsidRPr="00973227" w14:paraId="0D551FCF" w14:textId="77777777" w:rsidTr="00EB2191">
        <w:tc>
          <w:tcPr>
            <w:tcW w:w="9211" w:type="dxa"/>
            <w:gridSpan w:val="4"/>
          </w:tcPr>
          <w:p w14:paraId="1AF6260C" w14:textId="77777777" w:rsidR="00973227" w:rsidRDefault="00973227" w:rsidP="00B31E9C">
            <w:pPr>
              <w:rPr>
                <w:b/>
              </w:rPr>
            </w:pPr>
          </w:p>
          <w:p w14:paraId="701E54CD" w14:textId="77777777" w:rsidR="00973227" w:rsidRDefault="00973227" w:rsidP="00B31E9C">
            <w:pPr>
              <w:rPr>
                <w:b/>
              </w:rPr>
            </w:pPr>
            <w:r>
              <w:rPr>
                <w:b/>
              </w:rPr>
              <w:t>CKF Computer Kassen Fachhandel GmbH</w:t>
            </w:r>
          </w:p>
          <w:p w14:paraId="56A83063" w14:textId="77777777" w:rsidR="00973227" w:rsidRPr="00973227" w:rsidRDefault="00973227" w:rsidP="00B31E9C">
            <w:pPr>
              <w:rPr>
                <w:b/>
              </w:rPr>
            </w:pPr>
          </w:p>
        </w:tc>
      </w:tr>
      <w:tr w:rsidR="00973227" w14:paraId="2489AECB" w14:textId="77777777" w:rsidTr="00EB2191">
        <w:trPr>
          <w:trHeight w:val="397"/>
        </w:trPr>
        <w:tc>
          <w:tcPr>
            <w:tcW w:w="675" w:type="dxa"/>
            <w:vAlign w:val="center"/>
          </w:tcPr>
          <w:p w14:paraId="15B1F383" w14:textId="77777777" w:rsidR="00973227" w:rsidRDefault="00973227" w:rsidP="00E87D74"/>
        </w:tc>
        <w:tc>
          <w:tcPr>
            <w:tcW w:w="2694" w:type="dxa"/>
            <w:vAlign w:val="center"/>
          </w:tcPr>
          <w:p w14:paraId="66D79B9D" w14:textId="77777777" w:rsidR="00973227" w:rsidRDefault="00973227" w:rsidP="00E87D74">
            <w:r>
              <w:t>Werner Friedrich</w:t>
            </w:r>
          </w:p>
        </w:tc>
        <w:tc>
          <w:tcPr>
            <w:tcW w:w="2126" w:type="dxa"/>
            <w:vAlign w:val="center"/>
          </w:tcPr>
          <w:p w14:paraId="7879CA9F" w14:textId="77777777" w:rsidR="00973227" w:rsidRDefault="00973227" w:rsidP="00E87D74">
            <w:r>
              <w:t>09364/81750-0</w:t>
            </w:r>
          </w:p>
        </w:tc>
        <w:tc>
          <w:tcPr>
            <w:tcW w:w="3716" w:type="dxa"/>
            <w:vAlign w:val="center"/>
          </w:tcPr>
          <w:p w14:paraId="735F27E0" w14:textId="77777777" w:rsidR="00973227" w:rsidRDefault="00273F56" w:rsidP="00E87D74">
            <w:r>
              <w:t>w.friedrich@ckf-kassen.de</w:t>
            </w:r>
          </w:p>
        </w:tc>
      </w:tr>
      <w:tr w:rsidR="00273F56" w:rsidRPr="00973227" w14:paraId="5BD853D5" w14:textId="77777777" w:rsidTr="00EB2191">
        <w:tc>
          <w:tcPr>
            <w:tcW w:w="9211" w:type="dxa"/>
            <w:gridSpan w:val="4"/>
          </w:tcPr>
          <w:p w14:paraId="5103634F" w14:textId="77777777" w:rsidR="00273F56" w:rsidRDefault="00273F56" w:rsidP="00B31E9C">
            <w:pPr>
              <w:rPr>
                <w:b/>
              </w:rPr>
            </w:pPr>
          </w:p>
          <w:p w14:paraId="0A05A512" w14:textId="77777777" w:rsidR="00273F56" w:rsidRDefault="00273F56" w:rsidP="00B31E9C">
            <w:pPr>
              <w:rPr>
                <w:b/>
              </w:rPr>
            </w:pPr>
            <w:r>
              <w:rPr>
                <w:b/>
              </w:rPr>
              <w:t>WinBack</w:t>
            </w:r>
            <w:r w:rsidRPr="00973227">
              <w:rPr>
                <w:b/>
              </w:rPr>
              <w:t xml:space="preserve"> GmbH,</w:t>
            </w:r>
            <w:r>
              <w:rPr>
                <w:b/>
              </w:rPr>
              <w:t xml:space="preserve"> Brühlstrasse 22, 73630 Rudersberg</w:t>
            </w:r>
          </w:p>
          <w:p w14:paraId="159A4F13" w14:textId="77777777" w:rsidR="00273F56" w:rsidRPr="00973227" w:rsidRDefault="00273F56" w:rsidP="00B31E9C">
            <w:pPr>
              <w:rPr>
                <w:b/>
              </w:rPr>
            </w:pPr>
          </w:p>
        </w:tc>
      </w:tr>
      <w:tr w:rsidR="00273F56" w14:paraId="1D153744" w14:textId="77777777" w:rsidTr="00EB2191">
        <w:trPr>
          <w:trHeight w:val="397"/>
        </w:trPr>
        <w:tc>
          <w:tcPr>
            <w:tcW w:w="675" w:type="dxa"/>
            <w:vAlign w:val="center"/>
          </w:tcPr>
          <w:p w14:paraId="1514FA9B" w14:textId="77777777" w:rsidR="00273F56" w:rsidRDefault="00273F56" w:rsidP="00E87D74"/>
        </w:tc>
        <w:tc>
          <w:tcPr>
            <w:tcW w:w="2694" w:type="dxa"/>
            <w:vAlign w:val="center"/>
          </w:tcPr>
          <w:p w14:paraId="60DED92F" w14:textId="77777777" w:rsidR="00273F56" w:rsidRDefault="002A7FE9" w:rsidP="00E87D74">
            <w:r>
              <w:t>Bernd Bässler</w:t>
            </w:r>
          </w:p>
        </w:tc>
        <w:tc>
          <w:tcPr>
            <w:tcW w:w="2126" w:type="dxa"/>
            <w:vAlign w:val="center"/>
          </w:tcPr>
          <w:p w14:paraId="603EC7D9" w14:textId="77777777" w:rsidR="00273F56" w:rsidRDefault="002A7FE9" w:rsidP="00E87D74">
            <w:r>
              <w:t>07183/307800-0</w:t>
            </w:r>
          </w:p>
        </w:tc>
        <w:tc>
          <w:tcPr>
            <w:tcW w:w="3716" w:type="dxa"/>
            <w:vAlign w:val="center"/>
          </w:tcPr>
          <w:p w14:paraId="6385BFA0" w14:textId="77777777" w:rsidR="00273F56" w:rsidRDefault="00835815" w:rsidP="00E87D74">
            <w:hyperlink r:id="rId10" w:history="1">
              <w:r w:rsidR="002A7FE9" w:rsidRPr="00316910">
                <w:rPr>
                  <w:rStyle w:val="Hyperlink"/>
                </w:rPr>
                <w:t>bb@winback.de</w:t>
              </w:r>
            </w:hyperlink>
          </w:p>
        </w:tc>
      </w:tr>
      <w:tr w:rsidR="00973227" w14:paraId="12D8474D" w14:textId="77777777" w:rsidTr="00EB2191">
        <w:trPr>
          <w:trHeight w:val="397"/>
        </w:trPr>
        <w:tc>
          <w:tcPr>
            <w:tcW w:w="675" w:type="dxa"/>
            <w:vAlign w:val="center"/>
          </w:tcPr>
          <w:p w14:paraId="51F5F2E2" w14:textId="77777777" w:rsidR="00973227" w:rsidRDefault="00973227" w:rsidP="00E87D74"/>
        </w:tc>
        <w:tc>
          <w:tcPr>
            <w:tcW w:w="2694" w:type="dxa"/>
            <w:vAlign w:val="center"/>
          </w:tcPr>
          <w:p w14:paraId="6373B75E" w14:textId="77777777" w:rsidR="00973227" w:rsidRDefault="002A7FE9" w:rsidP="00E87D74">
            <w:r>
              <w:t>Jörg Will</w:t>
            </w:r>
          </w:p>
        </w:tc>
        <w:tc>
          <w:tcPr>
            <w:tcW w:w="2126" w:type="dxa"/>
            <w:vAlign w:val="center"/>
          </w:tcPr>
          <w:p w14:paraId="694E873C" w14:textId="77777777" w:rsidR="00973227" w:rsidRDefault="002A7FE9" w:rsidP="00E87D74">
            <w:r>
              <w:t>07183/307800-64</w:t>
            </w:r>
          </w:p>
        </w:tc>
        <w:tc>
          <w:tcPr>
            <w:tcW w:w="3716" w:type="dxa"/>
            <w:vAlign w:val="center"/>
          </w:tcPr>
          <w:p w14:paraId="04A6ECD5" w14:textId="77777777" w:rsidR="00973227" w:rsidRDefault="002A7FE9" w:rsidP="00E87D74">
            <w:r>
              <w:t>jw@</w:t>
            </w:r>
            <w:r w:rsidR="00E87D74">
              <w:t>winback.de</w:t>
            </w:r>
          </w:p>
        </w:tc>
      </w:tr>
    </w:tbl>
    <w:p w14:paraId="0E3416FD" w14:textId="77777777" w:rsidR="006B55CB" w:rsidRPr="006B55CB" w:rsidRDefault="006B55CB" w:rsidP="006B55CB"/>
    <w:p w14:paraId="7F629C5B" w14:textId="77777777" w:rsidR="00E87D74" w:rsidRDefault="00E87D74">
      <w:pPr>
        <w:rPr>
          <w:sz w:val="28"/>
        </w:rPr>
      </w:pPr>
      <w:r>
        <w:br w:type="page"/>
      </w:r>
    </w:p>
    <w:p w14:paraId="051554F6" w14:textId="77777777" w:rsidR="0094600D" w:rsidRDefault="00943F93" w:rsidP="007F065A">
      <w:pPr>
        <w:pStyle w:val="berschrift2"/>
      </w:pPr>
      <w:bookmarkStart w:id="272" w:name="_Toc456427614"/>
      <w:r>
        <w:lastRenderedPageBreak/>
        <w:t>Zielsetzung</w:t>
      </w:r>
      <w:bookmarkEnd w:id="270"/>
      <w:bookmarkEnd w:id="272"/>
    </w:p>
    <w:p w14:paraId="1E690543" w14:textId="77777777" w:rsidR="00E87D74" w:rsidRDefault="00E87D74"/>
    <w:p w14:paraId="3DFB8F0A" w14:textId="77777777" w:rsidR="00E87D74" w:rsidRDefault="00E87D74">
      <w:r>
        <w:t>Mit OrgaBack soll die Integration zwischen Warenwirtschaft, Produktion und Filia</w:t>
      </w:r>
      <w:r>
        <w:t>l</w:t>
      </w:r>
      <w:r>
        <w:t>kasse verwirklicht werden.</w:t>
      </w:r>
    </w:p>
    <w:p w14:paraId="76AB5935" w14:textId="77777777" w:rsidR="00E87D74" w:rsidRDefault="00E87D74"/>
    <w:p w14:paraId="268A39A5" w14:textId="77777777" w:rsidR="00E87D74" w:rsidRDefault="00E87D74">
      <w:r>
        <w:t>Ziel soll sein, dass die Datenpflege zentral an einer Stelle erfolgt und für den Anwe</w:t>
      </w:r>
      <w:r>
        <w:t>n</w:t>
      </w:r>
      <w:r>
        <w:t>der eine einheitliche Software-Oberfläche sichtbar ist.</w:t>
      </w:r>
    </w:p>
    <w:p w14:paraId="1FD23E4B" w14:textId="77777777" w:rsidR="001B673B" w:rsidRDefault="001B673B"/>
    <w:p w14:paraId="5FAC846F" w14:textId="77777777" w:rsidR="001B673B" w:rsidRDefault="001B673B">
      <w:r>
        <w:t>Die Datenhaltung erfolgt in einzelnen Datenbanken, die Systeme sind somit auch alleine lauffähig. Die notwendigen Daten werden „live“ zwischen den einzelnen Sy</w:t>
      </w:r>
      <w:r>
        <w:t>s</w:t>
      </w:r>
      <w:r>
        <w:t>temen ausgetauscht.</w:t>
      </w:r>
    </w:p>
    <w:p w14:paraId="78617136" w14:textId="77777777" w:rsidR="001B673B" w:rsidRDefault="001B673B">
      <w:r>
        <w:t>Die erforderlichen Daten und Strukturen sowie die Abläufe werden im Folgenden d</w:t>
      </w:r>
      <w:r>
        <w:t>e</w:t>
      </w:r>
      <w:r>
        <w:t>finiert.</w:t>
      </w:r>
    </w:p>
    <w:p w14:paraId="4D410B1E" w14:textId="77777777" w:rsidR="001B673B" w:rsidRDefault="001B673B"/>
    <w:p w14:paraId="53546A52" w14:textId="77777777" w:rsidR="001B673B" w:rsidRDefault="001B673B">
      <w:r>
        <w:t>Für die Erst-Initialisierung werden die Daten, sofern schon vorhanden, über Schnit</w:t>
      </w:r>
      <w:r>
        <w:t>t</w:t>
      </w:r>
      <w:r>
        <w:t>stellen in die einzelnen System</w:t>
      </w:r>
      <w:r w:rsidR="00CE3970">
        <w:t>e</w:t>
      </w:r>
      <w:r>
        <w:t xml:space="preserve"> importiert.</w:t>
      </w:r>
    </w:p>
    <w:p w14:paraId="687F9F42" w14:textId="77777777" w:rsidR="001B673B" w:rsidRDefault="001B673B"/>
    <w:p w14:paraId="030D8E28" w14:textId="77777777" w:rsidR="001B673B" w:rsidRDefault="001B673B">
      <w:pPr>
        <w:rPr>
          <w:b/>
        </w:rPr>
      </w:pPr>
      <w:r w:rsidRPr="001B673B">
        <w:rPr>
          <w:b/>
        </w:rPr>
        <w:t>Führendes System ist OrgaSoft</w:t>
      </w:r>
    </w:p>
    <w:p w14:paraId="3A134C94" w14:textId="77777777" w:rsidR="001B673B" w:rsidRDefault="001B673B">
      <w:pPr>
        <w:rPr>
          <w:b/>
        </w:rPr>
      </w:pPr>
    </w:p>
    <w:p w14:paraId="116D9E84" w14:textId="77777777" w:rsidR="001B673B" w:rsidRDefault="001B673B">
      <w:r w:rsidRPr="001B673B">
        <w:t>WinBack wird als Addin in OrgaSoft betrieben</w:t>
      </w:r>
      <w:r>
        <w:t>. Die Anbindung der Kassen erfolgt über Schnittstellen.</w:t>
      </w:r>
    </w:p>
    <w:p w14:paraId="3566E2C7" w14:textId="77777777" w:rsidR="001B673B" w:rsidRPr="001B673B" w:rsidRDefault="001B673B"/>
    <w:p w14:paraId="4716C84E" w14:textId="77777777" w:rsidR="00E87D74" w:rsidRDefault="001B673B" w:rsidP="001B673B">
      <w:r>
        <w:t>Der Austausch der Daten zwischen WinBack und OrgaSoft erfolgt eventgesteuert, d.h. jede Änderung an den Stammdaten in OrgaSoft löst im WinBack-Addin einen Software-Event aus, über den die entsprechenden Daten in WinBack hinzugefügt, geändert oder, nach Prüfung</w:t>
      </w:r>
      <w:r w:rsidR="00AF7773">
        <w:t>,</w:t>
      </w:r>
      <w:r>
        <w:t xml:space="preserve"> gelöscht werden.</w:t>
      </w:r>
    </w:p>
    <w:p w14:paraId="500F3446" w14:textId="77777777" w:rsidR="001B673B" w:rsidRDefault="001B673B" w:rsidP="001B673B"/>
    <w:p w14:paraId="72553665" w14:textId="77777777" w:rsidR="001B673B" w:rsidRDefault="00070408" w:rsidP="001B673B">
      <w:r>
        <w:rPr>
          <w:noProof/>
        </w:rPr>
        <w:drawing>
          <wp:inline distT="0" distB="0" distL="0" distR="0" wp14:anchorId="2EF8BA11" wp14:editId="1706F372">
            <wp:extent cx="5760085" cy="32861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83CA3.tmp"/>
                    <pic:cNvPicPr/>
                  </pic:nvPicPr>
                  <pic:blipFill>
                    <a:blip r:embed="rId11">
                      <a:extLst>
                        <a:ext uri="{28A0092B-C50C-407E-A947-70E740481C1C}">
                          <a14:useLocalDpi xmlns:a14="http://schemas.microsoft.com/office/drawing/2010/main" val="0"/>
                        </a:ext>
                      </a:extLst>
                    </a:blip>
                    <a:stretch>
                      <a:fillRect/>
                    </a:stretch>
                  </pic:blipFill>
                  <pic:spPr>
                    <a:xfrm>
                      <a:off x="0" y="0"/>
                      <a:ext cx="5760085" cy="3286125"/>
                    </a:xfrm>
                    <a:prstGeom prst="rect">
                      <a:avLst/>
                    </a:prstGeom>
                  </pic:spPr>
                </pic:pic>
              </a:graphicData>
            </a:graphic>
          </wp:inline>
        </w:drawing>
      </w:r>
    </w:p>
    <w:p w14:paraId="4A14C025" w14:textId="77777777" w:rsidR="003E38E8" w:rsidRPr="00771220" w:rsidRDefault="003E38E8" w:rsidP="003E38E8">
      <w:pPr>
        <w:pStyle w:val="Abbildungen"/>
      </w:pPr>
      <w:bookmarkStart w:id="273" w:name="_Ref505397261"/>
      <w:bookmarkStart w:id="274" w:name="_Toc284409447"/>
      <w:bookmarkStart w:id="275" w:name="_Toc292366539"/>
      <w:bookmarkStart w:id="276" w:name="_Toc292370216"/>
      <w:bookmarkStart w:id="277" w:name="_Toc292370489"/>
      <w:bookmarkStart w:id="278" w:name="_Toc454876437"/>
      <w:bookmarkStart w:id="279" w:name="_Toc454974977"/>
      <w:r w:rsidRPr="00771220">
        <w:t xml:space="preserve">Abbildung </w:t>
      </w:r>
      <w:r>
        <w:fldChar w:fldCharType="begin"/>
      </w:r>
      <w:r>
        <w:instrText xml:space="preserve"> SEQ Abbildung \* ARABIC</w:instrText>
      </w:r>
      <w:r>
        <w:fldChar w:fldCharType="separate"/>
      </w:r>
      <w:r w:rsidR="0069057F">
        <w:rPr>
          <w:noProof/>
        </w:rPr>
        <w:t>1</w:t>
      </w:r>
      <w:r>
        <w:rPr>
          <w:noProof/>
        </w:rPr>
        <w:fldChar w:fldCharType="end"/>
      </w:r>
      <w:bookmarkEnd w:id="273"/>
      <w:r w:rsidRPr="00771220">
        <w:t xml:space="preserve">: </w:t>
      </w:r>
      <w:bookmarkEnd w:id="274"/>
      <w:bookmarkEnd w:id="275"/>
      <w:bookmarkEnd w:id="276"/>
      <w:bookmarkEnd w:id="277"/>
      <w:bookmarkEnd w:id="278"/>
      <w:r>
        <w:t>Schematische Darstellung Datenfluss</w:t>
      </w:r>
      <w:bookmarkEnd w:id="279"/>
    </w:p>
    <w:p w14:paraId="191C243C" w14:textId="77777777" w:rsidR="00B206A2" w:rsidRDefault="00B206A2" w:rsidP="001B673B"/>
    <w:p w14:paraId="67A6CEA3" w14:textId="77777777" w:rsidR="001B673B" w:rsidRDefault="001B673B">
      <w:pPr>
        <w:rPr>
          <w:sz w:val="28"/>
        </w:rPr>
      </w:pPr>
      <w:r>
        <w:br w:type="page"/>
      </w:r>
    </w:p>
    <w:p w14:paraId="05522FF1" w14:textId="77777777" w:rsidR="001D2A1B" w:rsidRPr="001D2A1B" w:rsidRDefault="001D2A1B" w:rsidP="001D2A1B">
      <w:pPr>
        <w:pStyle w:val="berschrift2"/>
      </w:pPr>
      <w:bookmarkStart w:id="280" w:name="_Toc456427615"/>
      <w:r>
        <w:lastRenderedPageBreak/>
        <w:t>Projekt</w:t>
      </w:r>
      <w:r w:rsidR="00E87D74">
        <w:t>ablauf</w:t>
      </w:r>
      <w:bookmarkEnd w:id="280"/>
    </w:p>
    <w:p w14:paraId="3D05D32B" w14:textId="77777777" w:rsidR="0094600D" w:rsidRDefault="0094600D" w:rsidP="007F065A"/>
    <w:p w14:paraId="2382EF51" w14:textId="77777777" w:rsidR="0094600D" w:rsidRDefault="00C3792D" w:rsidP="007F065A">
      <w:r>
        <w:t>Das Projekt wird in mehrere Stufen (Milestones) eingeteilt:</w:t>
      </w:r>
    </w:p>
    <w:p w14:paraId="7123AFF8" w14:textId="77777777" w:rsidR="00C3792D" w:rsidRDefault="00C3792D" w:rsidP="007F065A"/>
    <w:p w14:paraId="0122AA1E" w14:textId="77777777" w:rsidR="00C3792D" w:rsidRDefault="00C3792D" w:rsidP="007F065A"/>
    <w:p w14:paraId="29E4FF77" w14:textId="77777777" w:rsidR="00C3792D" w:rsidRDefault="00C3792D" w:rsidP="00C3792D">
      <w:pPr>
        <w:pStyle w:val="Listenabsatz"/>
        <w:numPr>
          <w:ilvl w:val="0"/>
          <w:numId w:val="2"/>
        </w:numPr>
        <w:rPr>
          <w:i/>
        </w:rPr>
      </w:pPr>
      <w:r w:rsidRPr="00C3792D">
        <w:rPr>
          <w:i/>
        </w:rPr>
        <w:t xml:space="preserve">Stammdaten </w:t>
      </w:r>
    </w:p>
    <w:p w14:paraId="51294568" w14:textId="77777777" w:rsidR="00C3792D" w:rsidRDefault="00C3792D" w:rsidP="00C3792D">
      <w:pPr>
        <w:pStyle w:val="Listenabsatz"/>
      </w:pPr>
      <w:r w:rsidRPr="00C3792D">
        <w:t xml:space="preserve">OrgaSoft </w:t>
      </w:r>
      <w:r w:rsidRPr="00C3792D">
        <w:sym w:font="Symbol" w:char="F0AE"/>
      </w:r>
      <w:r w:rsidRPr="00C3792D">
        <w:t xml:space="preserve"> WinBack</w:t>
      </w:r>
    </w:p>
    <w:p w14:paraId="37588F92" w14:textId="77777777" w:rsidR="0057115E" w:rsidRDefault="0057115E" w:rsidP="00C3792D">
      <w:pPr>
        <w:pStyle w:val="Listenabsatz"/>
      </w:pPr>
    </w:p>
    <w:p w14:paraId="5B889BAB" w14:textId="77777777" w:rsidR="0057115E" w:rsidRDefault="0057115E" w:rsidP="0057115E">
      <w:pPr>
        <w:pStyle w:val="Listenabsatz"/>
        <w:numPr>
          <w:ilvl w:val="0"/>
          <w:numId w:val="2"/>
        </w:numPr>
        <w:rPr>
          <w:i/>
        </w:rPr>
      </w:pPr>
      <w:r w:rsidRPr="00C3792D">
        <w:rPr>
          <w:i/>
        </w:rPr>
        <w:t xml:space="preserve">Stammdaten </w:t>
      </w:r>
    </w:p>
    <w:p w14:paraId="22C8E1D7" w14:textId="77777777" w:rsidR="0057115E" w:rsidRDefault="0057115E" w:rsidP="0057115E">
      <w:pPr>
        <w:pStyle w:val="Listenabsatz"/>
      </w:pPr>
      <w:r w:rsidRPr="00C3792D">
        <w:t xml:space="preserve">OrgaSoft </w:t>
      </w:r>
      <w:r w:rsidRPr="00C3792D">
        <w:sym w:font="Symbol" w:char="F0AE"/>
      </w:r>
      <w:r w:rsidRPr="00C3792D">
        <w:t xml:space="preserve"> </w:t>
      </w:r>
      <w:r>
        <w:t>Kasse</w:t>
      </w:r>
    </w:p>
    <w:p w14:paraId="0F8CAC1B" w14:textId="77777777" w:rsidR="00C3792D" w:rsidRDefault="00C3792D" w:rsidP="00C3792D">
      <w:pPr>
        <w:pStyle w:val="Listenabsatz"/>
      </w:pPr>
    </w:p>
    <w:p w14:paraId="22B347B9" w14:textId="77777777" w:rsidR="00C3792D" w:rsidRDefault="00C3792D" w:rsidP="00C3792D">
      <w:pPr>
        <w:pStyle w:val="Listenabsatz"/>
        <w:numPr>
          <w:ilvl w:val="0"/>
          <w:numId w:val="2"/>
        </w:numPr>
        <w:rPr>
          <w:i/>
        </w:rPr>
      </w:pPr>
      <w:r>
        <w:rPr>
          <w:i/>
        </w:rPr>
        <w:t>V</w:t>
      </w:r>
      <w:r w:rsidRPr="00C3792D">
        <w:rPr>
          <w:i/>
        </w:rPr>
        <w:t xml:space="preserve">erbrauchsdaten </w:t>
      </w:r>
    </w:p>
    <w:p w14:paraId="52D35BB9" w14:textId="77777777" w:rsidR="00C3792D" w:rsidRPr="00C3792D" w:rsidRDefault="00C3792D" w:rsidP="00C3792D">
      <w:pPr>
        <w:pStyle w:val="Listenabsatz"/>
        <w:rPr>
          <w:i/>
        </w:rPr>
      </w:pPr>
      <w:r w:rsidRPr="00C3792D">
        <w:rPr>
          <w:i/>
        </w:rPr>
        <w:t xml:space="preserve">WinBack </w:t>
      </w:r>
      <w:r w:rsidRPr="00C3792D">
        <w:rPr>
          <w:i/>
        </w:rPr>
        <w:sym w:font="Symbol" w:char="F0AE"/>
      </w:r>
      <w:r w:rsidRPr="00C3792D">
        <w:rPr>
          <w:i/>
        </w:rPr>
        <w:t xml:space="preserve"> OrgaSoft</w:t>
      </w:r>
    </w:p>
    <w:p w14:paraId="1172A80B" w14:textId="77777777" w:rsidR="00C3792D" w:rsidRDefault="00C3792D" w:rsidP="00C3792D">
      <w:pPr>
        <w:pStyle w:val="Listenabsatz"/>
      </w:pPr>
    </w:p>
    <w:p w14:paraId="76A56DAF" w14:textId="77777777" w:rsidR="00C3792D" w:rsidRDefault="00C3792D" w:rsidP="00C3792D">
      <w:pPr>
        <w:pStyle w:val="Listenabsatz"/>
        <w:numPr>
          <w:ilvl w:val="0"/>
          <w:numId w:val="2"/>
        </w:numPr>
      </w:pPr>
      <w:r w:rsidRPr="00C3792D">
        <w:rPr>
          <w:i/>
        </w:rPr>
        <w:t>Produktionsplanung</w:t>
      </w:r>
      <w:r>
        <w:t xml:space="preserve"> </w:t>
      </w:r>
    </w:p>
    <w:p w14:paraId="436DBB8D" w14:textId="77777777" w:rsidR="00C3792D" w:rsidRDefault="00C3792D" w:rsidP="00C3792D">
      <w:pPr>
        <w:pStyle w:val="Listenabsatz"/>
      </w:pPr>
      <w:r>
        <w:t xml:space="preserve">Kasse </w:t>
      </w:r>
      <w:r>
        <w:sym w:font="Symbol" w:char="F0AE"/>
      </w:r>
      <w:r>
        <w:t xml:space="preserve"> OrgaSoft </w:t>
      </w:r>
      <w:r>
        <w:sym w:font="Symbol" w:char="F0AE"/>
      </w:r>
      <w:r>
        <w:t xml:space="preserve"> WinBack</w:t>
      </w:r>
    </w:p>
    <w:p w14:paraId="63C0D621" w14:textId="77777777" w:rsidR="0094600D" w:rsidRDefault="0094600D" w:rsidP="007F065A"/>
    <w:p w14:paraId="77E39BE2" w14:textId="77777777" w:rsidR="0094600D" w:rsidRDefault="00C3792D" w:rsidP="007F065A">
      <w:r>
        <w:t>Erste (Test)-Installationen erfolgen bei den Kunden „Trölsch“ und „Der Brotmacher“</w:t>
      </w:r>
    </w:p>
    <w:p w14:paraId="71E01C84" w14:textId="77777777" w:rsidR="0094600D" w:rsidRDefault="0094600D" w:rsidP="007F065A"/>
    <w:p w14:paraId="3DB2F80D" w14:textId="77777777" w:rsidR="00820C69" w:rsidRDefault="00820C69" w:rsidP="004E356C">
      <w:pPr>
        <w:pStyle w:val="berschrift1"/>
      </w:pPr>
      <w:bookmarkStart w:id="281" w:name="_Toc456427616"/>
      <w:r>
        <w:lastRenderedPageBreak/>
        <w:t>Stammdaten</w:t>
      </w:r>
      <w:bookmarkEnd w:id="281"/>
    </w:p>
    <w:p w14:paraId="15E2ED8E" w14:textId="77777777" w:rsidR="00487726" w:rsidRDefault="00487726" w:rsidP="00487726"/>
    <w:p w14:paraId="3DC02A77" w14:textId="77777777" w:rsidR="00487726" w:rsidRDefault="00487726" w:rsidP="00487726">
      <w:pPr>
        <w:pStyle w:val="berschrift2"/>
      </w:pPr>
      <w:bookmarkStart w:id="282" w:name="_Toc456427617"/>
      <w:r>
        <w:t>Allgemein</w:t>
      </w:r>
      <w:bookmarkEnd w:id="282"/>
    </w:p>
    <w:p w14:paraId="1029F4D2" w14:textId="77777777" w:rsidR="00487726" w:rsidRDefault="00487726" w:rsidP="00487726">
      <w:r>
        <w:t>Die Stammdaten werden führend in OrgaSoft gepflegt. Alle Änderungen, welche WinBack betreffen werden über Events an das WinBack-Addin übergeben.</w:t>
      </w:r>
    </w:p>
    <w:p w14:paraId="34A1CABF" w14:textId="77777777" w:rsidR="00640CDD" w:rsidRDefault="00640CDD" w:rsidP="00487726"/>
    <w:p w14:paraId="6FE19907" w14:textId="10CBDD74" w:rsidR="00A023F2" w:rsidRDefault="00640CDD" w:rsidP="00487726">
      <w:pPr>
        <w:rPr>
          <w:ins w:id="283" w:author="Jörg Will" w:date="2016-07-16T08:53:00Z"/>
        </w:rPr>
      </w:pPr>
      <w:r>
        <w:t>Die Unterscheidung zwischen Produktion und „anderen“ Daten erfolgt über die Z</w:t>
      </w:r>
      <w:r>
        <w:t>u</w:t>
      </w:r>
      <w:r>
        <w:t xml:space="preserve">ordnung der Daten zur Filiale „Produktion“. </w:t>
      </w:r>
      <w:r w:rsidR="00D22C11">
        <w:t>Die Produktionsfiliale wird in Orgasoft über das Feld Typ in der Tabelle Filialen gekennzeichnet</w:t>
      </w:r>
      <w:ins w:id="284" w:author="Jörg Will" w:date="2016-07-16T08:53:00Z">
        <w:r w:rsidR="00A023F2">
          <w:t>.</w:t>
        </w:r>
      </w:ins>
      <w:del w:id="285" w:author="Jörg Will" w:date="2016-07-16T08:53:00Z">
        <w:r w:rsidR="00D22C11" w:rsidDel="00A023F2">
          <w:delText xml:space="preserve"> </w:delText>
        </w:r>
      </w:del>
    </w:p>
    <w:p w14:paraId="3DEBCC8A" w14:textId="3CB898D4" w:rsidR="00640CDD" w:rsidRDefault="00D22C11" w:rsidP="00487726">
      <w:r>
        <w:t>(Typ=4 entspricht Produktion).</w:t>
      </w:r>
    </w:p>
    <w:p w14:paraId="593A6CD7" w14:textId="77777777" w:rsidR="00111DCC" w:rsidRDefault="00111DCC" w:rsidP="005005A8"/>
    <w:p w14:paraId="50D8DF3C" w14:textId="122E072D" w:rsidR="00A023F2" w:rsidRPr="00FA0019" w:rsidDel="00A023F2" w:rsidRDefault="00A023F2" w:rsidP="00A023F2">
      <w:pPr>
        <w:rPr>
          <w:del w:id="286" w:author="Jörg Will" w:date="2016-07-16T08:54:00Z"/>
          <w:moveTo w:id="287" w:author="Jörg Will" w:date="2016-07-16T08:53:00Z"/>
        </w:rPr>
      </w:pPr>
      <w:moveToRangeStart w:id="288" w:author="Jörg Will" w:date="2016-07-16T08:53:00Z" w:name="move456422564"/>
      <w:moveTo w:id="289" w:author="Jörg Will" w:date="2016-07-16T08:53:00Z">
        <w:del w:id="290" w:author="Jörg Will" w:date="2016-07-16T08:55:00Z">
          <w:r w:rsidRPr="00FA0019" w:rsidDel="00A023F2">
            <w:delText>Sollwerte (Floating-Point) werden in der WinBack-DB als String im Format de-DE gespeichert (Dezimal-Komma)</w:delText>
          </w:r>
        </w:del>
      </w:moveTo>
    </w:p>
    <w:moveToRangeEnd w:id="288"/>
    <w:p w14:paraId="316E6BFE" w14:textId="0A1A7094" w:rsidR="00111DCC" w:rsidRDefault="00111DCC" w:rsidP="005005A8">
      <w:r>
        <w:t xml:space="preserve">Im Folgenden werden die einzelnen Datenfelder definiert und die auszutauschenden Daten festgelegt. </w:t>
      </w:r>
      <w:r w:rsidR="007A0667">
        <w:t>Danach können die einzelnen Trigger (Events) bestimmt und def</w:t>
      </w:r>
      <w:r w:rsidR="007A0667">
        <w:t>i</w:t>
      </w:r>
      <w:r w:rsidR="007A0667">
        <w:t>niert werden.</w:t>
      </w:r>
    </w:p>
    <w:p w14:paraId="7431BAB9" w14:textId="77777777" w:rsidR="007A0667" w:rsidRDefault="007A0667" w:rsidP="005005A8"/>
    <w:p w14:paraId="32D5480A" w14:textId="18B98267" w:rsidR="007A0667" w:rsidRDefault="00EB2191" w:rsidP="005005A8">
      <w:r>
        <w:t>Anmerkung: WinBack unterscheidet in der Datenstruktur nicht zwischen Verkaufsa</w:t>
      </w:r>
      <w:r>
        <w:t>r</w:t>
      </w:r>
      <w:r>
        <w:t>tikel und Rohstoff. Die Differenzierung erfolgt über eine Zuordnung der Daten zu s</w:t>
      </w:r>
      <w:r>
        <w:t>o</w:t>
      </w:r>
      <w:r>
        <w:t>genannten Typen. Über diese Typen-Zuordnung wird auch in der Produktion z.B. die Verwiegung gesteuert:</w:t>
      </w:r>
    </w:p>
    <w:p w14:paraId="0FC7A632" w14:textId="2042F978" w:rsidR="002F7613" w:rsidRPr="00A023F2" w:rsidDel="00A023F2" w:rsidRDefault="002F7613" w:rsidP="005005A8">
      <w:pPr>
        <w:rPr>
          <w:moveFrom w:id="291" w:author="Jörg Will" w:date="2016-07-16T08:53:00Z"/>
        </w:rPr>
      </w:pPr>
      <w:moveFromRangeStart w:id="292" w:author="Jörg Will" w:date="2016-07-16T08:53:00Z" w:name="move456422564"/>
      <w:moveFrom w:id="293" w:author="Jörg Will" w:date="2016-07-16T08:53:00Z">
        <w:r w:rsidRPr="00A023F2" w:rsidDel="00A023F2">
          <w:t>Sollwerte (Floating-Point) werden in der WinBack-DB als String im Format de-DE gespeichert (Dezimal-Komma)</w:t>
        </w:r>
      </w:moveFrom>
    </w:p>
    <w:moveFromRangeEnd w:id="292"/>
    <w:p w14:paraId="3B3972C9" w14:textId="77777777" w:rsidR="00D22C11" w:rsidRDefault="00D22C11" w:rsidP="005005A8"/>
    <w:p w14:paraId="25F569FB" w14:textId="485A8B95" w:rsidR="00D22C11" w:rsidDel="00A023F2" w:rsidRDefault="00D22C11" w:rsidP="005005A8">
      <w:pPr>
        <w:rPr>
          <w:moveFrom w:id="294" w:author="Jörg Will" w:date="2016-07-16T08:54:00Z"/>
        </w:rPr>
      </w:pPr>
      <w:moveFromRangeStart w:id="295" w:author="Jörg Will" w:date="2016-07-16T08:54:00Z" w:name="move456422580"/>
      <w:moveFrom w:id="296" w:author="Jörg Will" w:date="2016-07-16T08:54:00Z">
        <w:r w:rsidDel="00A023F2">
          <w:t xml:space="preserve">Auch Orgasoft unterscheidet diese beiden Artikelarten in der Datenstruktur nicht. Die Unterscheidung sollte über die </w:t>
        </w:r>
        <w:r w:rsidRPr="00A023F2" w:rsidDel="00A023F2">
          <w:rPr>
            <w:b/>
          </w:rPr>
          <w:t>Artikelgruppe</w:t>
        </w:r>
        <w:r w:rsidDel="00A023F2">
          <w:t xml:space="preserve"> erfolgen. Um dort nicht alle möglichen Inhalte der WinBack-Type nachbilden zu müssen, sollten dort nur die </w:t>
        </w:r>
        <w:r w:rsidR="001E3A76" w:rsidDel="00A023F2">
          <w:t xml:space="preserve">folgenden </w:t>
        </w:r>
        <w:r w:rsidDel="00A023F2">
          <w:t>We</w:t>
        </w:r>
        <w:r w:rsidDel="00A023F2">
          <w:t>r</w:t>
        </w:r>
        <w:r w:rsidDel="00A023F2">
          <w:t xml:space="preserve">te </w:t>
        </w:r>
        <w:r w:rsidR="001E3A76" w:rsidDel="00A023F2">
          <w:t>enthalten sein; diese könnten dann auch bei der Übertragung an die Kasse zur Unterscheidung verwendet werden:</w:t>
        </w:r>
      </w:moveFrom>
    </w:p>
    <w:p w14:paraId="52EF774F" w14:textId="54A99CC8" w:rsidR="00D22C11" w:rsidDel="00A023F2" w:rsidRDefault="00D22C11" w:rsidP="005005A8">
      <w:pPr>
        <w:rPr>
          <w:moveFrom w:id="297" w:author="Jörg Will" w:date="2016-07-16T08:54:00Z"/>
        </w:rPr>
      </w:pPr>
    </w:p>
    <w:tbl>
      <w:tblPr>
        <w:tblStyle w:val="GridTable4Accent1"/>
        <w:tblW w:w="0" w:type="auto"/>
        <w:jc w:val="center"/>
        <w:tblLook w:val="04A0" w:firstRow="1" w:lastRow="0" w:firstColumn="1" w:lastColumn="0" w:noHBand="0" w:noVBand="1"/>
      </w:tblPr>
      <w:tblGrid>
        <w:gridCol w:w="1555"/>
        <w:gridCol w:w="4536"/>
      </w:tblGrid>
      <w:tr w:rsidR="00D22C11" w:rsidDel="00835815" w14:paraId="37A0745D" w14:textId="5BE3A7EC" w:rsidTr="00A023F2">
        <w:trPr>
          <w:cnfStyle w:val="100000000000" w:firstRow="1" w:lastRow="0" w:firstColumn="0" w:lastColumn="0" w:oddVBand="0" w:evenVBand="0" w:oddHBand="0" w:evenHBand="0" w:firstRowFirstColumn="0" w:firstRowLastColumn="0" w:lastRowFirstColumn="0" w:lastRowLastColumn="0"/>
          <w:jc w:val="center"/>
          <w:del w:id="298"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47C0E339" w14:textId="0F66C931" w:rsidR="00D22C11" w:rsidDel="00835815" w:rsidRDefault="001E3A76" w:rsidP="00A023F2">
            <w:pPr>
              <w:jc w:val="center"/>
              <w:rPr>
                <w:del w:id="299" w:author="Jörg Will" w:date="2016-07-16T10:18:00Z"/>
                <w:moveFrom w:id="300" w:author="Jörg Will" w:date="2016-07-16T08:54:00Z"/>
              </w:rPr>
            </w:pPr>
            <w:moveFrom w:id="301" w:author="Jörg Will" w:date="2016-07-16T08:54:00Z">
              <w:del w:id="302" w:author="Jörg Will" w:date="2016-07-16T10:18:00Z">
                <w:r w:rsidDel="00835815">
                  <w:delText>Schlüssel</w:delText>
                </w:r>
              </w:del>
            </w:moveFrom>
          </w:p>
        </w:tc>
        <w:tc>
          <w:tcPr>
            <w:tcW w:w="4536" w:type="dxa"/>
          </w:tcPr>
          <w:p w14:paraId="4DD9CD29" w14:textId="75410EDA" w:rsidR="00D22C11" w:rsidDel="00835815" w:rsidRDefault="001E3A76" w:rsidP="005005A8">
            <w:pPr>
              <w:cnfStyle w:val="100000000000" w:firstRow="1" w:lastRow="0" w:firstColumn="0" w:lastColumn="0" w:oddVBand="0" w:evenVBand="0" w:oddHBand="0" w:evenHBand="0" w:firstRowFirstColumn="0" w:firstRowLastColumn="0" w:lastRowFirstColumn="0" w:lastRowLastColumn="0"/>
              <w:rPr>
                <w:del w:id="303" w:author="Jörg Will" w:date="2016-07-16T10:18:00Z"/>
                <w:moveFrom w:id="304" w:author="Jörg Will" w:date="2016-07-16T08:54:00Z"/>
              </w:rPr>
            </w:pPr>
            <w:moveFrom w:id="305" w:author="Jörg Will" w:date="2016-07-16T08:54:00Z">
              <w:del w:id="306" w:author="Jörg Will" w:date="2016-07-16T10:18:00Z">
                <w:r w:rsidDel="00835815">
                  <w:delText>Bedeutung</w:delText>
                </w:r>
              </w:del>
            </w:moveFrom>
          </w:p>
        </w:tc>
      </w:tr>
      <w:tr w:rsidR="00D22C11" w:rsidDel="00835815" w14:paraId="35645926" w14:textId="4CB5978B" w:rsidTr="00A023F2">
        <w:trPr>
          <w:cnfStyle w:val="000000100000" w:firstRow="0" w:lastRow="0" w:firstColumn="0" w:lastColumn="0" w:oddVBand="0" w:evenVBand="0" w:oddHBand="1" w:evenHBand="0" w:firstRowFirstColumn="0" w:firstRowLastColumn="0" w:lastRowFirstColumn="0" w:lastRowLastColumn="0"/>
          <w:jc w:val="center"/>
          <w:del w:id="307"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219CDECA" w14:textId="47ADE3C6" w:rsidR="00D22C11" w:rsidDel="00835815" w:rsidRDefault="001E3A76" w:rsidP="00A023F2">
            <w:pPr>
              <w:jc w:val="center"/>
              <w:rPr>
                <w:del w:id="308" w:author="Jörg Will" w:date="2016-07-16T10:18:00Z"/>
                <w:moveFrom w:id="309" w:author="Jörg Will" w:date="2016-07-16T08:54:00Z"/>
              </w:rPr>
            </w:pPr>
            <w:moveFrom w:id="310" w:author="Jörg Will" w:date="2016-07-16T08:54:00Z">
              <w:del w:id="311" w:author="Jörg Will" w:date="2016-07-16T10:18:00Z">
                <w:r w:rsidDel="00835815">
                  <w:delText>0</w:delText>
                </w:r>
              </w:del>
            </w:moveFrom>
          </w:p>
        </w:tc>
        <w:tc>
          <w:tcPr>
            <w:tcW w:w="4536" w:type="dxa"/>
          </w:tcPr>
          <w:p w14:paraId="1A1BBE68" w14:textId="7507F101" w:rsidR="00D22C11" w:rsidDel="00835815" w:rsidRDefault="001E3A76" w:rsidP="005005A8">
            <w:pPr>
              <w:cnfStyle w:val="000000100000" w:firstRow="0" w:lastRow="0" w:firstColumn="0" w:lastColumn="0" w:oddVBand="0" w:evenVBand="0" w:oddHBand="1" w:evenHBand="0" w:firstRowFirstColumn="0" w:firstRowLastColumn="0" w:lastRowFirstColumn="0" w:lastRowLastColumn="0"/>
              <w:rPr>
                <w:del w:id="312" w:author="Jörg Will" w:date="2016-07-16T10:18:00Z"/>
                <w:moveFrom w:id="313" w:author="Jörg Will" w:date="2016-07-16T08:54:00Z"/>
              </w:rPr>
            </w:pPr>
            <w:moveFrom w:id="314" w:author="Jörg Will" w:date="2016-07-16T08:54:00Z">
              <w:del w:id="315" w:author="Jörg Will" w:date="2016-07-16T10:18:00Z">
                <w:r w:rsidDel="00835815">
                  <w:delText>Verkaufsartikel</w:delText>
                </w:r>
                <w:r w:rsidR="0076166B" w:rsidDel="00835815">
                  <w:delText xml:space="preserve"> (Backwaren)</w:delText>
                </w:r>
              </w:del>
            </w:moveFrom>
          </w:p>
        </w:tc>
      </w:tr>
      <w:tr w:rsidR="00D22C11" w:rsidDel="00835815" w14:paraId="5DCDB2A7" w14:textId="334F437D" w:rsidTr="00A023F2">
        <w:trPr>
          <w:jc w:val="center"/>
          <w:del w:id="316"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65BCD793" w14:textId="6D8383CA" w:rsidR="00D22C11" w:rsidDel="00835815" w:rsidRDefault="001E3A76" w:rsidP="00A023F2">
            <w:pPr>
              <w:jc w:val="center"/>
              <w:rPr>
                <w:del w:id="317" w:author="Jörg Will" w:date="2016-07-16T10:18:00Z"/>
                <w:moveFrom w:id="318" w:author="Jörg Will" w:date="2016-07-16T08:54:00Z"/>
              </w:rPr>
            </w:pPr>
            <w:moveFrom w:id="319" w:author="Jörg Will" w:date="2016-07-16T08:54:00Z">
              <w:del w:id="320" w:author="Jörg Will" w:date="2016-07-16T10:18:00Z">
                <w:r w:rsidDel="00835815">
                  <w:delText>1</w:delText>
                </w:r>
                <w:r w:rsidR="00E02A8A" w:rsidDel="00835815">
                  <w:delText>0</w:delText>
                </w:r>
              </w:del>
            </w:moveFrom>
          </w:p>
        </w:tc>
        <w:tc>
          <w:tcPr>
            <w:tcW w:w="4536" w:type="dxa"/>
          </w:tcPr>
          <w:p w14:paraId="18A71B44" w14:textId="6963C37B" w:rsidR="00D22C11" w:rsidDel="00835815" w:rsidRDefault="001E3A76" w:rsidP="005005A8">
            <w:pPr>
              <w:cnfStyle w:val="000000000000" w:firstRow="0" w:lastRow="0" w:firstColumn="0" w:lastColumn="0" w:oddVBand="0" w:evenVBand="0" w:oddHBand="0" w:evenHBand="0" w:firstRowFirstColumn="0" w:firstRowLastColumn="0" w:lastRowFirstColumn="0" w:lastRowLastColumn="0"/>
              <w:rPr>
                <w:del w:id="321" w:author="Jörg Will" w:date="2016-07-16T10:18:00Z"/>
                <w:moveFrom w:id="322" w:author="Jörg Will" w:date="2016-07-16T08:54:00Z"/>
              </w:rPr>
            </w:pPr>
            <w:moveFrom w:id="323" w:author="Jörg Will" w:date="2016-07-16T08:54:00Z">
              <w:del w:id="324" w:author="Jörg Will" w:date="2016-07-16T10:18:00Z">
                <w:r w:rsidDel="00835815">
                  <w:delText>Handelsware</w:delText>
                </w:r>
                <w:r w:rsidR="0076166B" w:rsidDel="00835815">
                  <w:delText xml:space="preserve"> (Getränke etc.)</w:delText>
                </w:r>
              </w:del>
            </w:moveFrom>
          </w:p>
        </w:tc>
      </w:tr>
      <w:tr w:rsidR="00D22C11" w:rsidDel="00835815" w14:paraId="1F017A15" w14:textId="19E1EA8D" w:rsidTr="00A023F2">
        <w:trPr>
          <w:cnfStyle w:val="000000100000" w:firstRow="0" w:lastRow="0" w:firstColumn="0" w:lastColumn="0" w:oddVBand="0" w:evenVBand="0" w:oddHBand="1" w:evenHBand="0" w:firstRowFirstColumn="0" w:firstRowLastColumn="0" w:lastRowFirstColumn="0" w:lastRowLastColumn="0"/>
          <w:jc w:val="center"/>
          <w:del w:id="325"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374B9E4A" w14:textId="02DCEB47" w:rsidR="00D22C11" w:rsidDel="00835815" w:rsidRDefault="001E3A76" w:rsidP="00A023F2">
            <w:pPr>
              <w:jc w:val="center"/>
              <w:rPr>
                <w:del w:id="326" w:author="Jörg Will" w:date="2016-07-16T10:18:00Z"/>
                <w:moveFrom w:id="327" w:author="Jörg Will" w:date="2016-07-16T08:54:00Z"/>
              </w:rPr>
            </w:pPr>
            <w:moveFrom w:id="328" w:author="Jörg Will" w:date="2016-07-16T08:54:00Z">
              <w:del w:id="329" w:author="Jörg Will" w:date="2016-07-16T10:18:00Z">
                <w:r w:rsidDel="00835815">
                  <w:delText>2</w:delText>
                </w:r>
                <w:r w:rsidR="00E02A8A" w:rsidDel="00835815">
                  <w:delText>0</w:delText>
                </w:r>
              </w:del>
            </w:moveFrom>
          </w:p>
        </w:tc>
        <w:tc>
          <w:tcPr>
            <w:tcW w:w="4536" w:type="dxa"/>
          </w:tcPr>
          <w:p w14:paraId="6B044CC1" w14:textId="703AC69A" w:rsidR="00D22C11" w:rsidDel="00835815" w:rsidRDefault="0076166B" w:rsidP="005005A8">
            <w:pPr>
              <w:cnfStyle w:val="000000100000" w:firstRow="0" w:lastRow="0" w:firstColumn="0" w:lastColumn="0" w:oddVBand="0" w:evenVBand="0" w:oddHBand="1" w:evenHBand="0" w:firstRowFirstColumn="0" w:firstRowLastColumn="0" w:lastRowFirstColumn="0" w:lastRowLastColumn="0"/>
              <w:rPr>
                <w:del w:id="330" w:author="Jörg Will" w:date="2016-07-16T10:18:00Z"/>
                <w:moveFrom w:id="331" w:author="Jörg Will" w:date="2016-07-16T08:54:00Z"/>
              </w:rPr>
            </w:pPr>
            <w:moveFrom w:id="332" w:author="Jörg Will" w:date="2016-07-16T08:54:00Z">
              <w:del w:id="333" w:author="Jörg Will" w:date="2016-07-16T10:18:00Z">
                <w:r w:rsidDel="00835815">
                  <w:delText>Bestellartikel (Teiglinge etc.)</w:delText>
                </w:r>
              </w:del>
            </w:moveFrom>
          </w:p>
        </w:tc>
      </w:tr>
      <w:tr w:rsidR="0076166B" w:rsidDel="00835815" w14:paraId="461A108C" w14:textId="1467ACCC" w:rsidTr="00A023F2">
        <w:trPr>
          <w:jc w:val="center"/>
          <w:del w:id="334"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16B535BF" w14:textId="0AEFDD4C" w:rsidR="0076166B" w:rsidDel="00835815" w:rsidRDefault="0076166B" w:rsidP="0076166B">
            <w:pPr>
              <w:jc w:val="center"/>
              <w:rPr>
                <w:del w:id="335" w:author="Jörg Will" w:date="2016-07-16T10:18:00Z"/>
                <w:moveFrom w:id="336" w:author="Jörg Will" w:date="2016-07-16T08:54:00Z"/>
              </w:rPr>
            </w:pPr>
            <w:moveFrom w:id="337" w:author="Jörg Will" w:date="2016-07-16T08:54:00Z">
              <w:del w:id="338" w:author="Jörg Will" w:date="2016-07-16T10:18:00Z">
                <w:r w:rsidDel="00835815">
                  <w:delText>3</w:delText>
                </w:r>
                <w:r w:rsidR="00E02A8A" w:rsidDel="00835815">
                  <w:delText>0</w:delText>
                </w:r>
              </w:del>
            </w:moveFrom>
          </w:p>
        </w:tc>
        <w:tc>
          <w:tcPr>
            <w:tcW w:w="4536" w:type="dxa"/>
          </w:tcPr>
          <w:p w14:paraId="40DBAA1E" w14:textId="2F095752" w:rsidR="0076166B" w:rsidDel="00835815" w:rsidRDefault="0076166B" w:rsidP="0076166B">
            <w:pPr>
              <w:cnfStyle w:val="000000000000" w:firstRow="0" w:lastRow="0" w:firstColumn="0" w:lastColumn="0" w:oddVBand="0" w:evenVBand="0" w:oddHBand="0" w:evenHBand="0" w:firstRowFirstColumn="0" w:firstRowLastColumn="0" w:lastRowFirstColumn="0" w:lastRowLastColumn="0"/>
              <w:rPr>
                <w:del w:id="339" w:author="Jörg Will" w:date="2016-07-16T10:18:00Z"/>
                <w:moveFrom w:id="340" w:author="Jörg Will" w:date="2016-07-16T08:54:00Z"/>
              </w:rPr>
            </w:pPr>
            <w:moveFrom w:id="341" w:author="Jörg Will" w:date="2016-07-16T08:54:00Z">
              <w:del w:id="342" w:author="Jörg Will" w:date="2016-07-16T10:18:00Z">
                <w:r w:rsidDel="00835815">
                  <w:delText>Verbrauchsartikel (Putzmittel etc.)</w:delText>
                </w:r>
              </w:del>
            </w:moveFrom>
          </w:p>
        </w:tc>
      </w:tr>
      <w:tr w:rsidR="0076166B" w:rsidDel="00835815" w14:paraId="3ECFCDCA" w14:textId="62E22C7C" w:rsidTr="00A023F2">
        <w:trPr>
          <w:cnfStyle w:val="000000100000" w:firstRow="0" w:lastRow="0" w:firstColumn="0" w:lastColumn="0" w:oddVBand="0" w:evenVBand="0" w:oddHBand="1" w:evenHBand="0" w:firstRowFirstColumn="0" w:firstRowLastColumn="0" w:lastRowFirstColumn="0" w:lastRowLastColumn="0"/>
          <w:jc w:val="center"/>
          <w:del w:id="343" w:author="Jörg Will" w:date="2016-07-16T10:18:00Z"/>
        </w:trPr>
        <w:tc>
          <w:tcPr>
            <w:cnfStyle w:val="001000000000" w:firstRow="0" w:lastRow="0" w:firstColumn="1" w:lastColumn="0" w:oddVBand="0" w:evenVBand="0" w:oddHBand="0" w:evenHBand="0" w:firstRowFirstColumn="0" w:firstRowLastColumn="0" w:lastRowFirstColumn="0" w:lastRowLastColumn="0"/>
            <w:tcW w:w="1555" w:type="dxa"/>
          </w:tcPr>
          <w:p w14:paraId="70F9A7EB" w14:textId="685CD6F0" w:rsidR="0076166B" w:rsidDel="00835815" w:rsidRDefault="0076166B" w:rsidP="00A023F2">
            <w:pPr>
              <w:jc w:val="center"/>
              <w:rPr>
                <w:del w:id="344" w:author="Jörg Will" w:date="2016-07-16T10:18:00Z"/>
                <w:moveFrom w:id="345" w:author="Jörg Will" w:date="2016-07-16T08:54:00Z"/>
              </w:rPr>
            </w:pPr>
            <w:moveFrom w:id="346" w:author="Jörg Will" w:date="2016-07-16T08:54:00Z">
              <w:del w:id="347" w:author="Jörg Will" w:date="2016-07-16T10:18:00Z">
                <w:r w:rsidDel="00835815">
                  <w:delText>4</w:delText>
                </w:r>
                <w:r w:rsidR="00E02A8A" w:rsidDel="00835815">
                  <w:delText>0</w:delText>
                </w:r>
              </w:del>
            </w:moveFrom>
          </w:p>
        </w:tc>
        <w:tc>
          <w:tcPr>
            <w:tcW w:w="4536" w:type="dxa"/>
          </w:tcPr>
          <w:p w14:paraId="34ABD324" w14:textId="4CAEA44E" w:rsidR="0076166B" w:rsidDel="00835815" w:rsidRDefault="0076166B" w:rsidP="0076166B">
            <w:pPr>
              <w:cnfStyle w:val="000000100000" w:firstRow="0" w:lastRow="0" w:firstColumn="0" w:lastColumn="0" w:oddVBand="0" w:evenVBand="0" w:oddHBand="1" w:evenHBand="0" w:firstRowFirstColumn="0" w:firstRowLastColumn="0" w:lastRowFirstColumn="0" w:lastRowLastColumn="0"/>
              <w:rPr>
                <w:del w:id="348" w:author="Jörg Will" w:date="2016-07-16T10:18:00Z"/>
                <w:moveFrom w:id="349" w:author="Jörg Will" w:date="2016-07-16T08:54:00Z"/>
              </w:rPr>
            </w:pPr>
            <w:moveFrom w:id="350" w:author="Jörg Will" w:date="2016-07-16T08:54:00Z">
              <w:del w:id="351" w:author="Jörg Will" w:date="2016-07-16T10:18:00Z">
                <w:r w:rsidDel="00835815">
                  <w:delText>Rohstoff (nicht für die Kasse relevant)</w:delText>
                </w:r>
              </w:del>
            </w:moveFrom>
          </w:p>
        </w:tc>
      </w:tr>
      <w:moveFromRangeEnd w:id="295"/>
    </w:tbl>
    <w:p w14:paraId="4516A3B0" w14:textId="7C2FCD0B" w:rsidR="00D22C11" w:rsidDel="00A023F2" w:rsidRDefault="00D22C11" w:rsidP="005005A8">
      <w:pPr>
        <w:rPr>
          <w:del w:id="352" w:author="Jörg Will" w:date="2016-07-16T08:54:00Z"/>
        </w:rPr>
      </w:pPr>
    </w:p>
    <w:p w14:paraId="10926098" w14:textId="77777777" w:rsidR="00EB2191" w:rsidRDefault="00EB2191" w:rsidP="005005A8"/>
    <w:tbl>
      <w:tblPr>
        <w:tblStyle w:val="Tabellenraster"/>
        <w:tblW w:w="0" w:type="auto"/>
        <w:tblInd w:w="1416" w:type="dxa"/>
        <w:tblLook w:val="04A0" w:firstRow="1" w:lastRow="0" w:firstColumn="1" w:lastColumn="0" w:noHBand="0" w:noVBand="1"/>
      </w:tblPr>
      <w:tblGrid>
        <w:gridCol w:w="1101"/>
        <w:gridCol w:w="3828"/>
      </w:tblGrid>
      <w:tr w:rsidR="00EB2191" w:rsidRPr="00E44B5F" w14:paraId="10C63BB1" w14:textId="77777777" w:rsidTr="00E426C9">
        <w:trPr>
          <w:trHeight w:val="369"/>
        </w:trPr>
        <w:tc>
          <w:tcPr>
            <w:tcW w:w="1101" w:type="dxa"/>
            <w:shd w:val="clear" w:color="auto" w:fill="A6A6A6" w:themeFill="background1" w:themeFillShade="A6"/>
            <w:vAlign w:val="center"/>
          </w:tcPr>
          <w:p w14:paraId="5A906FE6" w14:textId="77777777" w:rsidR="00EB2191" w:rsidRPr="00E44B5F" w:rsidRDefault="00EB2191" w:rsidP="001F12CB">
            <w:pPr>
              <w:jc w:val="center"/>
              <w:rPr>
                <w:rFonts w:asciiTheme="minorHAnsi" w:hAnsiTheme="minorHAnsi"/>
                <w:b/>
                <w:sz w:val="20"/>
              </w:rPr>
            </w:pPr>
            <w:r w:rsidRPr="00E44B5F">
              <w:rPr>
                <w:rFonts w:asciiTheme="minorHAnsi" w:hAnsiTheme="minorHAnsi"/>
                <w:b/>
                <w:sz w:val="20"/>
              </w:rPr>
              <w:t>Type</w:t>
            </w:r>
          </w:p>
        </w:tc>
        <w:tc>
          <w:tcPr>
            <w:tcW w:w="3828" w:type="dxa"/>
            <w:shd w:val="clear" w:color="auto" w:fill="A6A6A6" w:themeFill="background1" w:themeFillShade="A6"/>
            <w:vAlign w:val="center"/>
          </w:tcPr>
          <w:p w14:paraId="7221ABBC" w14:textId="77777777" w:rsidR="00EB2191" w:rsidRPr="00E44B5F" w:rsidRDefault="00EB2191" w:rsidP="00EB2191">
            <w:pPr>
              <w:rPr>
                <w:rFonts w:asciiTheme="minorHAnsi" w:hAnsiTheme="minorHAnsi"/>
                <w:b/>
                <w:sz w:val="20"/>
              </w:rPr>
            </w:pPr>
            <w:r w:rsidRPr="00E44B5F">
              <w:rPr>
                <w:rFonts w:asciiTheme="minorHAnsi" w:hAnsiTheme="minorHAnsi"/>
                <w:b/>
                <w:sz w:val="20"/>
              </w:rPr>
              <w:t>Bedeutung</w:t>
            </w:r>
          </w:p>
        </w:tc>
      </w:tr>
      <w:tr w:rsidR="00EB2191" w:rsidRPr="00E44B5F" w14:paraId="17A29A52" w14:textId="77777777" w:rsidTr="006006EE">
        <w:tc>
          <w:tcPr>
            <w:tcW w:w="1101" w:type="dxa"/>
            <w:vAlign w:val="center"/>
          </w:tcPr>
          <w:p w14:paraId="1FECBA76" w14:textId="77777777" w:rsidR="00EB2191" w:rsidRPr="00F2407C" w:rsidRDefault="00EB2191" w:rsidP="001F12CB">
            <w:pPr>
              <w:jc w:val="center"/>
              <w:rPr>
                <w:rFonts w:asciiTheme="minorHAnsi" w:hAnsiTheme="minorHAnsi"/>
                <w:sz w:val="20"/>
                <w:highlight w:val="cyan"/>
              </w:rPr>
            </w:pPr>
            <w:r w:rsidRPr="00F2407C">
              <w:rPr>
                <w:rFonts w:asciiTheme="minorHAnsi" w:hAnsiTheme="minorHAnsi"/>
                <w:sz w:val="20"/>
                <w:highlight w:val="cyan"/>
              </w:rPr>
              <w:t>0</w:t>
            </w:r>
          </w:p>
        </w:tc>
        <w:tc>
          <w:tcPr>
            <w:tcW w:w="3828" w:type="dxa"/>
            <w:vAlign w:val="center"/>
          </w:tcPr>
          <w:p w14:paraId="57BA0D71" w14:textId="77777777" w:rsidR="00EB2191" w:rsidRPr="00F2407C" w:rsidRDefault="00EB2191" w:rsidP="00EB2191">
            <w:pPr>
              <w:rPr>
                <w:rFonts w:asciiTheme="minorHAnsi" w:hAnsiTheme="minorHAnsi"/>
                <w:sz w:val="20"/>
                <w:highlight w:val="cyan"/>
              </w:rPr>
            </w:pPr>
            <w:r w:rsidRPr="00F2407C">
              <w:rPr>
                <w:rFonts w:asciiTheme="minorHAnsi" w:hAnsiTheme="minorHAnsi"/>
                <w:sz w:val="20"/>
                <w:highlight w:val="cyan"/>
              </w:rPr>
              <w:t>Verkaufsartikel</w:t>
            </w:r>
          </w:p>
        </w:tc>
      </w:tr>
      <w:tr w:rsidR="00EB2191" w:rsidRPr="00E44B5F" w14:paraId="33EE0728" w14:textId="77777777" w:rsidTr="006006EE">
        <w:tc>
          <w:tcPr>
            <w:tcW w:w="1101" w:type="dxa"/>
            <w:vAlign w:val="center"/>
          </w:tcPr>
          <w:p w14:paraId="5406EF57" w14:textId="77777777" w:rsidR="00EB2191" w:rsidRPr="00E44B5F" w:rsidRDefault="001857C6" w:rsidP="001F12CB">
            <w:pPr>
              <w:jc w:val="center"/>
              <w:rPr>
                <w:rFonts w:asciiTheme="minorHAnsi" w:hAnsiTheme="minorHAnsi"/>
                <w:sz w:val="20"/>
              </w:rPr>
            </w:pPr>
            <w:r w:rsidRPr="00E44B5F">
              <w:rPr>
                <w:rFonts w:asciiTheme="minorHAnsi" w:hAnsiTheme="minorHAnsi"/>
                <w:sz w:val="20"/>
              </w:rPr>
              <w:t>1</w:t>
            </w:r>
          </w:p>
        </w:tc>
        <w:tc>
          <w:tcPr>
            <w:tcW w:w="3828" w:type="dxa"/>
            <w:vAlign w:val="center"/>
          </w:tcPr>
          <w:p w14:paraId="2918B53F" w14:textId="77777777" w:rsidR="00EB2191" w:rsidRPr="00E44B5F" w:rsidRDefault="001857C6" w:rsidP="00EB2191">
            <w:pPr>
              <w:rPr>
                <w:rFonts w:asciiTheme="minorHAnsi" w:hAnsiTheme="minorHAnsi"/>
                <w:sz w:val="20"/>
              </w:rPr>
            </w:pPr>
            <w:r w:rsidRPr="00E44B5F">
              <w:rPr>
                <w:rFonts w:asciiTheme="minorHAnsi" w:hAnsiTheme="minorHAnsi"/>
                <w:sz w:val="20"/>
              </w:rPr>
              <w:t>Rohstoff Sauerteig Mehl</w:t>
            </w:r>
          </w:p>
        </w:tc>
      </w:tr>
      <w:tr w:rsidR="001857C6" w:rsidRPr="00E44B5F" w14:paraId="6C1BA9DD" w14:textId="77777777" w:rsidTr="006006EE">
        <w:tc>
          <w:tcPr>
            <w:tcW w:w="1101" w:type="dxa"/>
            <w:vAlign w:val="center"/>
          </w:tcPr>
          <w:p w14:paraId="4D95582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3</w:t>
            </w:r>
          </w:p>
        </w:tc>
        <w:tc>
          <w:tcPr>
            <w:tcW w:w="3828" w:type="dxa"/>
            <w:vAlign w:val="center"/>
          </w:tcPr>
          <w:p w14:paraId="7562D894"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Wasser</w:t>
            </w:r>
          </w:p>
        </w:tc>
      </w:tr>
      <w:tr w:rsidR="001857C6" w:rsidRPr="00E44B5F" w14:paraId="1192CDD4" w14:textId="77777777" w:rsidTr="006006EE">
        <w:tc>
          <w:tcPr>
            <w:tcW w:w="1101" w:type="dxa"/>
            <w:vAlign w:val="center"/>
          </w:tcPr>
          <w:p w14:paraId="7C50661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4</w:t>
            </w:r>
          </w:p>
        </w:tc>
        <w:tc>
          <w:tcPr>
            <w:tcW w:w="3828" w:type="dxa"/>
            <w:vAlign w:val="center"/>
          </w:tcPr>
          <w:p w14:paraId="336A56DB"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Temperatur</w:t>
            </w:r>
          </w:p>
        </w:tc>
      </w:tr>
      <w:tr w:rsidR="001857C6" w:rsidRPr="00E44B5F" w14:paraId="5DC22FF9" w14:textId="77777777" w:rsidTr="006006EE">
        <w:tc>
          <w:tcPr>
            <w:tcW w:w="1101" w:type="dxa"/>
            <w:vAlign w:val="center"/>
          </w:tcPr>
          <w:p w14:paraId="47EEEF51"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w:t>
            </w:r>
          </w:p>
        </w:tc>
        <w:tc>
          <w:tcPr>
            <w:tcW w:w="3828" w:type="dxa"/>
            <w:vAlign w:val="center"/>
          </w:tcPr>
          <w:p w14:paraId="345FE432"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Schalter</w:t>
            </w:r>
          </w:p>
        </w:tc>
      </w:tr>
      <w:tr w:rsidR="001857C6" w:rsidRPr="00E44B5F" w14:paraId="5CF87A84" w14:textId="77777777" w:rsidTr="006006EE">
        <w:tc>
          <w:tcPr>
            <w:tcW w:w="1101" w:type="dxa"/>
            <w:vAlign w:val="center"/>
          </w:tcPr>
          <w:p w14:paraId="7DB74D2D"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16</w:t>
            </w:r>
          </w:p>
        </w:tc>
        <w:tc>
          <w:tcPr>
            <w:tcW w:w="3828" w:type="dxa"/>
            <w:vAlign w:val="center"/>
          </w:tcPr>
          <w:p w14:paraId="7C18C2DC"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Warten</w:t>
            </w:r>
          </w:p>
        </w:tc>
      </w:tr>
      <w:tr w:rsidR="001857C6" w:rsidRPr="00E44B5F" w14:paraId="3039F6D4" w14:textId="77777777" w:rsidTr="006006EE">
        <w:tc>
          <w:tcPr>
            <w:tcW w:w="1101" w:type="dxa"/>
            <w:vAlign w:val="center"/>
          </w:tcPr>
          <w:p w14:paraId="4380F8E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17</w:t>
            </w:r>
          </w:p>
        </w:tc>
        <w:tc>
          <w:tcPr>
            <w:tcW w:w="3828" w:type="dxa"/>
            <w:vAlign w:val="center"/>
          </w:tcPr>
          <w:p w14:paraId="45D8FBA0"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Rührwerk</w:t>
            </w:r>
          </w:p>
        </w:tc>
      </w:tr>
      <w:tr w:rsidR="001857C6" w:rsidRPr="00E44B5F" w14:paraId="08EA8194" w14:textId="77777777" w:rsidTr="006006EE">
        <w:tc>
          <w:tcPr>
            <w:tcW w:w="1101" w:type="dxa"/>
            <w:vAlign w:val="center"/>
          </w:tcPr>
          <w:p w14:paraId="3ABEE45B"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19</w:t>
            </w:r>
          </w:p>
        </w:tc>
        <w:tc>
          <w:tcPr>
            <w:tcW w:w="3828" w:type="dxa"/>
            <w:vAlign w:val="center"/>
          </w:tcPr>
          <w:p w14:paraId="484B3985" w14:textId="77777777" w:rsidR="001857C6" w:rsidRPr="00E44B5F" w:rsidRDefault="001857C6" w:rsidP="00EB2191">
            <w:pPr>
              <w:rPr>
                <w:rFonts w:asciiTheme="minorHAnsi" w:hAnsiTheme="minorHAnsi"/>
                <w:sz w:val="20"/>
              </w:rPr>
            </w:pPr>
            <w:r w:rsidRPr="00E44B5F">
              <w:rPr>
                <w:rFonts w:asciiTheme="minorHAnsi" w:hAnsiTheme="minorHAnsi"/>
                <w:sz w:val="20"/>
              </w:rPr>
              <w:t>Rohstoff Sauerteig Handzugabe</w:t>
            </w:r>
          </w:p>
        </w:tc>
      </w:tr>
      <w:tr w:rsidR="001857C6" w:rsidRPr="00E44B5F" w14:paraId="7F176957" w14:textId="77777777" w:rsidTr="006006EE">
        <w:tc>
          <w:tcPr>
            <w:tcW w:w="1101" w:type="dxa"/>
            <w:vAlign w:val="center"/>
          </w:tcPr>
          <w:p w14:paraId="2779D19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20</w:t>
            </w:r>
          </w:p>
        </w:tc>
        <w:tc>
          <w:tcPr>
            <w:tcW w:w="3828" w:type="dxa"/>
            <w:vAlign w:val="center"/>
          </w:tcPr>
          <w:p w14:paraId="0769C0D5" w14:textId="77777777" w:rsidR="001857C6" w:rsidRPr="00E44B5F" w:rsidRDefault="001857C6" w:rsidP="00EB2191">
            <w:pPr>
              <w:rPr>
                <w:rFonts w:asciiTheme="minorHAnsi" w:hAnsiTheme="minorHAnsi"/>
                <w:sz w:val="20"/>
              </w:rPr>
            </w:pPr>
            <w:r w:rsidRPr="00E44B5F">
              <w:rPr>
                <w:rFonts w:asciiTheme="minorHAnsi" w:hAnsiTheme="minorHAnsi"/>
                <w:sz w:val="20"/>
              </w:rPr>
              <w:t>Steuerung Sauerteig Status</w:t>
            </w:r>
          </w:p>
        </w:tc>
      </w:tr>
      <w:tr w:rsidR="001857C6" w:rsidRPr="00E44B5F" w14:paraId="53FFCA01" w14:textId="77777777" w:rsidTr="006006EE">
        <w:tc>
          <w:tcPr>
            <w:tcW w:w="1101" w:type="dxa"/>
            <w:vAlign w:val="center"/>
          </w:tcPr>
          <w:p w14:paraId="4031372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21</w:t>
            </w:r>
          </w:p>
        </w:tc>
        <w:tc>
          <w:tcPr>
            <w:tcW w:w="3828" w:type="dxa"/>
            <w:vAlign w:val="center"/>
          </w:tcPr>
          <w:p w14:paraId="3B1C9EAB" w14:textId="77777777" w:rsidR="001857C6" w:rsidRPr="00E44B5F" w:rsidRDefault="001857C6" w:rsidP="00EB2191">
            <w:pPr>
              <w:rPr>
                <w:rFonts w:asciiTheme="minorHAnsi" w:hAnsiTheme="minorHAnsi"/>
                <w:sz w:val="20"/>
              </w:rPr>
            </w:pPr>
            <w:r w:rsidRPr="00E44B5F">
              <w:rPr>
                <w:rFonts w:asciiTheme="minorHAnsi" w:hAnsiTheme="minorHAnsi"/>
                <w:sz w:val="20"/>
              </w:rPr>
              <w:t>Ablauf Sauerteig Text</w:t>
            </w:r>
          </w:p>
        </w:tc>
      </w:tr>
      <w:tr w:rsidR="001857C6" w:rsidRPr="00E44B5F" w14:paraId="3A8EFFFF" w14:textId="77777777" w:rsidTr="006006EE">
        <w:tc>
          <w:tcPr>
            <w:tcW w:w="1101" w:type="dxa"/>
            <w:vAlign w:val="center"/>
          </w:tcPr>
          <w:p w14:paraId="16F577EF"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22</w:t>
            </w:r>
          </w:p>
        </w:tc>
        <w:tc>
          <w:tcPr>
            <w:tcW w:w="3828" w:type="dxa"/>
            <w:vAlign w:val="center"/>
          </w:tcPr>
          <w:p w14:paraId="6206D10E" w14:textId="77777777" w:rsidR="001857C6" w:rsidRPr="00E44B5F" w:rsidRDefault="001857C6" w:rsidP="001857C6">
            <w:pPr>
              <w:rPr>
                <w:rFonts w:asciiTheme="minorHAnsi" w:hAnsiTheme="minorHAnsi"/>
                <w:sz w:val="20"/>
              </w:rPr>
            </w:pPr>
            <w:r w:rsidRPr="00E44B5F">
              <w:rPr>
                <w:rFonts w:asciiTheme="minorHAnsi" w:hAnsiTheme="minorHAnsi"/>
                <w:sz w:val="20"/>
              </w:rPr>
              <w:t>Steuerung Sauerteig automatische Zugabe</w:t>
            </w:r>
          </w:p>
        </w:tc>
      </w:tr>
      <w:tr w:rsidR="001857C6" w:rsidRPr="00E44B5F" w14:paraId="49D5DA03" w14:textId="77777777" w:rsidTr="006006EE">
        <w:trPr>
          <w:trHeight w:val="113"/>
        </w:trPr>
        <w:tc>
          <w:tcPr>
            <w:tcW w:w="1101" w:type="dxa"/>
            <w:vAlign w:val="center"/>
          </w:tcPr>
          <w:p w14:paraId="1AFFA16C" w14:textId="77777777" w:rsidR="001857C6" w:rsidRPr="00E44B5F" w:rsidRDefault="001857C6" w:rsidP="001F12CB">
            <w:pPr>
              <w:jc w:val="center"/>
              <w:rPr>
                <w:rFonts w:asciiTheme="minorHAnsi" w:hAnsiTheme="minorHAnsi"/>
                <w:sz w:val="20"/>
              </w:rPr>
            </w:pPr>
          </w:p>
        </w:tc>
        <w:tc>
          <w:tcPr>
            <w:tcW w:w="3828" w:type="dxa"/>
            <w:vAlign w:val="center"/>
          </w:tcPr>
          <w:p w14:paraId="5BE06029" w14:textId="77777777" w:rsidR="001857C6" w:rsidRPr="00E44B5F" w:rsidRDefault="001857C6" w:rsidP="001857C6">
            <w:pPr>
              <w:rPr>
                <w:rFonts w:asciiTheme="minorHAnsi" w:hAnsiTheme="minorHAnsi"/>
                <w:sz w:val="20"/>
              </w:rPr>
            </w:pPr>
          </w:p>
        </w:tc>
      </w:tr>
      <w:tr w:rsidR="001857C6" w:rsidRPr="00E44B5F" w14:paraId="7289B87F" w14:textId="77777777" w:rsidTr="006006EE">
        <w:tc>
          <w:tcPr>
            <w:tcW w:w="1101" w:type="dxa"/>
            <w:vAlign w:val="center"/>
          </w:tcPr>
          <w:p w14:paraId="2C198C1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101</w:t>
            </w:r>
          </w:p>
        </w:tc>
        <w:tc>
          <w:tcPr>
            <w:tcW w:w="3828" w:type="dxa"/>
            <w:vAlign w:val="center"/>
          </w:tcPr>
          <w:p w14:paraId="6B212B5E" w14:textId="77777777" w:rsidR="001857C6" w:rsidRPr="00E44B5F" w:rsidRDefault="001857C6" w:rsidP="001857C6">
            <w:pPr>
              <w:rPr>
                <w:rFonts w:asciiTheme="minorHAnsi" w:hAnsiTheme="minorHAnsi"/>
                <w:sz w:val="20"/>
              </w:rPr>
            </w:pPr>
            <w:r w:rsidRPr="00E44B5F">
              <w:rPr>
                <w:rFonts w:asciiTheme="minorHAnsi" w:hAnsiTheme="minorHAnsi"/>
                <w:sz w:val="20"/>
              </w:rPr>
              <w:t>Dosierung automatisch</w:t>
            </w:r>
          </w:p>
        </w:tc>
      </w:tr>
      <w:tr w:rsidR="001857C6" w:rsidRPr="00E44B5F" w14:paraId="528888A2" w14:textId="77777777" w:rsidTr="006006EE">
        <w:tc>
          <w:tcPr>
            <w:tcW w:w="1101" w:type="dxa"/>
            <w:vAlign w:val="center"/>
          </w:tcPr>
          <w:p w14:paraId="2877CA03"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102</w:t>
            </w:r>
          </w:p>
        </w:tc>
        <w:tc>
          <w:tcPr>
            <w:tcW w:w="3828" w:type="dxa"/>
            <w:vAlign w:val="center"/>
          </w:tcPr>
          <w:p w14:paraId="168DA1E5" w14:textId="77777777" w:rsidR="001857C6" w:rsidRPr="00E44B5F" w:rsidRDefault="001857C6" w:rsidP="001857C6">
            <w:pPr>
              <w:rPr>
                <w:rFonts w:asciiTheme="minorHAnsi" w:hAnsiTheme="minorHAnsi"/>
                <w:sz w:val="20"/>
              </w:rPr>
            </w:pPr>
            <w:r w:rsidRPr="00E44B5F">
              <w:rPr>
                <w:rFonts w:asciiTheme="minorHAnsi" w:hAnsiTheme="minorHAnsi"/>
                <w:sz w:val="20"/>
              </w:rPr>
              <w:t>Dosierung Handwaage</w:t>
            </w:r>
          </w:p>
        </w:tc>
      </w:tr>
      <w:tr w:rsidR="001857C6" w:rsidRPr="00E44B5F" w14:paraId="2ECF7ECC" w14:textId="77777777" w:rsidTr="006006EE">
        <w:tc>
          <w:tcPr>
            <w:tcW w:w="1101" w:type="dxa"/>
            <w:vAlign w:val="center"/>
          </w:tcPr>
          <w:p w14:paraId="5AEEA2C4"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103</w:t>
            </w:r>
          </w:p>
        </w:tc>
        <w:tc>
          <w:tcPr>
            <w:tcW w:w="3828" w:type="dxa"/>
            <w:vAlign w:val="center"/>
          </w:tcPr>
          <w:p w14:paraId="0FE712F8" w14:textId="77777777" w:rsidR="001857C6" w:rsidRPr="00E44B5F" w:rsidRDefault="001857C6" w:rsidP="001857C6">
            <w:pPr>
              <w:rPr>
                <w:rFonts w:asciiTheme="minorHAnsi" w:hAnsiTheme="minorHAnsi"/>
                <w:sz w:val="20"/>
              </w:rPr>
            </w:pPr>
            <w:r w:rsidRPr="00E44B5F">
              <w:rPr>
                <w:rFonts w:asciiTheme="minorHAnsi" w:hAnsiTheme="minorHAnsi"/>
                <w:sz w:val="20"/>
              </w:rPr>
              <w:t>Dosierung Wasser automatisch</w:t>
            </w:r>
          </w:p>
        </w:tc>
      </w:tr>
      <w:tr w:rsidR="001857C6" w:rsidRPr="00E44B5F" w14:paraId="7CE3704E" w14:textId="77777777" w:rsidTr="006006EE">
        <w:tc>
          <w:tcPr>
            <w:tcW w:w="1101" w:type="dxa"/>
            <w:vAlign w:val="center"/>
          </w:tcPr>
          <w:p w14:paraId="6940359E"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104</w:t>
            </w:r>
          </w:p>
        </w:tc>
        <w:tc>
          <w:tcPr>
            <w:tcW w:w="3828" w:type="dxa"/>
            <w:vAlign w:val="center"/>
          </w:tcPr>
          <w:p w14:paraId="5F55E29C" w14:textId="77777777" w:rsidR="001857C6" w:rsidRPr="00E44B5F" w:rsidRDefault="001857C6" w:rsidP="001857C6">
            <w:pPr>
              <w:rPr>
                <w:rFonts w:asciiTheme="minorHAnsi" w:hAnsiTheme="minorHAnsi"/>
                <w:sz w:val="20"/>
              </w:rPr>
            </w:pPr>
            <w:r w:rsidRPr="00E44B5F">
              <w:rPr>
                <w:rFonts w:asciiTheme="minorHAnsi" w:hAnsiTheme="minorHAnsi"/>
                <w:sz w:val="20"/>
              </w:rPr>
              <w:t>Dosierung Eis</w:t>
            </w:r>
          </w:p>
        </w:tc>
      </w:tr>
      <w:tr w:rsidR="001857C6" w:rsidRPr="00E44B5F" w14:paraId="74385541" w14:textId="77777777" w:rsidTr="006006EE">
        <w:tc>
          <w:tcPr>
            <w:tcW w:w="1101" w:type="dxa"/>
            <w:vAlign w:val="center"/>
          </w:tcPr>
          <w:p w14:paraId="3C586748"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105</w:t>
            </w:r>
          </w:p>
        </w:tc>
        <w:tc>
          <w:tcPr>
            <w:tcW w:w="3828" w:type="dxa"/>
            <w:vAlign w:val="center"/>
          </w:tcPr>
          <w:p w14:paraId="267F143E" w14:textId="77777777" w:rsidR="001857C6" w:rsidRPr="00E44B5F" w:rsidRDefault="001857C6" w:rsidP="001857C6">
            <w:pPr>
              <w:rPr>
                <w:rFonts w:asciiTheme="minorHAnsi" w:hAnsiTheme="minorHAnsi"/>
                <w:sz w:val="20"/>
              </w:rPr>
            </w:pPr>
            <w:r w:rsidRPr="00E44B5F">
              <w:rPr>
                <w:rFonts w:asciiTheme="minorHAnsi" w:hAnsiTheme="minorHAnsi"/>
                <w:sz w:val="20"/>
              </w:rPr>
              <w:t>Stück</w:t>
            </w:r>
          </w:p>
        </w:tc>
      </w:tr>
      <w:tr w:rsidR="001857C6" w:rsidRPr="00E44B5F" w14:paraId="4475E995" w14:textId="77777777" w:rsidTr="006006EE">
        <w:tc>
          <w:tcPr>
            <w:tcW w:w="1101" w:type="dxa"/>
            <w:vAlign w:val="center"/>
          </w:tcPr>
          <w:p w14:paraId="302B8A7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106</w:t>
            </w:r>
          </w:p>
        </w:tc>
        <w:tc>
          <w:tcPr>
            <w:tcW w:w="3828" w:type="dxa"/>
            <w:vAlign w:val="center"/>
          </w:tcPr>
          <w:p w14:paraId="116AACDA" w14:textId="77777777" w:rsidR="001857C6" w:rsidRPr="00E44B5F" w:rsidRDefault="001857C6" w:rsidP="001857C6">
            <w:pPr>
              <w:rPr>
                <w:rFonts w:asciiTheme="minorHAnsi" w:hAnsiTheme="minorHAnsi"/>
                <w:sz w:val="20"/>
              </w:rPr>
            </w:pPr>
            <w:r w:rsidRPr="00E44B5F">
              <w:rPr>
                <w:rFonts w:asciiTheme="minorHAnsi" w:hAnsiTheme="minorHAnsi"/>
                <w:sz w:val="20"/>
              </w:rPr>
              <w:t>Meter</w:t>
            </w:r>
          </w:p>
        </w:tc>
      </w:tr>
      <w:tr w:rsidR="001857C6" w:rsidRPr="00E44B5F" w14:paraId="1B673950" w14:textId="77777777" w:rsidTr="006006EE">
        <w:trPr>
          <w:trHeight w:val="81"/>
        </w:trPr>
        <w:tc>
          <w:tcPr>
            <w:tcW w:w="1101" w:type="dxa"/>
            <w:vAlign w:val="center"/>
          </w:tcPr>
          <w:p w14:paraId="7A8ED06B" w14:textId="77777777" w:rsidR="001857C6" w:rsidRPr="00E44B5F" w:rsidRDefault="001857C6" w:rsidP="001F12CB">
            <w:pPr>
              <w:jc w:val="center"/>
              <w:rPr>
                <w:rFonts w:asciiTheme="minorHAnsi" w:hAnsiTheme="minorHAnsi"/>
                <w:sz w:val="20"/>
              </w:rPr>
            </w:pPr>
          </w:p>
        </w:tc>
        <w:tc>
          <w:tcPr>
            <w:tcW w:w="3828" w:type="dxa"/>
            <w:vAlign w:val="center"/>
          </w:tcPr>
          <w:p w14:paraId="53DE8A29" w14:textId="77777777" w:rsidR="001857C6" w:rsidRPr="00E44B5F" w:rsidRDefault="001857C6" w:rsidP="001857C6">
            <w:pPr>
              <w:rPr>
                <w:rFonts w:asciiTheme="minorHAnsi" w:hAnsiTheme="minorHAnsi"/>
                <w:sz w:val="20"/>
              </w:rPr>
            </w:pPr>
          </w:p>
        </w:tc>
      </w:tr>
      <w:tr w:rsidR="001857C6" w:rsidRPr="00E44B5F" w14:paraId="757E81C7" w14:textId="77777777" w:rsidTr="006006EE">
        <w:tc>
          <w:tcPr>
            <w:tcW w:w="1101" w:type="dxa"/>
            <w:vAlign w:val="center"/>
          </w:tcPr>
          <w:p w14:paraId="620E738C"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111</w:t>
            </w:r>
          </w:p>
        </w:tc>
        <w:tc>
          <w:tcPr>
            <w:tcW w:w="3828" w:type="dxa"/>
            <w:vAlign w:val="center"/>
          </w:tcPr>
          <w:p w14:paraId="5F73B89E" w14:textId="77777777" w:rsidR="001857C6" w:rsidRPr="00E44B5F" w:rsidRDefault="001857C6" w:rsidP="001857C6">
            <w:pPr>
              <w:rPr>
                <w:rFonts w:asciiTheme="minorHAnsi" w:hAnsiTheme="minorHAnsi"/>
                <w:sz w:val="20"/>
              </w:rPr>
            </w:pPr>
            <w:r w:rsidRPr="00E44B5F">
              <w:rPr>
                <w:rFonts w:asciiTheme="minorHAnsi" w:hAnsiTheme="minorHAnsi"/>
                <w:sz w:val="20"/>
              </w:rPr>
              <w:t>Temperatur-Erfassung</w:t>
            </w:r>
          </w:p>
        </w:tc>
      </w:tr>
      <w:tr w:rsidR="001857C6" w:rsidRPr="00E44B5F" w14:paraId="27C30D24" w14:textId="77777777" w:rsidTr="006006EE">
        <w:tc>
          <w:tcPr>
            <w:tcW w:w="1101" w:type="dxa"/>
            <w:vAlign w:val="center"/>
          </w:tcPr>
          <w:p w14:paraId="11459D37"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118</w:t>
            </w:r>
          </w:p>
        </w:tc>
        <w:tc>
          <w:tcPr>
            <w:tcW w:w="3828" w:type="dxa"/>
            <w:vAlign w:val="center"/>
          </w:tcPr>
          <w:p w14:paraId="36AD0C71" w14:textId="77777777" w:rsidR="001857C6" w:rsidRPr="00E44B5F" w:rsidRDefault="001857C6" w:rsidP="001857C6">
            <w:pPr>
              <w:rPr>
                <w:rFonts w:asciiTheme="minorHAnsi" w:hAnsiTheme="minorHAnsi"/>
                <w:sz w:val="20"/>
              </w:rPr>
            </w:pPr>
            <w:r w:rsidRPr="00E44B5F">
              <w:rPr>
                <w:rFonts w:asciiTheme="minorHAnsi" w:hAnsiTheme="minorHAnsi"/>
                <w:sz w:val="20"/>
              </w:rPr>
              <w:t>Steuerung Kneter</w:t>
            </w:r>
          </w:p>
        </w:tc>
      </w:tr>
      <w:tr w:rsidR="001857C6" w:rsidRPr="00E44B5F" w14:paraId="143BC3C8" w14:textId="77777777" w:rsidTr="006006EE">
        <w:tc>
          <w:tcPr>
            <w:tcW w:w="1101" w:type="dxa"/>
            <w:vAlign w:val="center"/>
          </w:tcPr>
          <w:p w14:paraId="00DBD980" w14:textId="77777777" w:rsidR="001857C6" w:rsidRPr="00E44B5F" w:rsidRDefault="001857C6" w:rsidP="001F12CB">
            <w:pPr>
              <w:jc w:val="center"/>
              <w:rPr>
                <w:rFonts w:asciiTheme="minorHAnsi" w:hAnsiTheme="minorHAnsi"/>
                <w:sz w:val="20"/>
              </w:rPr>
            </w:pPr>
            <w:r w:rsidRPr="00E44B5F">
              <w:rPr>
                <w:rFonts w:asciiTheme="minorHAnsi" w:hAnsiTheme="minorHAnsi"/>
                <w:sz w:val="20"/>
              </w:rPr>
              <w:t>119</w:t>
            </w:r>
          </w:p>
        </w:tc>
        <w:tc>
          <w:tcPr>
            <w:tcW w:w="3828" w:type="dxa"/>
            <w:vAlign w:val="center"/>
          </w:tcPr>
          <w:p w14:paraId="0D33B88D" w14:textId="77777777" w:rsidR="001857C6" w:rsidRPr="00E44B5F" w:rsidRDefault="001857C6" w:rsidP="001857C6">
            <w:pPr>
              <w:rPr>
                <w:rFonts w:asciiTheme="minorHAnsi" w:hAnsiTheme="minorHAnsi"/>
                <w:sz w:val="20"/>
              </w:rPr>
            </w:pPr>
            <w:r w:rsidRPr="00E44B5F">
              <w:rPr>
                <w:rFonts w:asciiTheme="minorHAnsi" w:hAnsiTheme="minorHAnsi"/>
                <w:sz w:val="20"/>
              </w:rPr>
              <w:t>Drucken Teigzettel</w:t>
            </w:r>
          </w:p>
        </w:tc>
      </w:tr>
      <w:tr w:rsidR="001857C6" w:rsidRPr="00E44B5F" w14:paraId="2CD56FCE" w14:textId="77777777" w:rsidTr="006006EE">
        <w:tc>
          <w:tcPr>
            <w:tcW w:w="1101" w:type="dxa"/>
            <w:vAlign w:val="center"/>
          </w:tcPr>
          <w:p w14:paraId="53D2845E" w14:textId="77777777" w:rsidR="001857C6" w:rsidRPr="00E44B5F" w:rsidRDefault="001F12CB" w:rsidP="001F12CB">
            <w:pPr>
              <w:jc w:val="center"/>
              <w:rPr>
                <w:rFonts w:asciiTheme="minorHAnsi" w:hAnsiTheme="minorHAnsi"/>
                <w:sz w:val="20"/>
              </w:rPr>
            </w:pPr>
            <w:r w:rsidRPr="00E44B5F">
              <w:rPr>
                <w:rFonts w:asciiTheme="minorHAnsi" w:hAnsiTheme="minorHAnsi"/>
                <w:sz w:val="20"/>
              </w:rPr>
              <w:t>128</w:t>
            </w:r>
          </w:p>
        </w:tc>
        <w:tc>
          <w:tcPr>
            <w:tcW w:w="3828" w:type="dxa"/>
            <w:vAlign w:val="center"/>
          </w:tcPr>
          <w:p w14:paraId="4E2CEEE4" w14:textId="77777777" w:rsidR="001857C6" w:rsidRPr="00E44B5F" w:rsidRDefault="001F12CB" w:rsidP="001857C6">
            <w:pPr>
              <w:rPr>
                <w:rFonts w:asciiTheme="minorHAnsi" w:hAnsiTheme="minorHAnsi"/>
                <w:sz w:val="20"/>
              </w:rPr>
            </w:pPr>
            <w:r w:rsidRPr="00E44B5F">
              <w:rPr>
                <w:rFonts w:asciiTheme="minorHAnsi" w:hAnsiTheme="minorHAnsi"/>
                <w:sz w:val="20"/>
              </w:rPr>
              <w:t>Steuerung Kneter Kopfzeile</w:t>
            </w:r>
          </w:p>
        </w:tc>
      </w:tr>
      <w:tr w:rsidR="001F12CB" w:rsidRPr="00E44B5F" w14:paraId="3EE5CB8A" w14:textId="77777777" w:rsidTr="006006EE">
        <w:tc>
          <w:tcPr>
            <w:tcW w:w="1101" w:type="dxa"/>
            <w:vAlign w:val="center"/>
          </w:tcPr>
          <w:p w14:paraId="132EF68C" w14:textId="77777777" w:rsidR="001F12CB" w:rsidRPr="00E44B5F" w:rsidRDefault="001F12CB" w:rsidP="001F12CB">
            <w:pPr>
              <w:jc w:val="center"/>
              <w:rPr>
                <w:rFonts w:asciiTheme="minorHAnsi" w:hAnsiTheme="minorHAnsi"/>
                <w:sz w:val="20"/>
              </w:rPr>
            </w:pPr>
          </w:p>
        </w:tc>
        <w:tc>
          <w:tcPr>
            <w:tcW w:w="3828" w:type="dxa"/>
            <w:vAlign w:val="center"/>
          </w:tcPr>
          <w:p w14:paraId="0BB521FE" w14:textId="77777777" w:rsidR="001F12CB" w:rsidRPr="00E44B5F" w:rsidRDefault="001F12CB" w:rsidP="001857C6">
            <w:pPr>
              <w:rPr>
                <w:rFonts w:asciiTheme="minorHAnsi" w:hAnsiTheme="minorHAnsi"/>
                <w:sz w:val="20"/>
              </w:rPr>
            </w:pPr>
          </w:p>
        </w:tc>
      </w:tr>
      <w:tr w:rsidR="001F12CB" w:rsidRPr="00E44B5F" w14:paraId="486D1C8C" w14:textId="77777777" w:rsidTr="006006EE">
        <w:tc>
          <w:tcPr>
            <w:tcW w:w="1101" w:type="dxa"/>
            <w:vAlign w:val="center"/>
          </w:tcPr>
          <w:p w14:paraId="10BE44CD"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121</w:t>
            </w:r>
          </w:p>
        </w:tc>
        <w:tc>
          <w:tcPr>
            <w:tcW w:w="3828" w:type="dxa"/>
            <w:vAlign w:val="center"/>
          </w:tcPr>
          <w:p w14:paraId="6E6233E0" w14:textId="77777777" w:rsidR="001F12CB" w:rsidRPr="00E44B5F" w:rsidRDefault="001F12CB" w:rsidP="001857C6">
            <w:pPr>
              <w:rPr>
                <w:rFonts w:asciiTheme="minorHAnsi" w:hAnsiTheme="minorHAnsi"/>
                <w:sz w:val="20"/>
              </w:rPr>
            </w:pPr>
            <w:r w:rsidRPr="00E44B5F">
              <w:rPr>
                <w:rFonts w:asciiTheme="minorHAnsi" w:hAnsiTheme="minorHAnsi"/>
                <w:sz w:val="20"/>
              </w:rPr>
              <w:t>Text-Zeile</w:t>
            </w:r>
          </w:p>
        </w:tc>
      </w:tr>
      <w:tr w:rsidR="001F12CB" w:rsidRPr="00E44B5F" w14:paraId="5C4AF13C" w14:textId="77777777" w:rsidTr="006006EE">
        <w:tc>
          <w:tcPr>
            <w:tcW w:w="1101" w:type="dxa"/>
            <w:vAlign w:val="center"/>
          </w:tcPr>
          <w:p w14:paraId="1CED1096"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122</w:t>
            </w:r>
          </w:p>
        </w:tc>
        <w:tc>
          <w:tcPr>
            <w:tcW w:w="3828" w:type="dxa"/>
            <w:vAlign w:val="center"/>
          </w:tcPr>
          <w:p w14:paraId="4DA20948"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w:t>
            </w:r>
          </w:p>
        </w:tc>
      </w:tr>
      <w:tr w:rsidR="001F12CB" w:rsidRPr="00E44B5F" w14:paraId="12A276E3" w14:textId="77777777" w:rsidTr="006006EE">
        <w:tc>
          <w:tcPr>
            <w:tcW w:w="1101" w:type="dxa"/>
            <w:vAlign w:val="center"/>
          </w:tcPr>
          <w:p w14:paraId="42158215" w14:textId="77777777" w:rsidR="001F12CB" w:rsidRPr="00E44B5F" w:rsidRDefault="001F12CB" w:rsidP="001F12CB">
            <w:pPr>
              <w:jc w:val="center"/>
              <w:rPr>
                <w:rFonts w:asciiTheme="minorHAnsi" w:hAnsiTheme="minorHAnsi"/>
                <w:sz w:val="20"/>
              </w:rPr>
            </w:pPr>
            <w:r w:rsidRPr="00E44B5F">
              <w:rPr>
                <w:rFonts w:asciiTheme="minorHAnsi" w:hAnsiTheme="minorHAnsi"/>
                <w:sz w:val="20"/>
              </w:rPr>
              <w:t>123</w:t>
            </w:r>
          </w:p>
        </w:tc>
        <w:tc>
          <w:tcPr>
            <w:tcW w:w="3828" w:type="dxa"/>
            <w:vAlign w:val="center"/>
          </w:tcPr>
          <w:p w14:paraId="4E2C4010" w14:textId="77777777" w:rsidR="001F12CB" w:rsidRPr="00E44B5F" w:rsidRDefault="001F12CB" w:rsidP="001857C6">
            <w:pPr>
              <w:rPr>
                <w:rFonts w:asciiTheme="minorHAnsi" w:hAnsiTheme="minorHAnsi"/>
                <w:sz w:val="20"/>
              </w:rPr>
            </w:pPr>
            <w:r w:rsidRPr="00E44B5F">
              <w:rPr>
                <w:rFonts w:asciiTheme="minorHAnsi" w:hAnsiTheme="minorHAnsi"/>
                <w:sz w:val="20"/>
              </w:rPr>
              <w:t>Produktions-Stufe Kessel</w:t>
            </w:r>
          </w:p>
        </w:tc>
      </w:tr>
    </w:tbl>
    <w:p w14:paraId="7DB7AA78" w14:textId="77777777" w:rsidR="006006EE" w:rsidRPr="00771220" w:rsidRDefault="00797F05" w:rsidP="006006EE">
      <w:pPr>
        <w:pStyle w:val="Abbildungen"/>
        <w:ind w:left="708" w:firstLine="708"/>
      </w:pPr>
      <w:bookmarkStart w:id="353" w:name="_Toc454974978"/>
      <w:r>
        <w:t>Tabelle</w:t>
      </w:r>
      <w:r w:rsidR="006006EE" w:rsidRPr="00771220">
        <w:t xml:space="preserve"> </w:t>
      </w:r>
      <w:r w:rsidR="006006EE">
        <w:fldChar w:fldCharType="begin"/>
      </w:r>
      <w:r w:rsidR="006006EE">
        <w:instrText xml:space="preserve"> SEQ Abbildung \* ARABIC</w:instrText>
      </w:r>
      <w:r w:rsidR="006006EE">
        <w:fldChar w:fldCharType="separate"/>
      </w:r>
      <w:r w:rsidR="0069057F">
        <w:rPr>
          <w:noProof/>
        </w:rPr>
        <w:t>2</w:t>
      </w:r>
      <w:r w:rsidR="006006EE">
        <w:rPr>
          <w:noProof/>
        </w:rPr>
        <w:fldChar w:fldCharType="end"/>
      </w:r>
      <w:r w:rsidR="006006EE" w:rsidRPr="00771220">
        <w:t xml:space="preserve">: </w:t>
      </w:r>
      <w:r w:rsidR="006006EE">
        <w:t>WinBack-Typen</w:t>
      </w:r>
      <w:bookmarkEnd w:id="353"/>
    </w:p>
    <w:p w14:paraId="0A13ACCA" w14:textId="77777777" w:rsidR="001857C6" w:rsidRPr="00E44B5F" w:rsidRDefault="001857C6" w:rsidP="001857C6">
      <w:pPr>
        <w:rPr>
          <w:rFonts w:asciiTheme="minorHAnsi" w:hAnsiTheme="minorHAnsi"/>
          <w:sz w:val="20"/>
        </w:rPr>
      </w:pPr>
    </w:p>
    <w:p w14:paraId="2FD88A24" w14:textId="77777777" w:rsidR="001857C6" w:rsidRDefault="001857C6" w:rsidP="001857C6">
      <w:pPr>
        <w:rPr>
          <w:ins w:id="354" w:author="Jörg Will" w:date="2016-07-16T08:54:00Z"/>
          <w:rFonts w:asciiTheme="minorHAnsi" w:hAnsiTheme="minorHAnsi"/>
          <w:sz w:val="20"/>
        </w:rPr>
      </w:pPr>
    </w:p>
    <w:p w14:paraId="5BD1AEED" w14:textId="77777777" w:rsidR="00A023F2" w:rsidRDefault="00A023F2" w:rsidP="00A023F2">
      <w:pPr>
        <w:rPr>
          <w:moveTo w:id="355" w:author="Jörg Will" w:date="2016-07-16T08:54:00Z"/>
        </w:rPr>
      </w:pPr>
      <w:moveToRangeStart w:id="356" w:author="Jörg Will" w:date="2016-07-16T08:54:00Z" w:name="move456422580"/>
      <w:moveTo w:id="357" w:author="Jörg Will" w:date="2016-07-16T08:54:00Z">
        <w:r>
          <w:t xml:space="preserve">Auch Orgasoft unterscheidet diese beiden Artikelarten in der Datenstruktur nicht. Die Unterscheidung sollte über die </w:t>
        </w:r>
        <w:r w:rsidRPr="00A023F2">
          <w:rPr>
            <w:b/>
          </w:rPr>
          <w:t>Artikelgruppe</w:t>
        </w:r>
        <w:r>
          <w:t xml:space="preserve"> erfolgen. Um dort nicht alle möglichen Inhalte der WinBack-Type nachbilden zu müssen, sollten dort nur die folgenden We</w:t>
        </w:r>
        <w:r>
          <w:t>r</w:t>
        </w:r>
        <w:r>
          <w:t>te enthalten sein; diese könnten dann auch bei der Übertragung an die Kasse zur Unterscheidung verwendet werden:</w:t>
        </w:r>
      </w:moveTo>
    </w:p>
    <w:p w14:paraId="1630AA0B" w14:textId="77777777" w:rsidR="00A023F2" w:rsidRDefault="00A023F2" w:rsidP="00A023F2">
      <w:pPr>
        <w:rPr>
          <w:moveTo w:id="358" w:author="Jörg Will" w:date="2016-07-16T08:54:00Z"/>
        </w:rPr>
      </w:pPr>
    </w:p>
    <w:tbl>
      <w:tblPr>
        <w:tblStyle w:val="GridTable4Accent1"/>
        <w:tblW w:w="0" w:type="auto"/>
        <w:jc w:val="center"/>
        <w:tblLook w:val="04A0" w:firstRow="1" w:lastRow="0" w:firstColumn="1" w:lastColumn="0" w:noHBand="0" w:noVBand="1"/>
      </w:tblPr>
      <w:tblGrid>
        <w:gridCol w:w="1555"/>
        <w:gridCol w:w="4536"/>
      </w:tblGrid>
      <w:tr w:rsidR="00A023F2" w14:paraId="34740B1B" w14:textId="77777777" w:rsidTr="008358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3F829B5" w14:textId="77777777" w:rsidR="00A023F2" w:rsidRDefault="00A023F2" w:rsidP="00835815">
            <w:pPr>
              <w:jc w:val="center"/>
              <w:rPr>
                <w:moveTo w:id="359" w:author="Jörg Will" w:date="2016-07-16T08:54:00Z"/>
              </w:rPr>
            </w:pPr>
            <w:moveTo w:id="360" w:author="Jörg Will" w:date="2016-07-16T08:54:00Z">
              <w:r>
                <w:t>Schlüssel</w:t>
              </w:r>
            </w:moveTo>
          </w:p>
        </w:tc>
        <w:tc>
          <w:tcPr>
            <w:tcW w:w="4536" w:type="dxa"/>
          </w:tcPr>
          <w:p w14:paraId="4264EA0F" w14:textId="77777777" w:rsidR="00A023F2" w:rsidRDefault="00A023F2" w:rsidP="00835815">
            <w:pPr>
              <w:cnfStyle w:val="100000000000" w:firstRow="1" w:lastRow="0" w:firstColumn="0" w:lastColumn="0" w:oddVBand="0" w:evenVBand="0" w:oddHBand="0" w:evenHBand="0" w:firstRowFirstColumn="0" w:firstRowLastColumn="0" w:lastRowFirstColumn="0" w:lastRowLastColumn="0"/>
              <w:rPr>
                <w:moveTo w:id="361" w:author="Jörg Will" w:date="2016-07-16T08:54:00Z"/>
              </w:rPr>
            </w:pPr>
            <w:moveTo w:id="362" w:author="Jörg Will" w:date="2016-07-16T08:54:00Z">
              <w:r>
                <w:t>Bedeutung</w:t>
              </w:r>
            </w:moveTo>
          </w:p>
        </w:tc>
      </w:tr>
      <w:tr w:rsidR="00A023F2" w14:paraId="3F5DE840" w14:textId="77777777" w:rsidTr="00835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62DAD37D" w14:textId="77777777" w:rsidR="00A023F2" w:rsidRDefault="00A023F2" w:rsidP="00835815">
            <w:pPr>
              <w:jc w:val="center"/>
              <w:rPr>
                <w:moveTo w:id="363" w:author="Jörg Will" w:date="2016-07-16T08:54:00Z"/>
              </w:rPr>
            </w:pPr>
            <w:moveTo w:id="364" w:author="Jörg Will" w:date="2016-07-16T08:54:00Z">
              <w:r>
                <w:t>0</w:t>
              </w:r>
            </w:moveTo>
          </w:p>
        </w:tc>
        <w:tc>
          <w:tcPr>
            <w:tcW w:w="4536" w:type="dxa"/>
          </w:tcPr>
          <w:p w14:paraId="7FF04397" w14:textId="77777777" w:rsidR="00A023F2" w:rsidRDefault="00A023F2" w:rsidP="00835815">
            <w:pPr>
              <w:cnfStyle w:val="000000100000" w:firstRow="0" w:lastRow="0" w:firstColumn="0" w:lastColumn="0" w:oddVBand="0" w:evenVBand="0" w:oddHBand="1" w:evenHBand="0" w:firstRowFirstColumn="0" w:firstRowLastColumn="0" w:lastRowFirstColumn="0" w:lastRowLastColumn="0"/>
              <w:rPr>
                <w:moveTo w:id="365" w:author="Jörg Will" w:date="2016-07-16T08:54:00Z"/>
              </w:rPr>
            </w:pPr>
            <w:moveTo w:id="366" w:author="Jörg Will" w:date="2016-07-16T08:54:00Z">
              <w:r>
                <w:t>Verkaufsartikel (Backwaren)</w:t>
              </w:r>
            </w:moveTo>
          </w:p>
        </w:tc>
      </w:tr>
      <w:tr w:rsidR="00A023F2" w14:paraId="6D45B11B" w14:textId="77777777" w:rsidTr="00835815">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10A3A469" w14:textId="77777777" w:rsidR="00A023F2" w:rsidRDefault="00A023F2" w:rsidP="00835815">
            <w:pPr>
              <w:jc w:val="center"/>
              <w:rPr>
                <w:moveTo w:id="367" w:author="Jörg Will" w:date="2016-07-16T08:54:00Z"/>
              </w:rPr>
            </w:pPr>
            <w:moveTo w:id="368" w:author="Jörg Will" w:date="2016-07-16T08:54:00Z">
              <w:r>
                <w:t>10</w:t>
              </w:r>
            </w:moveTo>
          </w:p>
        </w:tc>
        <w:tc>
          <w:tcPr>
            <w:tcW w:w="4536" w:type="dxa"/>
          </w:tcPr>
          <w:p w14:paraId="70E71CB8" w14:textId="77777777" w:rsidR="00A023F2" w:rsidRDefault="00A023F2" w:rsidP="00835815">
            <w:pPr>
              <w:cnfStyle w:val="000000000000" w:firstRow="0" w:lastRow="0" w:firstColumn="0" w:lastColumn="0" w:oddVBand="0" w:evenVBand="0" w:oddHBand="0" w:evenHBand="0" w:firstRowFirstColumn="0" w:firstRowLastColumn="0" w:lastRowFirstColumn="0" w:lastRowLastColumn="0"/>
              <w:rPr>
                <w:moveTo w:id="369" w:author="Jörg Will" w:date="2016-07-16T08:54:00Z"/>
              </w:rPr>
            </w:pPr>
            <w:moveTo w:id="370" w:author="Jörg Will" w:date="2016-07-16T08:54:00Z">
              <w:r>
                <w:t>Handelsware (Getränke etc.)</w:t>
              </w:r>
            </w:moveTo>
          </w:p>
        </w:tc>
      </w:tr>
      <w:tr w:rsidR="00A023F2" w14:paraId="05865AE3" w14:textId="77777777" w:rsidTr="00835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25A8592A" w14:textId="77777777" w:rsidR="00A023F2" w:rsidRDefault="00A023F2" w:rsidP="00835815">
            <w:pPr>
              <w:jc w:val="center"/>
              <w:rPr>
                <w:moveTo w:id="371" w:author="Jörg Will" w:date="2016-07-16T08:54:00Z"/>
              </w:rPr>
            </w:pPr>
            <w:moveTo w:id="372" w:author="Jörg Will" w:date="2016-07-16T08:54:00Z">
              <w:r>
                <w:t>20</w:t>
              </w:r>
            </w:moveTo>
          </w:p>
        </w:tc>
        <w:tc>
          <w:tcPr>
            <w:tcW w:w="4536" w:type="dxa"/>
          </w:tcPr>
          <w:p w14:paraId="46715994" w14:textId="77777777" w:rsidR="00A023F2" w:rsidRDefault="00A023F2" w:rsidP="00835815">
            <w:pPr>
              <w:cnfStyle w:val="000000100000" w:firstRow="0" w:lastRow="0" w:firstColumn="0" w:lastColumn="0" w:oddVBand="0" w:evenVBand="0" w:oddHBand="1" w:evenHBand="0" w:firstRowFirstColumn="0" w:firstRowLastColumn="0" w:lastRowFirstColumn="0" w:lastRowLastColumn="0"/>
              <w:rPr>
                <w:moveTo w:id="373" w:author="Jörg Will" w:date="2016-07-16T08:54:00Z"/>
              </w:rPr>
            </w:pPr>
            <w:moveTo w:id="374" w:author="Jörg Will" w:date="2016-07-16T08:54:00Z">
              <w:r>
                <w:t>Bestellartikel (Teiglinge etc.)</w:t>
              </w:r>
            </w:moveTo>
          </w:p>
        </w:tc>
      </w:tr>
      <w:tr w:rsidR="00A023F2" w14:paraId="360BEDF7" w14:textId="77777777" w:rsidTr="00835815">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E595AF5" w14:textId="77777777" w:rsidR="00A023F2" w:rsidRDefault="00A023F2" w:rsidP="00835815">
            <w:pPr>
              <w:jc w:val="center"/>
              <w:rPr>
                <w:moveTo w:id="375" w:author="Jörg Will" w:date="2016-07-16T08:54:00Z"/>
              </w:rPr>
            </w:pPr>
            <w:moveTo w:id="376" w:author="Jörg Will" w:date="2016-07-16T08:54:00Z">
              <w:r>
                <w:t>30</w:t>
              </w:r>
            </w:moveTo>
          </w:p>
        </w:tc>
        <w:tc>
          <w:tcPr>
            <w:tcW w:w="4536" w:type="dxa"/>
          </w:tcPr>
          <w:p w14:paraId="15032E17" w14:textId="77777777" w:rsidR="00A023F2" w:rsidRDefault="00A023F2" w:rsidP="00835815">
            <w:pPr>
              <w:cnfStyle w:val="000000000000" w:firstRow="0" w:lastRow="0" w:firstColumn="0" w:lastColumn="0" w:oddVBand="0" w:evenVBand="0" w:oddHBand="0" w:evenHBand="0" w:firstRowFirstColumn="0" w:firstRowLastColumn="0" w:lastRowFirstColumn="0" w:lastRowLastColumn="0"/>
              <w:rPr>
                <w:moveTo w:id="377" w:author="Jörg Will" w:date="2016-07-16T08:54:00Z"/>
              </w:rPr>
            </w:pPr>
            <w:moveTo w:id="378" w:author="Jörg Will" w:date="2016-07-16T08:54:00Z">
              <w:r>
                <w:t>Verbrauchsartikel (Putzmittel etc.)</w:t>
              </w:r>
            </w:moveTo>
          </w:p>
        </w:tc>
      </w:tr>
      <w:tr w:rsidR="00A023F2" w14:paraId="72D9BFD4" w14:textId="77777777" w:rsidTr="008358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2B4ECC2" w14:textId="77777777" w:rsidR="00A023F2" w:rsidRDefault="00A023F2" w:rsidP="00835815">
            <w:pPr>
              <w:jc w:val="center"/>
              <w:rPr>
                <w:moveTo w:id="379" w:author="Jörg Will" w:date="2016-07-16T08:54:00Z"/>
              </w:rPr>
            </w:pPr>
            <w:moveTo w:id="380" w:author="Jörg Will" w:date="2016-07-16T08:54:00Z">
              <w:r>
                <w:t>40</w:t>
              </w:r>
            </w:moveTo>
          </w:p>
        </w:tc>
        <w:tc>
          <w:tcPr>
            <w:tcW w:w="4536" w:type="dxa"/>
          </w:tcPr>
          <w:p w14:paraId="71EB81A6" w14:textId="77777777" w:rsidR="00A023F2" w:rsidRDefault="00A023F2" w:rsidP="00835815">
            <w:pPr>
              <w:cnfStyle w:val="000000100000" w:firstRow="0" w:lastRow="0" w:firstColumn="0" w:lastColumn="0" w:oddVBand="0" w:evenVBand="0" w:oddHBand="1" w:evenHBand="0" w:firstRowFirstColumn="0" w:firstRowLastColumn="0" w:lastRowFirstColumn="0" w:lastRowLastColumn="0"/>
              <w:rPr>
                <w:moveTo w:id="381" w:author="Jörg Will" w:date="2016-07-16T08:54:00Z"/>
              </w:rPr>
            </w:pPr>
            <w:moveTo w:id="382" w:author="Jörg Will" w:date="2016-07-16T08:54:00Z">
              <w:r>
                <w:t>Rohstoff (nicht für die Kasse relevant)</w:t>
              </w:r>
            </w:moveTo>
          </w:p>
        </w:tc>
      </w:tr>
    </w:tbl>
    <w:moveToRangeEnd w:id="356"/>
    <w:p w14:paraId="1A8B5C15" w14:textId="256E4A41" w:rsidR="00A023F2" w:rsidRPr="00771220" w:rsidRDefault="00A023F2" w:rsidP="00A023F2">
      <w:pPr>
        <w:pStyle w:val="Abbildungen"/>
        <w:ind w:left="708" w:firstLine="708"/>
        <w:rPr>
          <w:ins w:id="383" w:author="Jörg Will" w:date="2016-07-16T08:55:00Z"/>
        </w:rPr>
      </w:pPr>
      <w:ins w:id="384" w:author="Jörg Will" w:date="2016-07-16T08:55:00Z">
        <w:r>
          <w:t>Tabelle</w:t>
        </w:r>
        <w:r w:rsidRPr="00771220">
          <w:t xml:space="preserve"> </w:t>
        </w:r>
        <w:r>
          <w:fldChar w:fldCharType="begin"/>
        </w:r>
        <w:r>
          <w:instrText xml:space="preserve"> SEQ Abbildung \* ARABIC</w:instrText>
        </w:r>
        <w:r>
          <w:fldChar w:fldCharType="separate"/>
        </w:r>
        <w:r>
          <w:rPr>
            <w:noProof/>
          </w:rPr>
          <w:t>2</w:t>
        </w:r>
        <w:r>
          <w:rPr>
            <w:noProof/>
          </w:rPr>
          <w:fldChar w:fldCharType="end"/>
        </w:r>
        <w:r w:rsidRPr="00771220">
          <w:t xml:space="preserve">: </w:t>
        </w:r>
        <w:r>
          <w:t>Orgasoft-Typen</w:t>
        </w:r>
      </w:ins>
    </w:p>
    <w:p w14:paraId="50DA2531" w14:textId="77777777" w:rsidR="00A023F2" w:rsidRDefault="00A023F2" w:rsidP="001857C6">
      <w:pPr>
        <w:rPr>
          <w:ins w:id="385" w:author="Jörg Will" w:date="2016-07-16T08:55:00Z"/>
          <w:rFonts w:asciiTheme="minorHAnsi" w:hAnsiTheme="minorHAnsi"/>
          <w:sz w:val="20"/>
        </w:rPr>
      </w:pPr>
    </w:p>
    <w:p w14:paraId="69A9A2F7" w14:textId="77777777" w:rsidR="00A023F2" w:rsidRDefault="00A023F2" w:rsidP="001857C6">
      <w:pPr>
        <w:rPr>
          <w:ins w:id="386" w:author="Jörg Will" w:date="2016-07-16T08:55:00Z"/>
          <w:rFonts w:asciiTheme="minorHAnsi" w:hAnsiTheme="minorHAnsi"/>
          <w:sz w:val="20"/>
        </w:rPr>
      </w:pPr>
    </w:p>
    <w:p w14:paraId="2BDDBF70" w14:textId="75060021" w:rsidR="00A023F2" w:rsidRDefault="00A023F2" w:rsidP="001857C6">
      <w:pPr>
        <w:rPr>
          <w:ins w:id="387" w:author="Jörg Will" w:date="2016-07-16T10:19:00Z"/>
        </w:rPr>
      </w:pPr>
      <w:ins w:id="388" w:author="Jörg Will" w:date="2016-07-16T08:55:00Z">
        <w:r w:rsidRPr="00FA0019">
          <w:t>Sollwerte (Floating-Point) werden in der WinBack-DB als String im Format de-DE gespeichert (Dezimal-Komma)</w:t>
        </w:r>
        <w:r>
          <w:t>.</w:t>
        </w:r>
      </w:ins>
    </w:p>
    <w:p w14:paraId="5D31D135" w14:textId="77777777" w:rsidR="00D114C1" w:rsidRDefault="00D114C1" w:rsidP="001857C6">
      <w:pPr>
        <w:rPr>
          <w:ins w:id="389" w:author="Jörg Will" w:date="2016-07-16T10:19:00Z"/>
        </w:rPr>
      </w:pPr>
    </w:p>
    <w:p w14:paraId="5B33BBEA" w14:textId="667E8857" w:rsidR="00D114C1" w:rsidRDefault="00D114C1" w:rsidP="001857C6">
      <w:pPr>
        <w:rPr>
          <w:ins w:id="390" w:author="Jörg Will" w:date="2016-07-16T10:20:00Z"/>
        </w:rPr>
      </w:pPr>
      <w:ins w:id="391" w:author="Jörg Will" w:date="2016-07-16T10:19:00Z">
        <w:r>
          <w:t xml:space="preserve">Neu angelegte Rohstoffe </w:t>
        </w:r>
      </w:ins>
      <w:ins w:id="392" w:author="Jörg Will" w:date="2016-07-16T10:21:00Z">
        <w:r w:rsidR="00356CC7">
          <w:t>haben</w:t>
        </w:r>
      </w:ins>
      <w:ins w:id="393" w:author="Jörg Will" w:date="2016-07-16T10:19:00Z">
        <w:r>
          <w:t xml:space="preserve"> in WinBack, abhängig von der Einheit die Typen 102,105,106</w:t>
        </w:r>
      </w:ins>
      <w:ins w:id="394" w:author="Jörg Will" w:date="2016-07-16T10:20:00Z">
        <w:r>
          <w:t>.</w:t>
        </w:r>
      </w:ins>
    </w:p>
    <w:p w14:paraId="6A48E824" w14:textId="630DCA77" w:rsidR="00D114C1" w:rsidRPr="00E44B5F" w:rsidRDefault="00D114C1" w:rsidP="001857C6">
      <w:pPr>
        <w:rPr>
          <w:rFonts w:asciiTheme="minorHAnsi" w:hAnsiTheme="minorHAnsi"/>
          <w:sz w:val="20"/>
        </w:rPr>
      </w:pPr>
      <w:ins w:id="395" w:author="Jörg Will" w:date="2016-07-16T10:20:00Z">
        <w:r>
          <w:t xml:space="preserve">Alle anderen Rohstoffe inklusiver aller Parameter sind in WinBack bzw. OrgaBack vordefiniert und werden bei Bedarf aktiv geschaltet. </w:t>
        </w:r>
      </w:ins>
      <w:ins w:id="396" w:author="Jörg Will" w:date="2016-07-16T10:21:00Z">
        <w:r>
          <w:t>(Silo-Rohstoffe, Sonderkomp</w:t>
        </w:r>
        <w:r>
          <w:t>o</w:t>
        </w:r>
        <w:r>
          <w:t>nenten)</w:t>
        </w:r>
      </w:ins>
    </w:p>
    <w:p w14:paraId="213848DE" w14:textId="77777777" w:rsidR="007A0667" w:rsidRDefault="00C23263" w:rsidP="004E356C">
      <w:pPr>
        <w:pStyle w:val="berschrift1"/>
      </w:pPr>
      <w:bookmarkStart w:id="397" w:name="_Toc456427618"/>
      <w:r>
        <w:lastRenderedPageBreak/>
        <w:t>Artikel</w:t>
      </w:r>
      <w:bookmarkEnd w:id="397"/>
    </w:p>
    <w:p w14:paraId="0750328F" w14:textId="77777777" w:rsidR="007A0667" w:rsidRDefault="00C23263" w:rsidP="007A0667">
      <w:pPr>
        <w:pStyle w:val="berschrift2"/>
      </w:pPr>
      <w:bookmarkStart w:id="398" w:name="_Toc456427619"/>
      <w:r>
        <w:t>Artikel-Stamm</w:t>
      </w:r>
      <w:bookmarkEnd w:id="398"/>
    </w:p>
    <w:p w14:paraId="2AB05D7C" w14:textId="77777777" w:rsidR="00C23263" w:rsidRPr="00C23263" w:rsidRDefault="00C23263" w:rsidP="00C23263">
      <w:pPr>
        <w:rPr>
          <w:i/>
        </w:rPr>
      </w:pPr>
      <w:r>
        <w:t xml:space="preserve">Die Artikel-Stammdaten sind in der Tabelle Komponenten abgelegt. Für Verkaufs-Artikel gilt:  </w:t>
      </w:r>
      <w:r w:rsidRPr="00C23263">
        <w:rPr>
          <w:i/>
        </w:rPr>
        <w:t xml:space="preserve">Komponenten.KO_Type = </w:t>
      </w:r>
      <w:r>
        <w:rPr>
          <w:i/>
        </w:rPr>
        <w:t>0</w:t>
      </w:r>
    </w:p>
    <w:p w14:paraId="4AFF271A" w14:textId="77777777" w:rsidR="00C23263" w:rsidRDefault="00C23263" w:rsidP="00C23263"/>
    <w:p w14:paraId="398BEE1B" w14:textId="77777777" w:rsidR="00C23263" w:rsidRPr="00C23263" w:rsidRDefault="00C23263" w:rsidP="00C23263"/>
    <w:p w14:paraId="483A5D98" w14:textId="77777777" w:rsidR="00C23263" w:rsidRPr="00C23263" w:rsidRDefault="00C23263" w:rsidP="00C23263">
      <w:pPr>
        <w:ind w:left="708"/>
      </w:pPr>
      <w:r>
        <w:rPr>
          <w:noProof/>
        </w:rPr>
        <w:drawing>
          <wp:inline distT="0" distB="0" distL="0" distR="0" wp14:anchorId="00B62B05" wp14:editId="679D00AF">
            <wp:extent cx="3905250" cy="466725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1.jpg"/>
                    <pic:cNvPicPr/>
                  </pic:nvPicPr>
                  <pic:blipFill>
                    <a:blip r:embed="rId12">
                      <a:extLst>
                        <a:ext uri="{28A0092B-C50C-407E-A947-70E740481C1C}">
                          <a14:useLocalDpi xmlns:a14="http://schemas.microsoft.com/office/drawing/2010/main" val="0"/>
                        </a:ext>
                      </a:extLst>
                    </a:blip>
                    <a:stretch>
                      <a:fillRect/>
                    </a:stretch>
                  </pic:blipFill>
                  <pic:spPr>
                    <a:xfrm>
                      <a:off x="0" y="0"/>
                      <a:ext cx="3905250" cy="4667250"/>
                    </a:xfrm>
                    <a:prstGeom prst="rect">
                      <a:avLst/>
                    </a:prstGeom>
                  </pic:spPr>
                </pic:pic>
              </a:graphicData>
            </a:graphic>
          </wp:inline>
        </w:drawing>
      </w:r>
    </w:p>
    <w:p w14:paraId="02257D9E" w14:textId="77777777" w:rsidR="00C23263" w:rsidRPr="00771220" w:rsidRDefault="00C23263" w:rsidP="00C23263">
      <w:pPr>
        <w:pStyle w:val="Abbildungen"/>
        <w:ind w:firstLine="708"/>
      </w:pPr>
      <w:bookmarkStart w:id="399" w:name="_Toc454974979"/>
      <w:r>
        <w:t>Abbildung</w:t>
      </w:r>
      <w:r w:rsidRPr="00771220">
        <w:t xml:space="preserve"> </w:t>
      </w:r>
      <w:r>
        <w:fldChar w:fldCharType="begin"/>
      </w:r>
      <w:r>
        <w:instrText xml:space="preserve"> SEQ Abbildung \* ARABIC</w:instrText>
      </w:r>
      <w:r>
        <w:fldChar w:fldCharType="separate"/>
      </w:r>
      <w:r w:rsidR="0069057F">
        <w:rPr>
          <w:noProof/>
        </w:rPr>
        <w:t>3</w:t>
      </w:r>
      <w:r>
        <w:rPr>
          <w:noProof/>
        </w:rPr>
        <w:fldChar w:fldCharType="end"/>
      </w:r>
      <w:r w:rsidRPr="00771220">
        <w:t xml:space="preserve">: </w:t>
      </w:r>
      <w:r>
        <w:t>Artikel-Stammdaten</w:t>
      </w:r>
      <w:bookmarkEnd w:id="399"/>
    </w:p>
    <w:p w14:paraId="7350D15D" w14:textId="77777777" w:rsidR="00C23263" w:rsidRDefault="00C23263" w:rsidP="00C23263"/>
    <w:p w14:paraId="7E7CDB1D" w14:textId="77777777" w:rsidR="00C23263" w:rsidRDefault="00C23263" w:rsidP="00C23263">
      <w:r>
        <w:t xml:space="preserve">Die Verknüpfung mit der Rezeptur geschieht über das Datenfeld </w:t>
      </w:r>
    </w:p>
    <w:p w14:paraId="16EEE1E5" w14:textId="77777777" w:rsidR="000D68E6" w:rsidRDefault="00C23263" w:rsidP="00C23263">
      <w:r w:rsidRPr="00C23263">
        <w:rPr>
          <w:i/>
        </w:rPr>
        <w:t>Komponenten.KA_RZ_NR</w:t>
      </w:r>
      <w:r>
        <w:rPr>
          <w:i/>
        </w:rPr>
        <w:t xml:space="preserve"> </w:t>
      </w:r>
      <w:r w:rsidRPr="00C23263">
        <w:t>(Index auf Tabelle Rezepte)</w:t>
      </w:r>
    </w:p>
    <w:p w14:paraId="655CD97E" w14:textId="77777777" w:rsidR="000D68E6" w:rsidRDefault="000D68E6" w:rsidP="00C23263"/>
    <w:p w14:paraId="3610A5AB" w14:textId="77777777" w:rsidR="00C23263" w:rsidRDefault="000D68E6" w:rsidP="00C23263">
      <w:r>
        <w:t xml:space="preserve">In allen folgenden Tabellen sind die für Artikel relevanten Datenfelder </w:t>
      </w:r>
      <w:r w:rsidRPr="000D68E6">
        <w:rPr>
          <w:highlight w:val="cyan"/>
        </w:rPr>
        <w:t>blau</w:t>
      </w:r>
      <w:r>
        <w:t xml:space="preserve"> </w:t>
      </w:r>
      <w:r w:rsidRPr="000D68E6">
        <w:t>hinterlegt</w:t>
      </w:r>
      <w:r>
        <w:t>.</w:t>
      </w:r>
    </w:p>
    <w:p w14:paraId="37B0645E" w14:textId="77777777" w:rsidR="000D68E6" w:rsidRPr="000D68E6" w:rsidRDefault="000D68E6" w:rsidP="00C23263"/>
    <w:p w14:paraId="05073C6C" w14:textId="77777777" w:rsidR="000D68E6" w:rsidRDefault="000D68E6">
      <w:pPr>
        <w:rPr>
          <w:sz w:val="28"/>
        </w:rPr>
      </w:pPr>
      <w:r>
        <w:br w:type="page"/>
      </w:r>
    </w:p>
    <w:p w14:paraId="01A5BFA6" w14:textId="77777777" w:rsidR="00C23263" w:rsidRPr="00C23263" w:rsidRDefault="00C23263" w:rsidP="00C23263">
      <w:pPr>
        <w:pStyle w:val="berschrift2"/>
      </w:pPr>
      <w:bookmarkStart w:id="400" w:name="_Toc456427620"/>
      <w:r w:rsidRPr="00C23263">
        <w:lastRenderedPageBreak/>
        <w:t xml:space="preserve">Tabelle </w:t>
      </w:r>
      <w:r w:rsidR="00AC302E">
        <w:t>winback.</w:t>
      </w:r>
      <w:r w:rsidRPr="00C23263">
        <w:t>Komponenten</w:t>
      </w:r>
      <w:bookmarkEnd w:id="400"/>
    </w:p>
    <w:p w14:paraId="4EB5F090" w14:textId="77777777" w:rsidR="006006EE" w:rsidRPr="006006EE" w:rsidRDefault="006006EE" w:rsidP="006006EE"/>
    <w:tbl>
      <w:tblPr>
        <w:tblStyle w:val="Tabellenraster"/>
        <w:tblW w:w="9180" w:type="dxa"/>
        <w:tblLayout w:type="fixed"/>
        <w:tblLook w:val="04A0" w:firstRow="1" w:lastRow="0" w:firstColumn="1" w:lastColumn="0" w:noHBand="0" w:noVBand="1"/>
        <w:tblPrChange w:id="401" w:author="Jörg Will" w:date="2016-07-16T08:57:00Z">
          <w:tblPr>
            <w:tblStyle w:val="Tabellenraster"/>
            <w:tblW w:w="9180" w:type="dxa"/>
            <w:tblLayout w:type="fixed"/>
            <w:tblLook w:val="04A0" w:firstRow="1" w:lastRow="0" w:firstColumn="1" w:lastColumn="0" w:noHBand="0" w:noVBand="1"/>
          </w:tblPr>
        </w:tblPrChange>
      </w:tblPr>
      <w:tblGrid>
        <w:gridCol w:w="2518"/>
        <w:gridCol w:w="2977"/>
        <w:gridCol w:w="1134"/>
        <w:gridCol w:w="709"/>
        <w:gridCol w:w="1842"/>
        <w:tblGridChange w:id="402">
          <w:tblGrid>
            <w:gridCol w:w="2518"/>
            <w:gridCol w:w="2977"/>
            <w:gridCol w:w="850"/>
            <w:gridCol w:w="284"/>
            <w:gridCol w:w="709"/>
            <w:gridCol w:w="141"/>
            <w:gridCol w:w="426"/>
            <w:gridCol w:w="1275"/>
            <w:gridCol w:w="850"/>
          </w:tblGrid>
        </w:tblGridChange>
      </w:tblGrid>
      <w:tr w:rsidR="00A023F2" w:rsidRPr="00FA3264" w14:paraId="58690C69" w14:textId="77777777" w:rsidTr="00A023F2">
        <w:trPr>
          <w:trHeight w:val="369"/>
          <w:trPrChange w:id="403" w:author="Jörg Will" w:date="2016-07-16T08:57:00Z">
            <w:trPr>
              <w:gridAfter w:val="0"/>
              <w:trHeight w:val="369"/>
            </w:trPr>
          </w:trPrChange>
        </w:trPr>
        <w:tc>
          <w:tcPr>
            <w:tcW w:w="2518" w:type="dxa"/>
            <w:shd w:val="clear" w:color="auto" w:fill="A6A6A6" w:themeFill="background1" w:themeFillShade="A6"/>
            <w:vAlign w:val="center"/>
            <w:tcPrChange w:id="404" w:author="Jörg Will" w:date="2016-07-16T08:57:00Z">
              <w:tcPr>
                <w:tcW w:w="2518" w:type="dxa"/>
                <w:shd w:val="clear" w:color="auto" w:fill="A6A6A6" w:themeFill="background1" w:themeFillShade="A6"/>
                <w:vAlign w:val="center"/>
              </w:tcPr>
            </w:tcPrChange>
          </w:tcPr>
          <w:p w14:paraId="34DA9310" w14:textId="77777777" w:rsidR="000F00D4" w:rsidRPr="00FA3264" w:rsidRDefault="000F00D4" w:rsidP="00797F05">
            <w:pPr>
              <w:rPr>
                <w:rFonts w:asciiTheme="minorHAnsi" w:hAnsiTheme="minorHAnsi"/>
                <w:b/>
                <w:sz w:val="20"/>
              </w:rPr>
            </w:pPr>
            <w:r w:rsidRPr="00FA3264">
              <w:rPr>
                <w:rFonts w:asciiTheme="minorHAnsi" w:hAnsiTheme="minorHAnsi"/>
                <w:b/>
                <w:sz w:val="20"/>
              </w:rPr>
              <w:t>Feld-Name</w:t>
            </w:r>
          </w:p>
        </w:tc>
        <w:tc>
          <w:tcPr>
            <w:tcW w:w="2977" w:type="dxa"/>
            <w:shd w:val="clear" w:color="auto" w:fill="A6A6A6" w:themeFill="background1" w:themeFillShade="A6"/>
            <w:vAlign w:val="center"/>
            <w:tcPrChange w:id="405" w:author="Jörg Will" w:date="2016-07-16T08:57:00Z">
              <w:tcPr>
                <w:tcW w:w="2977" w:type="dxa"/>
                <w:shd w:val="clear" w:color="auto" w:fill="A6A6A6" w:themeFill="background1" w:themeFillShade="A6"/>
                <w:vAlign w:val="center"/>
              </w:tcPr>
            </w:tcPrChange>
          </w:tcPr>
          <w:p w14:paraId="4048AE72" w14:textId="77777777" w:rsidR="000F00D4" w:rsidRPr="00FA3264" w:rsidRDefault="000F00D4" w:rsidP="00797F05">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Change w:id="406" w:author="Jörg Will" w:date="2016-07-16T08:57:00Z">
              <w:tcPr>
                <w:tcW w:w="1134" w:type="dxa"/>
                <w:gridSpan w:val="2"/>
                <w:shd w:val="clear" w:color="auto" w:fill="A6A6A6" w:themeFill="background1" w:themeFillShade="A6"/>
                <w:vAlign w:val="center"/>
              </w:tcPr>
            </w:tcPrChange>
          </w:tcPr>
          <w:p w14:paraId="3F5918E4" w14:textId="1FCC6EBB" w:rsidR="000F00D4" w:rsidRPr="00FA3264" w:rsidRDefault="003C42E9" w:rsidP="00797F05">
            <w:pPr>
              <w:rPr>
                <w:rFonts w:asciiTheme="minorHAnsi" w:hAnsiTheme="minorHAnsi"/>
                <w:b/>
                <w:sz w:val="20"/>
              </w:rPr>
            </w:pPr>
            <w:r>
              <w:rPr>
                <w:rFonts w:asciiTheme="minorHAnsi" w:hAnsiTheme="minorHAnsi"/>
                <w:b/>
                <w:sz w:val="20"/>
              </w:rPr>
              <w:t>Type</w:t>
            </w:r>
          </w:p>
        </w:tc>
        <w:tc>
          <w:tcPr>
            <w:tcW w:w="709" w:type="dxa"/>
            <w:shd w:val="clear" w:color="auto" w:fill="A6A6A6" w:themeFill="background1" w:themeFillShade="A6"/>
            <w:vAlign w:val="center"/>
            <w:tcPrChange w:id="407" w:author="Jörg Will" w:date="2016-07-16T08:57:00Z">
              <w:tcPr>
                <w:tcW w:w="709" w:type="dxa"/>
                <w:shd w:val="clear" w:color="auto" w:fill="A6A6A6" w:themeFill="background1" w:themeFillShade="A6"/>
                <w:vAlign w:val="center"/>
              </w:tcPr>
            </w:tcPrChange>
          </w:tcPr>
          <w:p w14:paraId="581CB59F" w14:textId="77777777" w:rsidR="000F00D4" w:rsidRPr="00FA3264" w:rsidRDefault="000F00D4" w:rsidP="00797F05">
            <w:pPr>
              <w:jc w:val="center"/>
              <w:rPr>
                <w:rFonts w:asciiTheme="minorHAnsi" w:hAnsiTheme="minorHAnsi"/>
                <w:b/>
                <w:sz w:val="20"/>
              </w:rPr>
            </w:pPr>
            <w:r w:rsidRPr="00FA3264">
              <w:rPr>
                <w:rFonts w:asciiTheme="minorHAnsi" w:hAnsiTheme="minorHAnsi"/>
                <w:b/>
                <w:sz w:val="20"/>
              </w:rPr>
              <w:t>Länge</w:t>
            </w:r>
          </w:p>
        </w:tc>
        <w:tc>
          <w:tcPr>
            <w:tcW w:w="1842" w:type="dxa"/>
            <w:shd w:val="clear" w:color="auto" w:fill="A6A6A6" w:themeFill="background1" w:themeFillShade="A6"/>
            <w:vAlign w:val="center"/>
            <w:tcPrChange w:id="408" w:author="Jörg Will" w:date="2016-07-16T08:57:00Z">
              <w:tcPr>
                <w:tcW w:w="1842" w:type="dxa"/>
                <w:gridSpan w:val="3"/>
                <w:shd w:val="clear" w:color="auto" w:fill="A6A6A6" w:themeFill="background1" w:themeFillShade="A6"/>
              </w:tcPr>
            </w:tcPrChange>
          </w:tcPr>
          <w:p w14:paraId="607089F3" w14:textId="77777777" w:rsidR="000F00D4" w:rsidRPr="00FA3264" w:rsidRDefault="000F00D4">
            <w:pPr>
              <w:jc w:val="center"/>
              <w:rPr>
                <w:rFonts w:asciiTheme="minorHAnsi" w:hAnsiTheme="minorHAnsi"/>
                <w:b/>
                <w:sz w:val="20"/>
              </w:rPr>
            </w:pPr>
            <w:r>
              <w:rPr>
                <w:rFonts w:asciiTheme="minorHAnsi" w:hAnsiTheme="minorHAnsi"/>
                <w:b/>
                <w:sz w:val="20"/>
              </w:rPr>
              <w:t>OS.NET</w:t>
            </w:r>
          </w:p>
        </w:tc>
      </w:tr>
      <w:tr w:rsidR="000F00D4" w:rsidRPr="00FA3264" w14:paraId="71A452F8" w14:textId="77777777" w:rsidTr="00A023F2">
        <w:tblPrEx>
          <w:tblPrExChange w:id="409" w:author="Jörg Will" w:date="2016-07-16T08:57:00Z">
            <w:tblPrEx>
              <w:tblW w:w="10030" w:type="dxa"/>
            </w:tblPrEx>
          </w:tblPrExChange>
        </w:tblPrEx>
        <w:tc>
          <w:tcPr>
            <w:tcW w:w="2518" w:type="dxa"/>
            <w:vAlign w:val="center"/>
            <w:tcPrChange w:id="410" w:author="Jörg Will" w:date="2016-07-16T08:57:00Z">
              <w:tcPr>
                <w:tcW w:w="2518" w:type="dxa"/>
                <w:vAlign w:val="center"/>
              </w:tcPr>
            </w:tcPrChange>
          </w:tcPr>
          <w:p w14:paraId="510E0FE1" w14:textId="77777777" w:rsidR="000F00D4" w:rsidRPr="00FA3264" w:rsidRDefault="000F00D4" w:rsidP="00797F05">
            <w:pPr>
              <w:rPr>
                <w:rFonts w:asciiTheme="minorHAnsi" w:hAnsiTheme="minorHAnsi"/>
                <w:sz w:val="20"/>
              </w:rPr>
            </w:pPr>
            <w:r w:rsidRPr="00FA3264">
              <w:rPr>
                <w:rFonts w:asciiTheme="minorHAnsi" w:hAnsiTheme="minorHAnsi"/>
                <w:sz w:val="20"/>
              </w:rPr>
              <w:t>KO_Nr</w:t>
            </w:r>
          </w:p>
        </w:tc>
        <w:tc>
          <w:tcPr>
            <w:tcW w:w="2977" w:type="dxa"/>
            <w:tcPrChange w:id="411" w:author="Jörg Will" w:date="2016-07-16T08:57:00Z">
              <w:tcPr>
                <w:tcW w:w="3827" w:type="dxa"/>
                <w:gridSpan w:val="2"/>
              </w:tcPr>
            </w:tcPrChange>
          </w:tcPr>
          <w:p w14:paraId="23840E9F" w14:textId="77777777" w:rsidR="000F00D4" w:rsidRPr="000D68E6" w:rsidRDefault="000F00D4" w:rsidP="00B31E9C">
            <w:pPr>
              <w:rPr>
                <w:rFonts w:asciiTheme="minorHAnsi" w:hAnsiTheme="minorHAnsi"/>
                <w:sz w:val="20"/>
                <w:highlight w:val="cyan"/>
              </w:rPr>
            </w:pPr>
            <w:r w:rsidRPr="000D68E6">
              <w:rPr>
                <w:rFonts w:asciiTheme="minorHAnsi" w:hAnsiTheme="minorHAnsi"/>
                <w:b/>
                <w:sz w:val="20"/>
                <w:highlight w:val="cyan"/>
              </w:rPr>
              <w:t>Interne</w:t>
            </w:r>
            <w:r w:rsidRPr="000D68E6">
              <w:rPr>
                <w:rFonts w:asciiTheme="minorHAnsi" w:hAnsiTheme="minorHAnsi"/>
                <w:sz w:val="20"/>
                <w:highlight w:val="cyan"/>
              </w:rPr>
              <w:t xml:space="preserve"> Artikel/Rohstoff-Nummer</w:t>
            </w:r>
          </w:p>
        </w:tc>
        <w:tc>
          <w:tcPr>
            <w:tcW w:w="1134" w:type="dxa"/>
            <w:vAlign w:val="center"/>
            <w:tcPrChange w:id="412" w:author="Jörg Will" w:date="2016-07-16T08:57:00Z">
              <w:tcPr>
                <w:tcW w:w="1134" w:type="dxa"/>
                <w:gridSpan w:val="3"/>
                <w:vAlign w:val="center"/>
              </w:tcPr>
            </w:tcPrChange>
          </w:tcPr>
          <w:p w14:paraId="1C31A21C"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413" w:author="Jörg Will" w:date="2016-07-16T08:57:00Z">
              <w:tcPr>
                <w:tcW w:w="426" w:type="dxa"/>
                <w:vAlign w:val="center"/>
              </w:tcPr>
            </w:tcPrChange>
          </w:tcPr>
          <w:p w14:paraId="3724D66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414" w:author="Jörg Will" w:date="2016-07-16T08:57:00Z">
              <w:tcPr>
                <w:tcW w:w="2125" w:type="dxa"/>
                <w:gridSpan w:val="2"/>
              </w:tcPr>
            </w:tcPrChange>
          </w:tcPr>
          <w:p w14:paraId="1B42EDAA" w14:textId="14AE0CD6" w:rsidR="000F00D4" w:rsidRPr="00FA3264" w:rsidRDefault="000F00D4">
            <w:pPr>
              <w:jc w:val="center"/>
              <w:rPr>
                <w:rFonts w:asciiTheme="minorHAnsi" w:hAnsiTheme="minorHAnsi"/>
                <w:sz w:val="20"/>
              </w:rPr>
            </w:pPr>
            <w:r>
              <w:rPr>
                <w:rFonts w:asciiTheme="minorHAnsi" w:hAnsiTheme="minorHAnsi"/>
                <w:sz w:val="20"/>
              </w:rPr>
              <w:t>M</w:t>
            </w:r>
            <w:r w:rsidR="0076166B">
              <w:rPr>
                <w:rFonts w:asciiTheme="minorHAnsi" w:hAnsiTheme="minorHAnsi"/>
                <w:sz w:val="20"/>
              </w:rPr>
              <w:t xml:space="preserve">FF </w:t>
            </w:r>
            <w:r w:rsidR="003C42E9">
              <w:rPr>
                <w:rFonts w:asciiTheme="minorHAnsi" w:hAnsiTheme="minorHAnsi"/>
                <w:sz w:val="20"/>
              </w:rPr>
              <w:t>280</w:t>
            </w:r>
          </w:p>
        </w:tc>
      </w:tr>
      <w:tr w:rsidR="000F00D4" w:rsidRPr="00FA3264" w14:paraId="46E23E5D" w14:textId="77777777" w:rsidTr="00A023F2">
        <w:tblPrEx>
          <w:tblPrExChange w:id="415" w:author="Jörg Will" w:date="2016-07-16T08:57:00Z">
            <w:tblPrEx>
              <w:tblW w:w="10030" w:type="dxa"/>
            </w:tblPrEx>
          </w:tblPrExChange>
        </w:tblPrEx>
        <w:tc>
          <w:tcPr>
            <w:tcW w:w="2518" w:type="dxa"/>
            <w:vAlign w:val="center"/>
            <w:tcPrChange w:id="416" w:author="Jörg Will" w:date="2016-07-16T08:57:00Z">
              <w:tcPr>
                <w:tcW w:w="2518" w:type="dxa"/>
                <w:vAlign w:val="center"/>
              </w:tcPr>
            </w:tcPrChange>
          </w:tcPr>
          <w:p w14:paraId="480FE77C" w14:textId="77777777" w:rsidR="000F00D4" w:rsidRPr="00FA3264" w:rsidRDefault="000F00D4" w:rsidP="00797F05">
            <w:pPr>
              <w:rPr>
                <w:rFonts w:asciiTheme="minorHAnsi" w:hAnsiTheme="minorHAnsi"/>
                <w:sz w:val="20"/>
                <w:lang w:val="en-US"/>
              </w:rPr>
            </w:pPr>
            <w:r w:rsidRPr="00FA3264">
              <w:rPr>
                <w:rFonts w:asciiTheme="minorHAnsi" w:hAnsiTheme="minorHAnsi"/>
                <w:sz w:val="20"/>
                <w:lang w:val="en-US"/>
              </w:rPr>
              <w:t>KO_Type</w:t>
            </w:r>
          </w:p>
        </w:tc>
        <w:tc>
          <w:tcPr>
            <w:tcW w:w="2977" w:type="dxa"/>
            <w:tcPrChange w:id="417" w:author="Jörg Will" w:date="2016-07-16T08:57:00Z">
              <w:tcPr>
                <w:tcW w:w="3827" w:type="dxa"/>
                <w:gridSpan w:val="2"/>
              </w:tcPr>
            </w:tcPrChange>
          </w:tcPr>
          <w:p w14:paraId="25304F66" w14:textId="77777777" w:rsidR="000F00D4" w:rsidRPr="00FA3264" w:rsidRDefault="000F00D4" w:rsidP="00B31E9C">
            <w:pPr>
              <w:rPr>
                <w:rFonts w:asciiTheme="minorHAnsi" w:hAnsiTheme="minorHAnsi"/>
                <w:sz w:val="20"/>
              </w:rPr>
            </w:pPr>
            <w:r w:rsidRPr="00FA3264">
              <w:rPr>
                <w:rFonts w:asciiTheme="minorHAnsi" w:hAnsiTheme="minorHAnsi"/>
                <w:sz w:val="20"/>
              </w:rPr>
              <w:t>Type (siehe Tabelle 2)</w:t>
            </w:r>
          </w:p>
        </w:tc>
        <w:tc>
          <w:tcPr>
            <w:tcW w:w="1134" w:type="dxa"/>
            <w:vAlign w:val="center"/>
            <w:tcPrChange w:id="418" w:author="Jörg Will" w:date="2016-07-16T08:57:00Z">
              <w:tcPr>
                <w:tcW w:w="1134" w:type="dxa"/>
                <w:gridSpan w:val="3"/>
                <w:vAlign w:val="center"/>
              </w:tcPr>
            </w:tcPrChange>
          </w:tcPr>
          <w:p w14:paraId="4962BD3E"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419" w:author="Jörg Will" w:date="2016-07-16T08:57:00Z">
              <w:tcPr>
                <w:tcW w:w="426" w:type="dxa"/>
                <w:vAlign w:val="center"/>
              </w:tcPr>
            </w:tcPrChange>
          </w:tcPr>
          <w:p w14:paraId="6C02CE6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420" w:author="Jörg Will" w:date="2016-07-16T08:57:00Z">
              <w:tcPr>
                <w:tcW w:w="2125" w:type="dxa"/>
                <w:gridSpan w:val="2"/>
              </w:tcPr>
            </w:tcPrChange>
          </w:tcPr>
          <w:p w14:paraId="42B578A6" w14:textId="77777777" w:rsidR="000F00D4" w:rsidRPr="00FA3264" w:rsidRDefault="003C42E9">
            <w:pPr>
              <w:jc w:val="center"/>
              <w:rPr>
                <w:rFonts w:asciiTheme="minorHAnsi" w:hAnsiTheme="minorHAnsi"/>
                <w:sz w:val="20"/>
              </w:rPr>
            </w:pPr>
            <w:r>
              <w:rPr>
                <w:rFonts w:asciiTheme="minorHAnsi" w:hAnsiTheme="minorHAnsi"/>
                <w:sz w:val="20"/>
              </w:rPr>
              <w:t xml:space="preserve">Ignorieren, s.o.: </w:t>
            </w:r>
            <w:r w:rsidR="000F00D4">
              <w:rPr>
                <w:rFonts w:asciiTheme="minorHAnsi" w:hAnsiTheme="minorHAnsi"/>
                <w:sz w:val="20"/>
              </w:rPr>
              <w:t>Artikelgruppe</w:t>
            </w:r>
          </w:p>
        </w:tc>
      </w:tr>
      <w:tr w:rsidR="000F00D4" w:rsidRPr="00FA3264" w14:paraId="39CA4549" w14:textId="77777777" w:rsidTr="00A023F2">
        <w:tblPrEx>
          <w:tblPrExChange w:id="421" w:author="Jörg Will" w:date="2016-07-16T08:57:00Z">
            <w:tblPrEx>
              <w:tblW w:w="10030" w:type="dxa"/>
            </w:tblPrEx>
          </w:tblPrExChange>
        </w:tblPrEx>
        <w:tc>
          <w:tcPr>
            <w:tcW w:w="2518" w:type="dxa"/>
            <w:vAlign w:val="center"/>
            <w:tcPrChange w:id="422" w:author="Jörg Will" w:date="2016-07-16T08:57:00Z">
              <w:tcPr>
                <w:tcW w:w="2518" w:type="dxa"/>
                <w:vAlign w:val="center"/>
              </w:tcPr>
            </w:tcPrChange>
          </w:tcPr>
          <w:p w14:paraId="707F4941" w14:textId="77777777" w:rsidR="000F00D4" w:rsidRPr="00A023F2" w:rsidRDefault="000F00D4" w:rsidP="00797F05">
            <w:pPr>
              <w:rPr>
                <w:rFonts w:asciiTheme="minorHAnsi" w:hAnsiTheme="minorHAnsi"/>
                <w:sz w:val="20"/>
              </w:rPr>
            </w:pPr>
            <w:r w:rsidRPr="00A023F2">
              <w:rPr>
                <w:rFonts w:asciiTheme="minorHAnsi" w:hAnsiTheme="minorHAnsi"/>
                <w:sz w:val="20"/>
              </w:rPr>
              <w:t>KO_Bezeichnung</w:t>
            </w:r>
          </w:p>
        </w:tc>
        <w:tc>
          <w:tcPr>
            <w:tcW w:w="2977" w:type="dxa"/>
            <w:tcPrChange w:id="423" w:author="Jörg Will" w:date="2016-07-16T08:57:00Z">
              <w:tcPr>
                <w:tcW w:w="3827" w:type="dxa"/>
                <w:gridSpan w:val="2"/>
              </w:tcPr>
            </w:tcPrChange>
          </w:tcPr>
          <w:p w14:paraId="5E2A29C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Artikel-Bezeichnung</w:t>
            </w:r>
          </w:p>
        </w:tc>
        <w:tc>
          <w:tcPr>
            <w:tcW w:w="1134" w:type="dxa"/>
            <w:vAlign w:val="center"/>
            <w:tcPrChange w:id="424" w:author="Jörg Will" w:date="2016-07-16T08:57:00Z">
              <w:tcPr>
                <w:tcW w:w="1134" w:type="dxa"/>
                <w:gridSpan w:val="3"/>
                <w:vAlign w:val="center"/>
              </w:tcPr>
            </w:tcPrChange>
          </w:tcPr>
          <w:p w14:paraId="129208D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25" w:author="Jörg Will" w:date="2016-07-16T08:57:00Z">
              <w:tcPr>
                <w:tcW w:w="426" w:type="dxa"/>
                <w:vAlign w:val="center"/>
              </w:tcPr>
            </w:tcPrChange>
          </w:tcPr>
          <w:p w14:paraId="076B085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60</w:t>
            </w:r>
          </w:p>
        </w:tc>
        <w:tc>
          <w:tcPr>
            <w:tcW w:w="1842" w:type="dxa"/>
            <w:tcPrChange w:id="426" w:author="Jörg Will" w:date="2016-07-16T08:57:00Z">
              <w:tcPr>
                <w:tcW w:w="2125" w:type="dxa"/>
                <w:gridSpan w:val="2"/>
              </w:tcPr>
            </w:tcPrChange>
          </w:tcPr>
          <w:p w14:paraId="302C97DA" w14:textId="742F3B71" w:rsidR="000F00D4" w:rsidRPr="00FA3264" w:rsidRDefault="003C42E9" w:rsidP="00797F05">
            <w:pPr>
              <w:jc w:val="center"/>
              <w:rPr>
                <w:rFonts w:asciiTheme="minorHAnsi" w:hAnsiTheme="minorHAnsi"/>
                <w:sz w:val="20"/>
              </w:rPr>
            </w:pPr>
            <w:r>
              <w:rPr>
                <w:rFonts w:asciiTheme="minorHAnsi" w:hAnsiTheme="minorHAnsi"/>
                <w:sz w:val="20"/>
              </w:rPr>
              <w:t>MFF 224</w:t>
            </w:r>
          </w:p>
        </w:tc>
      </w:tr>
      <w:tr w:rsidR="000F00D4" w:rsidRPr="00FA3264" w14:paraId="2B5AC1FC" w14:textId="77777777" w:rsidTr="00A023F2">
        <w:tblPrEx>
          <w:tblPrExChange w:id="427" w:author="Jörg Will" w:date="2016-07-16T08:57:00Z">
            <w:tblPrEx>
              <w:tblW w:w="10030" w:type="dxa"/>
            </w:tblPrEx>
          </w:tblPrExChange>
        </w:tblPrEx>
        <w:tc>
          <w:tcPr>
            <w:tcW w:w="2518" w:type="dxa"/>
            <w:vAlign w:val="center"/>
            <w:tcPrChange w:id="428" w:author="Jörg Will" w:date="2016-07-16T08:57:00Z">
              <w:tcPr>
                <w:tcW w:w="2518" w:type="dxa"/>
                <w:vAlign w:val="center"/>
              </w:tcPr>
            </w:tcPrChange>
          </w:tcPr>
          <w:p w14:paraId="1FD0D91D" w14:textId="77777777" w:rsidR="000F00D4" w:rsidRPr="00A023F2" w:rsidRDefault="000F00D4" w:rsidP="00797F05">
            <w:pPr>
              <w:rPr>
                <w:rFonts w:asciiTheme="minorHAnsi" w:hAnsiTheme="minorHAnsi"/>
                <w:sz w:val="20"/>
              </w:rPr>
            </w:pPr>
            <w:r w:rsidRPr="00FA3264">
              <w:rPr>
                <w:rFonts w:asciiTheme="minorHAnsi" w:hAnsiTheme="minorHAnsi"/>
                <w:sz w:val="20"/>
              </w:rPr>
              <w:t>KO_Kommentar</w:t>
            </w:r>
          </w:p>
        </w:tc>
        <w:tc>
          <w:tcPr>
            <w:tcW w:w="2977" w:type="dxa"/>
            <w:tcPrChange w:id="429" w:author="Jörg Will" w:date="2016-07-16T08:57:00Z">
              <w:tcPr>
                <w:tcW w:w="3827" w:type="dxa"/>
                <w:gridSpan w:val="2"/>
              </w:tcPr>
            </w:tcPrChange>
          </w:tcPr>
          <w:p w14:paraId="2A25EDFA"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Kommentarfeld</w:t>
            </w:r>
          </w:p>
        </w:tc>
        <w:tc>
          <w:tcPr>
            <w:tcW w:w="1134" w:type="dxa"/>
            <w:vAlign w:val="center"/>
            <w:tcPrChange w:id="430" w:author="Jörg Will" w:date="2016-07-16T08:57:00Z">
              <w:tcPr>
                <w:tcW w:w="1134" w:type="dxa"/>
                <w:gridSpan w:val="3"/>
                <w:vAlign w:val="center"/>
              </w:tcPr>
            </w:tcPrChange>
          </w:tcPr>
          <w:p w14:paraId="0C274B64"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31" w:author="Jörg Will" w:date="2016-07-16T08:57:00Z">
              <w:tcPr>
                <w:tcW w:w="426" w:type="dxa"/>
                <w:vAlign w:val="center"/>
              </w:tcPr>
            </w:tcPrChange>
          </w:tcPr>
          <w:p w14:paraId="5A83FE50"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50</w:t>
            </w:r>
          </w:p>
        </w:tc>
        <w:tc>
          <w:tcPr>
            <w:tcW w:w="1842" w:type="dxa"/>
            <w:tcPrChange w:id="432" w:author="Jörg Will" w:date="2016-07-16T08:57:00Z">
              <w:tcPr>
                <w:tcW w:w="2125" w:type="dxa"/>
                <w:gridSpan w:val="2"/>
              </w:tcPr>
            </w:tcPrChange>
          </w:tcPr>
          <w:p w14:paraId="14C02BBE" w14:textId="530845C0" w:rsidR="000F00D4" w:rsidRPr="00FA3264" w:rsidRDefault="003C42E9" w:rsidP="00797F05">
            <w:pPr>
              <w:jc w:val="center"/>
              <w:rPr>
                <w:rFonts w:asciiTheme="minorHAnsi" w:hAnsiTheme="minorHAnsi"/>
                <w:sz w:val="20"/>
              </w:rPr>
            </w:pPr>
            <w:r>
              <w:rPr>
                <w:rFonts w:asciiTheme="minorHAnsi" w:hAnsiTheme="minorHAnsi"/>
                <w:sz w:val="20"/>
              </w:rPr>
              <w:t>MFF 225</w:t>
            </w:r>
          </w:p>
        </w:tc>
      </w:tr>
      <w:tr w:rsidR="000F00D4" w:rsidRPr="00FA3264" w14:paraId="573D9434" w14:textId="77777777" w:rsidTr="00A023F2">
        <w:tblPrEx>
          <w:tblPrExChange w:id="433" w:author="Jörg Will" w:date="2016-07-16T08:57:00Z">
            <w:tblPrEx>
              <w:tblW w:w="10030" w:type="dxa"/>
            </w:tblPrEx>
          </w:tblPrExChange>
        </w:tblPrEx>
        <w:tc>
          <w:tcPr>
            <w:tcW w:w="2518" w:type="dxa"/>
            <w:vAlign w:val="center"/>
            <w:tcPrChange w:id="434" w:author="Jörg Will" w:date="2016-07-16T08:57:00Z">
              <w:tcPr>
                <w:tcW w:w="2518" w:type="dxa"/>
                <w:vAlign w:val="center"/>
              </w:tcPr>
            </w:tcPrChange>
          </w:tcPr>
          <w:p w14:paraId="53D0AF98"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KO_Nr_AlNum</w:t>
            </w:r>
          </w:p>
        </w:tc>
        <w:tc>
          <w:tcPr>
            <w:tcW w:w="2977" w:type="dxa"/>
            <w:tcPrChange w:id="435" w:author="Jörg Will" w:date="2016-07-16T08:57:00Z">
              <w:tcPr>
                <w:tcW w:w="3827" w:type="dxa"/>
                <w:gridSpan w:val="2"/>
              </w:tcPr>
            </w:tcPrChange>
          </w:tcPr>
          <w:p w14:paraId="07ED4C43" w14:textId="7F68BF92" w:rsidR="000F00D4" w:rsidRPr="000D68E6" w:rsidRDefault="000F00D4">
            <w:pPr>
              <w:rPr>
                <w:rFonts w:asciiTheme="minorHAnsi" w:hAnsiTheme="minorHAnsi"/>
                <w:sz w:val="20"/>
                <w:highlight w:val="cyan"/>
              </w:rPr>
            </w:pPr>
            <w:r w:rsidRPr="000D68E6">
              <w:rPr>
                <w:rFonts w:asciiTheme="minorHAnsi" w:hAnsiTheme="minorHAnsi"/>
                <w:sz w:val="20"/>
                <w:highlight w:val="cyan"/>
              </w:rPr>
              <w:t>Artikel/Rohstoff-Nummer (alph</w:t>
            </w:r>
            <w:r w:rsidRPr="000D68E6">
              <w:rPr>
                <w:rFonts w:asciiTheme="minorHAnsi" w:hAnsiTheme="minorHAnsi"/>
                <w:sz w:val="20"/>
                <w:highlight w:val="cyan"/>
              </w:rPr>
              <w:t>a</w:t>
            </w:r>
            <w:r w:rsidRPr="000D68E6">
              <w:rPr>
                <w:rFonts w:asciiTheme="minorHAnsi" w:hAnsiTheme="minorHAnsi"/>
                <w:sz w:val="20"/>
                <w:highlight w:val="cyan"/>
              </w:rPr>
              <w:t>numerisch)</w:t>
            </w:r>
          </w:p>
        </w:tc>
        <w:tc>
          <w:tcPr>
            <w:tcW w:w="1134" w:type="dxa"/>
            <w:vAlign w:val="center"/>
            <w:tcPrChange w:id="436" w:author="Jörg Will" w:date="2016-07-16T08:57:00Z">
              <w:tcPr>
                <w:tcW w:w="1134" w:type="dxa"/>
                <w:gridSpan w:val="3"/>
                <w:vAlign w:val="center"/>
              </w:tcPr>
            </w:tcPrChange>
          </w:tcPr>
          <w:p w14:paraId="35936B5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37" w:author="Jörg Will" w:date="2016-07-16T08:57:00Z">
              <w:tcPr>
                <w:tcW w:w="426" w:type="dxa"/>
                <w:vAlign w:val="center"/>
              </w:tcPr>
            </w:tcPrChange>
          </w:tcPr>
          <w:p w14:paraId="738A1A5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438" w:author="Jörg Will" w:date="2016-07-16T08:57:00Z">
              <w:tcPr>
                <w:tcW w:w="2125" w:type="dxa"/>
                <w:gridSpan w:val="2"/>
              </w:tcPr>
            </w:tcPrChange>
          </w:tcPr>
          <w:p w14:paraId="14212964" w14:textId="77777777" w:rsidR="000F00D4" w:rsidRPr="00FA3264" w:rsidRDefault="000F00D4" w:rsidP="00797F05">
            <w:pPr>
              <w:jc w:val="center"/>
              <w:rPr>
                <w:rFonts w:asciiTheme="minorHAnsi" w:hAnsiTheme="minorHAnsi"/>
                <w:sz w:val="20"/>
              </w:rPr>
            </w:pPr>
            <w:r>
              <w:rPr>
                <w:rFonts w:asciiTheme="minorHAnsi" w:hAnsiTheme="minorHAnsi"/>
                <w:sz w:val="20"/>
              </w:rPr>
              <w:t>Artikelnummer</w:t>
            </w:r>
          </w:p>
        </w:tc>
      </w:tr>
      <w:tr w:rsidR="000F00D4" w:rsidRPr="00FA3264" w14:paraId="5B6A3F54" w14:textId="77777777" w:rsidTr="00A023F2">
        <w:tblPrEx>
          <w:tblPrExChange w:id="439" w:author="Jörg Will" w:date="2016-07-16T08:57:00Z">
            <w:tblPrEx>
              <w:tblW w:w="10030" w:type="dxa"/>
            </w:tblPrEx>
          </w:tblPrExChange>
        </w:tblPrEx>
        <w:tc>
          <w:tcPr>
            <w:tcW w:w="2518" w:type="dxa"/>
            <w:vAlign w:val="center"/>
            <w:tcPrChange w:id="440" w:author="Jörg Will" w:date="2016-07-16T08:57:00Z">
              <w:tcPr>
                <w:tcW w:w="2518" w:type="dxa"/>
                <w:vAlign w:val="center"/>
              </w:tcPr>
            </w:tcPrChange>
          </w:tcPr>
          <w:p w14:paraId="706B758A"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KO_Temp_Korr</w:t>
            </w:r>
          </w:p>
        </w:tc>
        <w:tc>
          <w:tcPr>
            <w:tcW w:w="2977" w:type="dxa"/>
            <w:tcPrChange w:id="441" w:author="Jörg Will" w:date="2016-07-16T08:57:00Z">
              <w:tcPr>
                <w:tcW w:w="3827" w:type="dxa"/>
                <w:gridSpan w:val="2"/>
              </w:tcPr>
            </w:tcPrChange>
          </w:tcPr>
          <w:p w14:paraId="6589297D" w14:textId="77777777" w:rsidR="000F00D4" w:rsidRPr="00FA3264" w:rsidRDefault="000F00D4" w:rsidP="00B31E9C">
            <w:pPr>
              <w:rPr>
                <w:rFonts w:asciiTheme="minorHAnsi" w:hAnsiTheme="minorHAnsi"/>
                <w:sz w:val="20"/>
              </w:rPr>
            </w:pPr>
          </w:p>
        </w:tc>
        <w:tc>
          <w:tcPr>
            <w:tcW w:w="1134" w:type="dxa"/>
            <w:vAlign w:val="center"/>
            <w:tcPrChange w:id="442" w:author="Jörg Will" w:date="2016-07-16T08:57:00Z">
              <w:tcPr>
                <w:tcW w:w="1134" w:type="dxa"/>
                <w:gridSpan w:val="3"/>
                <w:vAlign w:val="center"/>
              </w:tcPr>
            </w:tcPrChange>
          </w:tcPr>
          <w:p w14:paraId="5A099213"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443" w:author="Jörg Will" w:date="2016-07-16T08:57:00Z">
              <w:tcPr>
                <w:tcW w:w="426" w:type="dxa"/>
                <w:vAlign w:val="center"/>
              </w:tcPr>
            </w:tcPrChange>
          </w:tcPr>
          <w:p w14:paraId="3C35D1CC"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444" w:author="Jörg Will" w:date="2016-07-16T08:57:00Z">
              <w:tcPr>
                <w:tcW w:w="2125" w:type="dxa"/>
                <w:gridSpan w:val="2"/>
              </w:tcPr>
            </w:tcPrChange>
          </w:tcPr>
          <w:p w14:paraId="77BE525A" w14:textId="77777777" w:rsidR="000F00D4" w:rsidRPr="00FA3264" w:rsidRDefault="000F00D4" w:rsidP="00797F05">
            <w:pPr>
              <w:jc w:val="center"/>
              <w:rPr>
                <w:rFonts w:asciiTheme="minorHAnsi" w:hAnsiTheme="minorHAnsi"/>
                <w:sz w:val="20"/>
              </w:rPr>
            </w:pPr>
          </w:p>
        </w:tc>
      </w:tr>
      <w:tr w:rsidR="000F00D4" w:rsidRPr="00FA3264" w14:paraId="0032D4AF" w14:textId="77777777" w:rsidTr="00A023F2">
        <w:tblPrEx>
          <w:tblPrExChange w:id="445" w:author="Jörg Will" w:date="2016-07-16T08:57:00Z">
            <w:tblPrEx>
              <w:tblW w:w="10030" w:type="dxa"/>
            </w:tblPrEx>
          </w:tblPrExChange>
        </w:tblPrEx>
        <w:tc>
          <w:tcPr>
            <w:tcW w:w="2518" w:type="dxa"/>
            <w:vAlign w:val="center"/>
            <w:tcPrChange w:id="446" w:author="Jörg Will" w:date="2016-07-16T08:57:00Z">
              <w:tcPr>
                <w:tcW w:w="2518" w:type="dxa"/>
                <w:vAlign w:val="center"/>
              </w:tcPr>
            </w:tcPrChange>
          </w:tcPr>
          <w:p w14:paraId="160C6471"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KA_Nr</w:t>
            </w:r>
          </w:p>
        </w:tc>
        <w:tc>
          <w:tcPr>
            <w:tcW w:w="2977" w:type="dxa"/>
            <w:tcPrChange w:id="447" w:author="Jörg Will" w:date="2016-07-16T08:57:00Z">
              <w:tcPr>
                <w:tcW w:w="3827" w:type="dxa"/>
                <w:gridSpan w:val="2"/>
              </w:tcPr>
            </w:tcPrChange>
          </w:tcPr>
          <w:p w14:paraId="7475FE3E" w14:textId="77777777" w:rsidR="000F00D4" w:rsidRPr="00FA3264" w:rsidRDefault="000F00D4" w:rsidP="00B31E9C">
            <w:pPr>
              <w:rPr>
                <w:rFonts w:asciiTheme="minorHAnsi" w:hAnsiTheme="minorHAnsi"/>
                <w:sz w:val="20"/>
              </w:rPr>
            </w:pPr>
          </w:p>
        </w:tc>
        <w:tc>
          <w:tcPr>
            <w:tcW w:w="1134" w:type="dxa"/>
            <w:vAlign w:val="center"/>
            <w:tcPrChange w:id="448" w:author="Jörg Will" w:date="2016-07-16T08:57:00Z">
              <w:tcPr>
                <w:tcW w:w="1134" w:type="dxa"/>
                <w:gridSpan w:val="3"/>
                <w:vAlign w:val="center"/>
              </w:tcPr>
            </w:tcPrChange>
          </w:tcPr>
          <w:p w14:paraId="6DA77D64"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449" w:author="Jörg Will" w:date="2016-07-16T08:57:00Z">
              <w:tcPr>
                <w:tcW w:w="426" w:type="dxa"/>
                <w:vAlign w:val="center"/>
              </w:tcPr>
            </w:tcPrChange>
          </w:tcPr>
          <w:p w14:paraId="4D8262A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11</w:t>
            </w:r>
          </w:p>
        </w:tc>
        <w:tc>
          <w:tcPr>
            <w:tcW w:w="1842" w:type="dxa"/>
            <w:tcPrChange w:id="450" w:author="Jörg Will" w:date="2016-07-16T08:57:00Z">
              <w:tcPr>
                <w:tcW w:w="2125" w:type="dxa"/>
                <w:gridSpan w:val="2"/>
              </w:tcPr>
            </w:tcPrChange>
          </w:tcPr>
          <w:p w14:paraId="1E10A912" w14:textId="77777777" w:rsidR="000F00D4" w:rsidRPr="00FA3264" w:rsidRDefault="000F00D4" w:rsidP="00797F05">
            <w:pPr>
              <w:jc w:val="center"/>
              <w:rPr>
                <w:rFonts w:asciiTheme="minorHAnsi" w:hAnsiTheme="minorHAnsi"/>
                <w:sz w:val="20"/>
              </w:rPr>
            </w:pPr>
          </w:p>
        </w:tc>
      </w:tr>
      <w:tr w:rsidR="003C42E9" w:rsidRPr="00FA3264" w14:paraId="1D81167F" w14:textId="77777777" w:rsidTr="00A023F2">
        <w:tblPrEx>
          <w:tblPrExChange w:id="451" w:author="Jörg Will" w:date="2016-07-16T08:57:00Z">
            <w:tblPrEx>
              <w:tblW w:w="10030" w:type="dxa"/>
            </w:tblPrEx>
          </w:tblPrExChange>
        </w:tblPrEx>
        <w:tc>
          <w:tcPr>
            <w:tcW w:w="2518" w:type="dxa"/>
            <w:vAlign w:val="center"/>
            <w:tcPrChange w:id="452" w:author="Jörg Will" w:date="2016-07-16T08:57:00Z">
              <w:tcPr>
                <w:tcW w:w="2518" w:type="dxa"/>
                <w:vAlign w:val="center"/>
              </w:tcPr>
            </w:tcPrChange>
          </w:tcPr>
          <w:p w14:paraId="3915F971" w14:textId="77777777" w:rsidR="003C42E9" w:rsidRPr="00FA3264" w:rsidRDefault="003C42E9" w:rsidP="003C42E9">
            <w:pPr>
              <w:rPr>
                <w:rFonts w:asciiTheme="minorHAnsi" w:hAnsiTheme="minorHAnsi"/>
                <w:sz w:val="20"/>
                <w:lang w:val="en-US"/>
              </w:rPr>
            </w:pPr>
            <w:r w:rsidRPr="00FA3264">
              <w:rPr>
                <w:rFonts w:asciiTheme="minorHAnsi" w:hAnsiTheme="minorHAnsi"/>
                <w:sz w:val="20"/>
              </w:rPr>
              <w:t>KA_Kurzname</w:t>
            </w:r>
          </w:p>
        </w:tc>
        <w:tc>
          <w:tcPr>
            <w:tcW w:w="2977" w:type="dxa"/>
            <w:tcPrChange w:id="453" w:author="Jörg Will" w:date="2016-07-16T08:57:00Z">
              <w:tcPr>
                <w:tcW w:w="3827" w:type="dxa"/>
                <w:gridSpan w:val="2"/>
              </w:tcPr>
            </w:tcPrChange>
          </w:tcPr>
          <w:p w14:paraId="1B0F42EA" w14:textId="77777777" w:rsidR="003C42E9" w:rsidRPr="000D68E6" w:rsidRDefault="003C42E9" w:rsidP="003C42E9">
            <w:pPr>
              <w:rPr>
                <w:rFonts w:asciiTheme="minorHAnsi" w:hAnsiTheme="minorHAnsi"/>
                <w:sz w:val="20"/>
                <w:highlight w:val="cyan"/>
              </w:rPr>
            </w:pPr>
            <w:r w:rsidRPr="000D68E6">
              <w:rPr>
                <w:rFonts w:asciiTheme="minorHAnsi" w:hAnsiTheme="minorHAnsi"/>
                <w:sz w:val="20"/>
                <w:highlight w:val="cyan"/>
              </w:rPr>
              <w:t>Kurzname (für Kassen und Au</w:t>
            </w:r>
            <w:r w:rsidRPr="000D68E6">
              <w:rPr>
                <w:rFonts w:asciiTheme="minorHAnsi" w:hAnsiTheme="minorHAnsi"/>
                <w:sz w:val="20"/>
                <w:highlight w:val="cyan"/>
              </w:rPr>
              <w:t>s</w:t>
            </w:r>
            <w:r w:rsidRPr="000D68E6">
              <w:rPr>
                <w:rFonts w:asciiTheme="minorHAnsi" w:hAnsiTheme="minorHAnsi"/>
                <w:sz w:val="20"/>
                <w:highlight w:val="cyan"/>
              </w:rPr>
              <w:t>drucke)</w:t>
            </w:r>
          </w:p>
        </w:tc>
        <w:tc>
          <w:tcPr>
            <w:tcW w:w="1134" w:type="dxa"/>
            <w:vAlign w:val="center"/>
            <w:tcPrChange w:id="454" w:author="Jörg Will" w:date="2016-07-16T08:57:00Z">
              <w:tcPr>
                <w:tcW w:w="1134" w:type="dxa"/>
                <w:gridSpan w:val="3"/>
                <w:vAlign w:val="center"/>
              </w:tcPr>
            </w:tcPrChange>
          </w:tcPr>
          <w:p w14:paraId="3386CB39" w14:textId="77777777" w:rsidR="003C42E9" w:rsidRPr="00FA3264" w:rsidRDefault="003C42E9" w:rsidP="003C42E9">
            <w:pPr>
              <w:rPr>
                <w:rFonts w:asciiTheme="minorHAnsi" w:hAnsiTheme="minorHAnsi"/>
                <w:sz w:val="20"/>
              </w:rPr>
            </w:pPr>
            <w:r w:rsidRPr="00FA3264">
              <w:rPr>
                <w:rFonts w:asciiTheme="minorHAnsi" w:hAnsiTheme="minorHAnsi"/>
                <w:sz w:val="20"/>
              </w:rPr>
              <w:t>VarChar</w:t>
            </w:r>
          </w:p>
        </w:tc>
        <w:tc>
          <w:tcPr>
            <w:tcW w:w="709" w:type="dxa"/>
            <w:vAlign w:val="center"/>
            <w:tcPrChange w:id="455" w:author="Jörg Will" w:date="2016-07-16T08:57:00Z">
              <w:tcPr>
                <w:tcW w:w="426" w:type="dxa"/>
                <w:vAlign w:val="center"/>
              </w:tcPr>
            </w:tcPrChange>
          </w:tcPr>
          <w:p w14:paraId="552F16BB" w14:textId="77777777" w:rsidR="003C42E9" w:rsidRPr="00FA3264" w:rsidRDefault="003C42E9" w:rsidP="003C42E9">
            <w:pPr>
              <w:jc w:val="center"/>
              <w:rPr>
                <w:rFonts w:asciiTheme="minorHAnsi" w:hAnsiTheme="minorHAnsi"/>
                <w:sz w:val="20"/>
              </w:rPr>
            </w:pPr>
            <w:r w:rsidRPr="00FA3264">
              <w:rPr>
                <w:rFonts w:asciiTheme="minorHAnsi" w:hAnsiTheme="minorHAnsi"/>
                <w:sz w:val="20"/>
              </w:rPr>
              <w:t>16</w:t>
            </w:r>
          </w:p>
        </w:tc>
        <w:tc>
          <w:tcPr>
            <w:tcW w:w="1842" w:type="dxa"/>
            <w:tcPrChange w:id="456" w:author="Jörg Will" w:date="2016-07-16T08:57:00Z">
              <w:tcPr>
                <w:tcW w:w="2125" w:type="dxa"/>
                <w:gridSpan w:val="2"/>
              </w:tcPr>
            </w:tcPrChange>
          </w:tcPr>
          <w:p w14:paraId="0A87F9A6" w14:textId="708A48A9" w:rsidR="003C42E9" w:rsidRPr="00FA3264" w:rsidRDefault="003C42E9" w:rsidP="003C42E9">
            <w:pPr>
              <w:jc w:val="center"/>
              <w:rPr>
                <w:rFonts w:asciiTheme="minorHAnsi" w:hAnsiTheme="minorHAnsi"/>
                <w:sz w:val="20"/>
              </w:rPr>
            </w:pPr>
            <w:r>
              <w:rPr>
                <w:rFonts w:asciiTheme="minorHAnsi" w:hAnsiTheme="minorHAnsi"/>
                <w:sz w:val="20"/>
              </w:rPr>
              <w:t>Ignorieren</w:t>
            </w:r>
          </w:p>
        </w:tc>
      </w:tr>
      <w:tr w:rsidR="000F00D4" w:rsidRPr="00FA3264" w14:paraId="504CC00B" w14:textId="77777777" w:rsidTr="00A023F2">
        <w:tblPrEx>
          <w:tblPrExChange w:id="457" w:author="Jörg Will" w:date="2016-07-16T08:57:00Z">
            <w:tblPrEx>
              <w:tblW w:w="10030" w:type="dxa"/>
            </w:tblPrEx>
          </w:tblPrExChange>
        </w:tblPrEx>
        <w:tc>
          <w:tcPr>
            <w:tcW w:w="2518" w:type="dxa"/>
            <w:vAlign w:val="center"/>
            <w:tcPrChange w:id="458" w:author="Jörg Will" w:date="2016-07-16T08:57:00Z">
              <w:tcPr>
                <w:tcW w:w="2518" w:type="dxa"/>
                <w:vAlign w:val="center"/>
              </w:tcPr>
            </w:tcPrChange>
          </w:tcPr>
          <w:p w14:paraId="7C48BAA8" w14:textId="77777777" w:rsidR="000F00D4" w:rsidRPr="00FA3264" w:rsidRDefault="000F00D4" w:rsidP="00797F05">
            <w:pPr>
              <w:rPr>
                <w:rFonts w:asciiTheme="minorHAnsi" w:hAnsiTheme="minorHAnsi"/>
                <w:sz w:val="20"/>
              </w:rPr>
            </w:pPr>
            <w:r w:rsidRPr="00FA3264">
              <w:rPr>
                <w:rFonts w:asciiTheme="minorHAnsi" w:hAnsiTheme="minorHAnsi"/>
                <w:sz w:val="20"/>
              </w:rPr>
              <w:t>KA_Matchcode</w:t>
            </w:r>
          </w:p>
        </w:tc>
        <w:tc>
          <w:tcPr>
            <w:tcW w:w="2977" w:type="dxa"/>
            <w:tcPrChange w:id="459" w:author="Jörg Will" w:date="2016-07-16T08:57:00Z">
              <w:tcPr>
                <w:tcW w:w="3827" w:type="dxa"/>
                <w:gridSpan w:val="2"/>
              </w:tcPr>
            </w:tcPrChange>
          </w:tcPr>
          <w:p w14:paraId="0D2DCBE6"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Matchcode</w:t>
            </w:r>
          </w:p>
        </w:tc>
        <w:tc>
          <w:tcPr>
            <w:tcW w:w="1134" w:type="dxa"/>
            <w:vAlign w:val="center"/>
            <w:tcPrChange w:id="460" w:author="Jörg Will" w:date="2016-07-16T08:57:00Z">
              <w:tcPr>
                <w:tcW w:w="1134" w:type="dxa"/>
                <w:gridSpan w:val="3"/>
                <w:vAlign w:val="center"/>
              </w:tcPr>
            </w:tcPrChange>
          </w:tcPr>
          <w:p w14:paraId="30F3FC9D"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61" w:author="Jörg Will" w:date="2016-07-16T08:57:00Z">
              <w:tcPr>
                <w:tcW w:w="426" w:type="dxa"/>
                <w:vAlign w:val="center"/>
              </w:tcPr>
            </w:tcPrChange>
          </w:tcPr>
          <w:p w14:paraId="1B2EE68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462" w:author="Jörg Will" w:date="2016-07-16T08:57:00Z">
              <w:tcPr>
                <w:tcW w:w="2125" w:type="dxa"/>
                <w:gridSpan w:val="2"/>
              </w:tcPr>
            </w:tcPrChange>
          </w:tcPr>
          <w:p w14:paraId="714DCA09" w14:textId="041268B8" w:rsidR="000F00D4" w:rsidRPr="00FA3264" w:rsidRDefault="003C42E9" w:rsidP="00797F05">
            <w:pPr>
              <w:jc w:val="center"/>
              <w:rPr>
                <w:rFonts w:asciiTheme="minorHAnsi" w:hAnsiTheme="minorHAnsi"/>
                <w:sz w:val="20"/>
              </w:rPr>
            </w:pPr>
            <w:r>
              <w:rPr>
                <w:rFonts w:asciiTheme="minorHAnsi" w:hAnsiTheme="minorHAnsi"/>
                <w:sz w:val="20"/>
              </w:rPr>
              <w:t>MFF 281</w:t>
            </w:r>
          </w:p>
        </w:tc>
      </w:tr>
      <w:tr w:rsidR="000F00D4" w:rsidRPr="00FA3264" w14:paraId="0172707D" w14:textId="77777777" w:rsidTr="00A023F2">
        <w:tblPrEx>
          <w:tblPrExChange w:id="463" w:author="Jörg Will" w:date="2016-07-16T08:57:00Z">
            <w:tblPrEx>
              <w:tblW w:w="10030" w:type="dxa"/>
            </w:tblPrEx>
          </w:tblPrExChange>
        </w:tblPrEx>
        <w:tc>
          <w:tcPr>
            <w:tcW w:w="2518" w:type="dxa"/>
            <w:vAlign w:val="center"/>
            <w:tcPrChange w:id="464" w:author="Jörg Will" w:date="2016-07-16T08:57:00Z">
              <w:tcPr>
                <w:tcW w:w="2518" w:type="dxa"/>
                <w:vAlign w:val="center"/>
              </w:tcPr>
            </w:tcPrChange>
          </w:tcPr>
          <w:p w14:paraId="2B703ABE" w14:textId="77777777" w:rsidR="000F00D4" w:rsidRPr="00FA3264" w:rsidRDefault="000F00D4" w:rsidP="00797F05">
            <w:pPr>
              <w:rPr>
                <w:rFonts w:asciiTheme="minorHAnsi" w:hAnsiTheme="minorHAnsi"/>
                <w:sz w:val="20"/>
              </w:rPr>
            </w:pPr>
            <w:r w:rsidRPr="00FA3264">
              <w:rPr>
                <w:rFonts w:asciiTheme="minorHAnsi" w:hAnsiTheme="minorHAnsi"/>
                <w:sz w:val="20"/>
                <w:lang w:val="en-US"/>
              </w:rPr>
              <w:t>KA_Art</w:t>
            </w:r>
          </w:p>
        </w:tc>
        <w:tc>
          <w:tcPr>
            <w:tcW w:w="2977" w:type="dxa"/>
            <w:tcPrChange w:id="465" w:author="Jörg Will" w:date="2016-07-16T08:57:00Z">
              <w:tcPr>
                <w:tcW w:w="3827" w:type="dxa"/>
                <w:gridSpan w:val="2"/>
              </w:tcPr>
            </w:tcPrChange>
          </w:tcPr>
          <w:p w14:paraId="0B8A4F36" w14:textId="1AB15156" w:rsidR="000F00D4" w:rsidRPr="00FA3264" w:rsidRDefault="002F7613" w:rsidP="00B31E9C">
            <w:pPr>
              <w:rPr>
                <w:rFonts w:asciiTheme="minorHAnsi" w:hAnsiTheme="minorHAnsi"/>
                <w:sz w:val="20"/>
              </w:rPr>
            </w:pPr>
            <w:r>
              <w:rPr>
                <w:rFonts w:asciiTheme="minorHAnsi" w:hAnsiTheme="minorHAnsi"/>
                <w:sz w:val="20"/>
              </w:rPr>
              <w:t>1=Produktionsartikel</w:t>
            </w:r>
          </w:p>
        </w:tc>
        <w:tc>
          <w:tcPr>
            <w:tcW w:w="1134" w:type="dxa"/>
            <w:vAlign w:val="center"/>
            <w:tcPrChange w:id="466" w:author="Jörg Will" w:date="2016-07-16T08:57:00Z">
              <w:tcPr>
                <w:tcW w:w="1134" w:type="dxa"/>
                <w:gridSpan w:val="3"/>
                <w:vAlign w:val="center"/>
              </w:tcPr>
            </w:tcPrChange>
          </w:tcPr>
          <w:p w14:paraId="540D8955"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467" w:author="Jörg Will" w:date="2016-07-16T08:57:00Z">
              <w:tcPr>
                <w:tcW w:w="426" w:type="dxa"/>
                <w:vAlign w:val="center"/>
              </w:tcPr>
            </w:tcPrChange>
          </w:tcPr>
          <w:p w14:paraId="265A5CF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468" w:author="Jörg Will" w:date="2016-07-16T08:57:00Z">
              <w:tcPr>
                <w:tcW w:w="2125" w:type="dxa"/>
                <w:gridSpan w:val="2"/>
              </w:tcPr>
            </w:tcPrChange>
          </w:tcPr>
          <w:p w14:paraId="73AE5150" w14:textId="77777777" w:rsidR="000F00D4" w:rsidRPr="00FA3264" w:rsidRDefault="000F00D4" w:rsidP="00797F05">
            <w:pPr>
              <w:jc w:val="center"/>
              <w:rPr>
                <w:rFonts w:asciiTheme="minorHAnsi" w:hAnsiTheme="minorHAnsi"/>
                <w:sz w:val="20"/>
              </w:rPr>
            </w:pPr>
          </w:p>
        </w:tc>
      </w:tr>
      <w:tr w:rsidR="000F00D4" w:rsidRPr="00FA3264" w14:paraId="1596C798" w14:textId="77777777" w:rsidTr="00A023F2">
        <w:tblPrEx>
          <w:tblPrExChange w:id="469" w:author="Jörg Will" w:date="2016-07-16T08:57:00Z">
            <w:tblPrEx>
              <w:tblW w:w="10030" w:type="dxa"/>
            </w:tblPrEx>
          </w:tblPrExChange>
        </w:tblPrEx>
        <w:tc>
          <w:tcPr>
            <w:tcW w:w="2518" w:type="dxa"/>
            <w:vAlign w:val="center"/>
            <w:tcPrChange w:id="470" w:author="Jörg Will" w:date="2016-07-16T08:57:00Z">
              <w:tcPr>
                <w:tcW w:w="2518" w:type="dxa"/>
                <w:vAlign w:val="center"/>
              </w:tcPr>
            </w:tcPrChange>
          </w:tcPr>
          <w:p w14:paraId="1E5219CB" w14:textId="77777777" w:rsidR="000F00D4" w:rsidRPr="00FA3264" w:rsidRDefault="000F00D4" w:rsidP="00797F05">
            <w:pPr>
              <w:rPr>
                <w:rFonts w:asciiTheme="minorHAnsi" w:hAnsiTheme="minorHAnsi"/>
                <w:sz w:val="20"/>
                <w:lang w:val="en-US"/>
              </w:rPr>
            </w:pPr>
            <w:r w:rsidRPr="00FA3264">
              <w:rPr>
                <w:rFonts w:asciiTheme="minorHAnsi" w:hAnsiTheme="minorHAnsi"/>
                <w:sz w:val="20"/>
              </w:rPr>
              <w:t>KA_Artikel_Typ</w:t>
            </w:r>
          </w:p>
        </w:tc>
        <w:tc>
          <w:tcPr>
            <w:tcW w:w="2977" w:type="dxa"/>
            <w:tcPrChange w:id="471" w:author="Jörg Will" w:date="2016-07-16T08:57:00Z">
              <w:tcPr>
                <w:tcW w:w="3827" w:type="dxa"/>
                <w:gridSpan w:val="2"/>
              </w:tcPr>
            </w:tcPrChange>
          </w:tcPr>
          <w:p w14:paraId="4EB444EE" w14:textId="77777777" w:rsidR="000F00D4" w:rsidRPr="00FA3264" w:rsidRDefault="000F00D4" w:rsidP="00B31E9C">
            <w:pPr>
              <w:rPr>
                <w:rFonts w:asciiTheme="minorHAnsi" w:hAnsiTheme="minorHAnsi"/>
                <w:sz w:val="20"/>
              </w:rPr>
            </w:pPr>
          </w:p>
        </w:tc>
        <w:tc>
          <w:tcPr>
            <w:tcW w:w="1134" w:type="dxa"/>
            <w:vAlign w:val="center"/>
            <w:tcPrChange w:id="472" w:author="Jörg Will" w:date="2016-07-16T08:57:00Z">
              <w:tcPr>
                <w:tcW w:w="1134" w:type="dxa"/>
                <w:gridSpan w:val="3"/>
                <w:vAlign w:val="center"/>
              </w:tcPr>
            </w:tcPrChange>
          </w:tcPr>
          <w:p w14:paraId="74C54F0A"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473" w:author="Jörg Will" w:date="2016-07-16T08:57:00Z">
              <w:tcPr>
                <w:tcW w:w="426" w:type="dxa"/>
                <w:vAlign w:val="center"/>
              </w:tcPr>
            </w:tcPrChange>
          </w:tcPr>
          <w:p w14:paraId="50761C6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6</w:t>
            </w:r>
          </w:p>
        </w:tc>
        <w:tc>
          <w:tcPr>
            <w:tcW w:w="1842" w:type="dxa"/>
            <w:tcPrChange w:id="474" w:author="Jörg Will" w:date="2016-07-16T08:57:00Z">
              <w:tcPr>
                <w:tcW w:w="2125" w:type="dxa"/>
                <w:gridSpan w:val="2"/>
              </w:tcPr>
            </w:tcPrChange>
          </w:tcPr>
          <w:p w14:paraId="5E2D9415" w14:textId="77777777" w:rsidR="000F00D4" w:rsidRPr="00FA3264" w:rsidRDefault="000F00D4" w:rsidP="00797F05">
            <w:pPr>
              <w:jc w:val="center"/>
              <w:rPr>
                <w:rFonts w:asciiTheme="minorHAnsi" w:hAnsiTheme="minorHAnsi"/>
                <w:sz w:val="20"/>
              </w:rPr>
            </w:pPr>
          </w:p>
        </w:tc>
      </w:tr>
      <w:tr w:rsidR="000F00D4" w:rsidRPr="00FA3264" w14:paraId="53743138" w14:textId="77777777" w:rsidTr="00A023F2">
        <w:tblPrEx>
          <w:tblPrExChange w:id="475" w:author="Jörg Will" w:date="2016-07-16T08:57:00Z">
            <w:tblPrEx>
              <w:tblW w:w="10030" w:type="dxa"/>
            </w:tblPrEx>
          </w:tblPrExChange>
        </w:tblPrEx>
        <w:tc>
          <w:tcPr>
            <w:tcW w:w="2518" w:type="dxa"/>
            <w:vAlign w:val="center"/>
            <w:tcPrChange w:id="476" w:author="Jörg Will" w:date="2016-07-16T08:57:00Z">
              <w:tcPr>
                <w:tcW w:w="2518" w:type="dxa"/>
                <w:vAlign w:val="center"/>
              </w:tcPr>
            </w:tcPrChange>
          </w:tcPr>
          <w:p w14:paraId="5473BD27" w14:textId="77777777" w:rsidR="000F00D4" w:rsidRPr="00FA3264" w:rsidRDefault="000F00D4" w:rsidP="00797F05">
            <w:pPr>
              <w:rPr>
                <w:rFonts w:asciiTheme="minorHAnsi" w:hAnsiTheme="minorHAnsi"/>
                <w:sz w:val="20"/>
              </w:rPr>
            </w:pPr>
            <w:r w:rsidRPr="00FA3264">
              <w:rPr>
                <w:rFonts w:asciiTheme="minorHAnsi" w:hAnsiTheme="minorHAnsi"/>
                <w:sz w:val="20"/>
              </w:rPr>
              <w:t>KA_RZ_Nr</w:t>
            </w:r>
          </w:p>
        </w:tc>
        <w:tc>
          <w:tcPr>
            <w:tcW w:w="2977" w:type="dxa"/>
            <w:tcPrChange w:id="477" w:author="Jörg Will" w:date="2016-07-16T08:57:00Z">
              <w:tcPr>
                <w:tcW w:w="3827" w:type="dxa"/>
                <w:gridSpan w:val="2"/>
              </w:tcPr>
            </w:tcPrChange>
          </w:tcPr>
          <w:p w14:paraId="772C5E13" w14:textId="77777777" w:rsidR="000F00D4" w:rsidRPr="000D68E6" w:rsidRDefault="000F00D4" w:rsidP="00B31E9C">
            <w:pPr>
              <w:rPr>
                <w:rFonts w:asciiTheme="minorHAnsi" w:hAnsiTheme="minorHAnsi"/>
                <w:sz w:val="20"/>
                <w:highlight w:val="cyan"/>
              </w:rPr>
            </w:pPr>
            <w:r w:rsidRPr="000D68E6">
              <w:rPr>
                <w:rFonts w:asciiTheme="minorHAnsi" w:hAnsiTheme="minorHAnsi"/>
                <w:sz w:val="20"/>
                <w:highlight w:val="cyan"/>
              </w:rPr>
              <w:t>Verweis auf das zugehörige R</w:t>
            </w:r>
            <w:r w:rsidRPr="000D68E6">
              <w:rPr>
                <w:rFonts w:asciiTheme="minorHAnsi" w:hAnsiTheme="minorHAnsi"/>
                <w:sz w:val="20"/>
                <w:highlight w:val="cyan"/>
              </w:rPr>
              <w:t>e</w:t>
            </w:r>
            <w:r w:rsidRPr="000D68E6">
              <w:rPr>
                <w:rFonts w:asciiTheme="minorHAnsi" w:hAnsiTheme="minorHAnsi"/>
                <w:sz w:val="20"/>
                <w:highlight w:val="cyan"/>
              </w:rPr>
              <w:t>zept</w:t>
            </w:r>
          </w:p>
        </w:tc>
        <w:tc>
          <w:tcPr>
            <w:tcW w:w="1134" w:type="dxa"/>
            <w:vAlign w:val="center"/>
            <w:tcPrChange w:id="478" w:author="Jörg Will" w:date="2016-07-16T08:57:00Z">
              <w:tcPr>
                <w:tcW w:w="1134" w:type="dxa"/>
                <w:gridSpan w:val="3"/>
                <w:vAlign w:val="center"/>
              </w:tcPr>
            </w:tcPrChange>
          </w:tcPr>
          <w:p w14:paraId="7C220818"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479" w:author="Jörg Will" w:date="2016-07-16T08:57:00Z">
              <w:tcPr>
                <w:tcW w:w="426" w:type="dxa"/>
                <w:vAlign w:val="center"/>
              </w:tcPr>
            </w:tcPrChange>
          </w:tcPr>
          <w:p w14:paraId="409D7109"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480" w:author="Jörg Will" w:date="2016-07-16T08:57:00Z">
              <w:tcPr>
                <w:tcW w:w="2125" w:type="dxa"/>
                <w:gridSpan w:val="2"/>
              </w:tcPr>
            </w:tcPrChange>
          </w:tcPr>
          <w:p w14:paraId="73064AE5" w14:textId="51480EEB" w:rsidR="000F00D4" w:rsidRPr="00FA3264" w:rsidRDefault="003C42E9" w:rsidP="00797F05">
            <w:pPr>
              <w:jc w:val="center"/>
              <w:rPr>
                <w:rFonts w:asciiTheme="minorHAnsi" w:hAnsiTheme="minorHAnsi"/>
                <w:sz w:val="20"/>
              </w:rPr>
            </w:pPr>
            <w:r>
              <w:rPr>
                <w:rFonts w:asciiTheme="minorHAnsi" w:hAnsiTheme="minorHAnsi"/>
                <w:sz w:val="20"/>
              </w:rPr>
              <w:t>I</w:t>
            </w:r>
            <w:r w:rsidR="000F00D4">
              <w:rPr>
                <w:rFonts w:asciiTheme="minorHAnsi" w:hAnsiTheme="minorHAnsi"/>
                <w:sz w:val="20"/>
              </w:rPr>
              <w:t>gnorieren</w:t>
            </w:r>
          </w:p>
        </w:tc>
      </w:tr>
      <w:tr w:rsidR="000F00D4" w:rsidRPr="00FA3264" w14:paraId="79204854" w14:textId="77777777" w:rsidTr="00A023F2">
        <w:tblPrEx>
          <w:tblPrExChange w:id="481" w:author="Jörg Will" w:date="2016-07-16T08:57:00Z">
            <w:tblPrEx>
              <w:tblW w:w="10030" w:type="dxa"/>
            </w:tblPrEx>
          </w:tblPrExChange>
        </w:tblPrEx>
        <w:tc>
          <w:tcPr>
            <w:tcW w:w="2518" w:type="dxa"/>
            <w:vAlign w:val="center"/>
            <w:tcPrChange w:id="482" w:author="Jörg Will" w:date="2016-07-16T08:57:00Z">
              <w:tcPr>
                <w:tcW w:w="2518" w:type="dxa"/>
                <w:vAlign w:val="center"/>
              </w:tcPr>
            </w:tcPrChange>
          </w:tcPr>
          <w:p w14:paraId="2B911F44" w14:textId="77777777" w:rsidR="000F00D4" w:rsidRPr="00FA3264" w:rsidRDefault="000F00D4" w:rsidP="00797F05">
            <w:pPr>
              <w:rPr>
                <w:rFonts w:asciiTheme="minorHAnsi" w:hAnsiTheme="minorHAnsi"/>
                <w:sz w:val="20"/>
              </w:rPr>
            </w:pPr>
            <w:r w:rsidRPr="00FA3264">
              <w:rPr>
                <w:rFonts w:asciiTheme="minorHAnsi" w:hAnsiTheme="minorHAnsi"/>
                <w:sz w:val="20"/>
              </w:rPr>
              <w:t>KA_Lagerort</w:t>
            </w:r>
          </w:p>
        </w:tc>
        <w:tc>
          <w:tcPr>
            <w:tcW w:w="2977" w:type="dxa"/>
            <w:tcPrChange w:id="483" w:author="Jörg Will" w:date="2016-07-16T08:57:00Z">
              <w:tcPr>
                <w:tcW w:w="3827" w:type="dxa"/>
                <w:gridSpan w:val="2"/>
              </w:tcPr>
            </w:tcPrChange>
          </w:tcPr>
          <w:p w14:paraId="79693915" w14:textId="77777777" w:rsidR="000F00D4" w:rsidRPr="00FA3264" w:rsidRDefault="000F00D4" w:rsidP="00B31E9C">
            <w:pPr>
              <w:rPr>
                <w:rFonts w:asciiTheme="minorHAnsi" w:hAnsiTheme="minorHAnsi"/>
                <w:sz w:val="20"/>
              </w:rPr>
            </w:pPr>
            <w:r w:rsidRPr="00FA3264">
              <w:rPr>
                <w:rFonts w:asciiTheme="minorHAnsi" w:hAnsiTheme="minorHAnsi"/>
                <w:sz w:val="20"/>
              </w:rPr>
              <w:t>Verweis auf den Lagerort</w:t>
            </w:r>
          </w:p>
        </w:tc>
        <w:tc>
          <w:tcPr>
            <w:tcW w:w="1134" w:type="dxa"/>
            <w:vAlign w:val="center"/>
            <w:tcPrChange w:id="484" w:author="Jörg Will" w:date="2016-07-16T08:57:00Z">
              <w:tcPr>
                <w:tcW w:w="1134" w:type="dxa"/>
                <w:gridSpan w:val="3"/>
                <w:vAlign w:val="center"/>
              </w:tcPr>
            </w:tcPrChange>
          </w:tcPr>
          <w:p w14:paraId="54BFE27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85" w:author="Jörg Will" w:date="2016-07-16T08:57:00Z">
              <w:tcPr>
                <w:tcW w:w="426" w:type="dxa"/>
                <w:vAlign w:val="center"/>
              </w:tcPr>
            </w:tcPrChange>
          </w:tcPr>
          <w:p w14:paraId="606021E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486" w:author="Jörg Will" w:date="2016-07-16T08:57:00Z">
              <w:tcPr>
                <w:tcW w:w="2125" w:type="dxa"/>
                <w:gridSpan w:val="2"/>
              </w:tcPr>
            </w:tcPrChange>
          </w:tcPr>
          <w:p w14:paraId="6302AFD4" w14:textId="77777777" w:rsidR="000F00D4" w:rsidRPr="00FA3264" w:rsidRDefault="003C42E9" w:rsidP="00797F05">
            <w:pPr>
              <w:jc w:val="center"/>
              <w:rPr>
                <w:rFonts w:asciiTheme="minorHAnsi" w:hAnsiTheme="minorHAnsi"/>
                <w:sz w:val="20"/>
              </w:rPr>
            </w:pPr>
            <w:r>
              <w:rPr>
                <w:rFonts w:asciiTheme="minorHAnsi" w:hAnsiTheme="minorHAnsi"/>
                <w:sz w:val="20"/>
              </w:rPr>
              <w:t>AFB.Lagerort</w:t>
            </w:r>
          </w:p>
        </w:tc>
      </w:tr>
      <w:tr w:rsidR="000F00D4" w:rsidRPr="00FA3264" w14:paraId="5CD3B3B5" w14:textId="77777777" w:rsidTr="00A023F2">
        <w:tblPrEx>
          <w:tblPrExChange w:id="487" w:author="Jörg Will" w:date="2016-07-16T08:57:00Z">
            <w:tblPrEx>
              <w:tblW w:w="10030" w:type="dxa"/>
            </w:tblPrEx>
          </w:tblPrExChange>
        </w:tblPrEx>
        <w:tc>
          <w:tcPr>
            <w:tcW w:w="2518" w:type="dxa"/>
            <w:vAlign w:val="center"/>
            <w:tcPrChange w:id="488" w:author="Jörg Will" w:date="2016-07-16T08:57:00Z">
              <w:tcPr>
                <w:tcW w:w="2518" w:type="dxa"/>
                <w:vAlign w:val="center"/>
              </w:tcPr>
            </w:tcPrChange>
          </w:tcPr>
          <w:p w14:paraId="6683C96E" w14:textId="77777777" w:rsidR="000F00D4" w:rsidRPr="00FA3264" w:rsidRDefault="000F00D4" w:rsidP="00797F05">
            <w:pPr>
              <w:rPr>
                <w:rFonts w:asciiTheme="minorHAnsi" w:hAnsiTheme="minorHAnsi"/>
                <w:sz w:val="20"/>
              </w:rPr>
            </w:pPr>
            <w:r w:rsidRPr="00FA3264">
              <w:rPr>
                <w:rFonts w:asciiTheme="minorHAnsi" w:hAnsiTheme="minorHAnsi"/>
                <w:sz w:val="20"/>
              </w:rPr>
              <w:t>KA_Prod_Linie</w:t>
            </w:r>
          </w:p>
        </w:tc>
        <w:tc>
          <w:tcPr>
            <w:tcW w:w="2977" w:type="dxa"/>
            <w:tcPrChange w:id="489" w:author="Jörg Will" w:date="2016-07-16T08:57:00Z">
              <w:tcPr>
                <w:tcW w:w="3827" w:type="dxa"/>
                <w:gridSpan w:val="2"/>
              </w:tcPr>
            </w:tcPrChange>
          </w:tcPr>
          <w:p w14:paraId="68D3782B" w14:textId="77777777" w:rsidR="000F00D4" w:rsidRPr="00FA3264" w:rsidRDefault="000F00D4" w:rsidP="00B31E9C">
            <w:pPr>
              <w:rPr>
                <w:rFonts w:asciiTheme="minorHAnsi" w:hAnsiTheme="minorHAnsi"/>
                <w:sz w:val="20"/>
              </w:rPr>
            </w:pPr>
          </w:p>
        </w:tc>
        <w:tc>
          <w:tcPr>
            <w:tcW w:w="1134" w:type="dxa"/>
            <w:vAlign w:val="center"/>
            <w:tcPrChange w:id="490" w:author="Jörg Will" w:date="2016-07-16T08:57:00Z">
              <w:tcPr>
                <w:tcW w:w="1134" w:type="dxa"/>
                <w:gridSpan w:val="3"/>
                <w:vAlign w:val="center"/>
              </w:tcPr>
            </w:tcPrChange>
          </w:tcPr>
          <w:p w14:paraId="13B60974" w14:textId="77777777" w:rsidR="000F00D4" w:rsidRPr="00FA3264" w:rsidRDefault="000F00D4" w:rsidP="00B31E9C">
            <w:pPr>
              <w:rPr>
                <w:rFonts w:asciiTheme="minorHAnsi" w:hAnsiTheme="minorHAnsi"/>
                <w:sz w:val="20"/>
              </w:rPr>
            </w:pPr>
            <w:r w:rsidRPr="00FA3264">
              <w:rPr>
                <w:rFonts w:asciiTheme="minorHAnsi" w:hAnsiTheme="minorHAnsi"/>
                <w:sz w:val="20"/>
              </w:rPr>
              <w:t>TinyInt</w:t>
            </w:r>
          </w:p>
        </w:tc>
        <w:tc>
          <w:tcPr>
            <w:tcW w:w="709" w:type="dxa"/>
            <w:vAlign w:val="center"/>
            <w:tcPrChange w:id="491" w:author="Jörg Will" w:date="2016-07-16T08:57:00Z">
              <w:tcPr>
                <w:tcW w:w="426" w:type="dxa"/>
                <w:vAlign w:val="center"/>
              </w:tcPr>
            </w:tcPrChange>
          </w:tcPr>
          <w:p w14:paraId="499555F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w:t>
            </w:r>
          </w:p>
        </w:tc>
        <w:tc>
          <w:tcPr>
            <w:tcW w:w="1842" w:type="dxa"/>
            <w:tcPrChange w:id="492" w:author="Jörg Will" w:date="2016-07-16T08:57:00Z">
              <w:tcPr>
                <w:tcW w:w="2125" w:type="dxa"/>
                <w:gridSpan w:val="2"/>
              </w:tcPr>
            </w:tcPrChange>
          </w:tcPr>
          <w:p w14:paraId="010FF918" w14:textId="77777777" w:rsidR="000F00D4" w:rsidRPr="00FA3264" w:rsidRDefault="000F00D4" w:rsidP="00797F05">
            <w:pPr>
              <w:jc w:val="center"/>
              <w:rPr>
                <w:rFonts w:asciiTheme="minorHAnsi" w:hAnsiTheme="minorHAnsi"/>
                <w:sz w:val="20"/>
              </w:rPr>
            </w:pPr>
          </w:p>
        </w:tc>
      </w:tr>
      <w:tr w:rsidR="000F00D4" w:rsidRPr="00FA3264" w14:paraId="6BFD21C8" w14:textId="77777777" w:rsidTr="00A023F2">
        <w:tblPrEx>
          <w:tblPrExChange w:id="493" w:author="Jörg Will" w:date="2016-07-16T08:57:00Z">
            <w:tblPrEx>
              <w:tblW w:w="10030" w:type="dxa"/>
            </w:tblPrEx>
          </w:tblPrExChange>
        </w:tblPrEx>
        <w:tc>
          <w:tcPr>
            <w:tcW w:w="2518" w:type="dxa"/>
            <w:vAlign w:val="center"/>
            <w:tcPrChange w:id="494" w:author="Jörg Will" w:date="2016-07-16T08:57:00Z">
              <w:tcPr>
                <w:tcW w:w="2518" w:type="dxa"/>
                <w:vAlign w:val="center"/>
              </w:tcPr>
            </w:tcPrChange>
          </w:tcPr>
          <w:p w14:paraId="40A2041E" w14:textId="77777777" w:rsidR="000F00D4" w:rsidRPr="00FA3264" w:rsidRDefault="000F00D4" w:rsidP="00797F05">
            <w:pPr>
              <w:rPr>
                <w:rFonts w:asciiTheme="minorHAnsi" w:hAnsiTheme="minorHAnsi"/>
                <w:sz w:val="20"/>
              </w:rPr>
            </w:pPr>
            <w:r w:rsidRPr="00FA3264">
              <w:rPr>
                <w:rFonts w:asciiTheme="minorHAnsi" w:hAnsiTheme="minorHAnsi"/>
                <w:sz w:val="20"/>
              </w:rPr>
              <w:t>KA_Stueckgewicht</w:t>
            </w:r>
          </w:p>
        </w:tc>
        <w:tc>
          <w:tcPr>
            <w:tcW w:w="2977" w:type="dxa"/>
            <w:tcPrChange w:id="495" w:author="Jörg Will" w:date="2016-07-16T08:57:00Z">
              <w:tcPr>
                <w:tcW w:w="3827" w:type="dxa"/>
                <w:gridSpan w:val="2"/>
              </w:tcPr>
            </w:tcPrChange>
          </w:tcPr>
          <w:p w14:paraId="2284BE47"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Nassgewicht Teigling</w:t>
            </w:r>
          </w:p>
        </w:tc>
        <w:tc>
          <w:tcPr>
            <w:tcW w:w="1134" w:type="dxa"/>
            <w:vAlign w:val="center"/>
            <w:tcPrChange w:id="496" w:author="Jörg Will" w:date="2016-07-16T08:57:00Z">
              <w:tcPr>
                <w:tcW w:w="1134" w:type="dxa"/>
                <w:gridSpan w:val="3"/>
                <w:vAlign w:val="center"/>
              </w:tcPr>
            </w:tcPrChange>
          </w:tcPr>
          <w:p w14:paraId="5984794A"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497" w:author="Jörg Will" w:date="2016-07-16T08:57:00Z">
              <w:tcPr>
                <w:tcW w:w="426" w:type="dxa"/>
                <w:vAlign w:val="center"/>
              </w:tcPr>
            </w:tcPrChange>
          </w:tcPr>
          <w:p w14:paraId="4A2E015F"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Change w:id="498" w:author="Jörg Will" w:date="2016-07-16T08:57:00Z">
              <w:tcPr>
                <w:tcW w:w="2125" w:type="dxa"/>
                <w:gridSpan w:val="2"/>
              </w:tcPr>
            </w:tcPrChange>
          </w:tcPr>
          <w:p w14:paraId="61F76C2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3795688A" w14:textId="77777777" w:rsidTr="00A023F2">
        <w:tblPrEx>
          <w:tblPrExChange w:id="499" w:author="Jörg Will" w:date="2016-07-16T08:57:00Z">
            <w:tblPrEx>
              <w:tblW w:w="10030" w:type="dxa"/>
            </w:tblPrEx>
          </w:tblPrExChange>
        </w:tblPrEx>
        <w:tc>
          <w:tcPr>
            <w:tcW w:w="2518" w:type="dxa"/>
            <w:vAlign w:val="center"/>
            <w:tcPrChange w:id="500" w:author="Jörg Will" w:date="2016-07-16T08:57:00Z">
              <w:tcPr>
                <w:tcW w:w="2518" w:type="dxa"/>
                <w:vAlign w:val="center"/>
              </w:tcPr>
            </w:tcPrChange>
          </w:tcPr>
          <w:p w14:paraId="6905DB08" w14:textId="77777777" w:rsidR="000F00D4" w:rsidRPr="00FA3264" w:rsidRDefault="000F00D4" w:rsidP="00797F05">
            <w:pPr>
              <w:rPr>
                <w:rFonts w:asciiTheme="minorHAnsi" w:hAnsiTheme="minorHAnsi"/>
                <w:sz w:val="20"/>
              </w:rPr>
            </w:pPr>
            <w:r w:rsidRPr="00FA3264">
              <w:rPr>
                <w:rFonts w:asciiTheme="minorHAnsi" w:hAnsiTheme="minorHAnsi"/>
                <w:sz w:val="20"/>
              </w:rPr>
              <w:t>KA_Charge_Opt</w:t>
            </w:r>
          </w:p>
        </w:tc>
        <w:tc>
          <w:tcPr>
            <w:tcW w:w="2977" w:type="dxa"/>
            <w:tcPrChange w:id="501" w:author="Jörg Will" w:date="2016-07-16T08:57:00Z">
              <w:tcPr>
                <w:tcW w:w="3827" w:type="dxa"/>
                <w:gridSpan w:val="2"/>
              </w:tcPr>
            </w:tcPrChange>
          </w:tcPr>
          <w:p w14:paraId="20B0B8F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Change w:id="502" w:author="Jörg Will" w:date="2016-07-16T08:57:00Z">
              <w:tcPr>
                <w:tcW w:w="1134" w:type="dxa"/>
                <w:gridSpan w:val="3"/>
                <w:vAlign w:val="center"/>
              </w:tcPr>
            </w:tcPrChange>
          </w:tcPr>
          <w:p w14:paraId="36B4CD9F"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03" w:author="Jörg Will" w:date="2016-07-16T08:57:00Z">
              <w:tcPr>
                <w:tcW w:w="426" w:type="dxa"/>
                <w:vAlign w:val="center"/>
              </w:tcPr>
            </w:tcPrChange>
          </w:tcPr>
          <w:p w14:paraId="51412A32"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Change w:id="504" w:author="Jörg Will" w:date="2016-07-16T08:57:00Z">
              <w:tcPr>
                <w:tcW w:w="2125" w:type="dxa"/>
                <w:gridSpan w:val="2"/>
              </w:tcPr>
            </w:tcPrChange>
          </w:tcPr>
          <w:p w14:paraId="4BFCAD69"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151DCBAB" w14:textId="77777777" w:rsidTr="00A023F2">
        <w:tblPrEx>
          <w:tblPrExChange w:id="505" w:author="Jörg Will" w:date="2016-07-16T08:57:00Z">
            <w:tblPrEx>
              <w:tblW w:w="10030" w:type="dxa"/>
            </w:tblPrEx>
          </w:tblPrExChange>
        </w:tblPrEx>
        <w:tc>
          <w:tcPr>
            <w:tcW w:w="2518" w:type="dxa"/>
            <w:vAlign w:val="center"/>
            <w:tcPrChange w:id="506" w:author="Jörg Will" w:date="2016-07-16T08:57:00Z">
              <w:tcPr>
                <w:tcW w:w="2518" w:type="dxa"/>
                <w:vAlign w:val="center"/>
              </w:tcPr>
            </w:tcPrChange>
          </w:tcPr>
          <w:p w14:paraId="79D85656" w14:textId="77777777" w:rsidR="000F00D4" w:rsidRPr="00FA3264" w:rsidRDefault="000F00D4" w:rsidP="00B31E9C">
            <w:pPr>
              <w:rPr>
                <w:rFonts w:asciiTheme="minorHAnsi" w:hAnsiTheme="minorHAnsi"/>
                <w:sz w:val="20"/>
              </w:rPr>
            </w:pPr>
            <w:r w:rsidRPr="00FA3264">
              <w:rPr>
                <w:rFonts w:asciiTheme="minorHAnsi" w:hAnsiTheme="minorHAnsi"/>
                <w:sz w:val="20"/>
              </w:rPr>
              <w:t>KA_Charge_Min</w:t>
            </w:r>
          </w:p>
        </w:tc>
        <w:tc>
          <w:tcPr>
            <w:tcW w:w="2977" w:type="dxa"/>
            <w:tcPrChange w:id="507" w:author="Jörg Will" w:date="2016-07-16T08:57:00Z">
              <w:tcPr>
                <w:tcW w:w="3827" w:type="dxa"/>
                <w:gridSpan w:val="2"/>
              </w:tcPr>
            </w:tcPrChange>
          </w:tcPr>
          <w:p w14:paraId="7B752A22"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Stück</w:t>
            </w:r>
          </w:p>
        </w:tc>
        <w:tc>
          <w:tcPr>
            <w:tcW w:w="1134" w:type="dxa"/>
            <w:vAlign w:val="center"/>
            <w:tcPrChange w:id="508" w:author="Jörg Will" w:date="2016-07-16T08:57:00Z">
              <w:tcPr>
                <w:tcW w:w="1134" w:type="dxa"/>
                <w:gridSpan w:val="3"/>
                <w:vAlign w:val="center"/>
              </w:tcPr>
            </w:tcPrChange>
          </w:tcPr>
          <w:p w14:paraId="58DE552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09" w:author="Jörg Will" w:date="2016-07-16T08:57:00Z">
              <w:tcPr>
                <w:tcW w:w="426" w:type="dxa"/>
                <w:vAlign w:val="center"/>
              </w:tcPr>
            </w:tcPrChange>
          </w:tcPr>
          <w:p w14:paraId="6475D4A4"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510" w:author="Jörg Will" w:date="2016-07-16T08:57:00Z">
              <w:tcPr>
                <w:tcW w:w="2125" w:type="dxa"/>
                <w:gridSpan w:val="2"/>
              </w:tcPr>
            </w:tcPrChange>
          </w:tcPr>
          <w:p w14:paraId="176B941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079A3F95" w14:textId="77777777" w:rsidTr="00A023F2">
        <w:tblPrEx>
          <w:tblPrExChange w:id="511" w:author="Jörg Will" w:date="2016-07-16T08:57:00Z">
            <w:tblPrEx>
              <w:tblW w:w="10030" w:type="dxa"/>
            </w:tblPrEx>
          </w:tblPrExChange>
        </w:tblPrEx>
        <w:tc>
          <w:tcPr>
            <w:tcW w:w="2518" w:type="dxa"/>
            <w:vAlign w:val="center"/>
            <w:tcPrChange w:id="512" w:author="Jörg Will" w:date="2016-07-16T08:57:00Z">
              <w:tcPr>
                <w:tcW w:w="2518" w:type="dxa"/>
                <w:vAlign w:val="center"/>
              </w:tcPr>
            </w:tcPrChange>
          </w:tcPr>
          <w:p w14:paraId="331B1C44" w14:textId="77777777" w:rsidR="000F00D4" w:rsidRPr="00FA3264" w:rsidRDefault="000F00D4" w:rsidP="00B31E9C">
            <w:pPr>
              <w:rPr>
                <w:rFonts w:asciiTheme="minorHAnsi" w:hAnsiTheme="minorHAnsi"/>
                <w:sz w:val="20"/>
              </w:rPr>
            </w:pPr>
            <w:r w:rsidRPr="00FA3264">
              <w:rPr>
                <w:rFonts w:asciiTheme="minorHAnsi" w:hAnsiTheme="minorHAnsi"/>
                <w:sz w:val="20"/>
              </w:rPr>
              <w:t>KA_Charge_Max</w:t>
            </w:r>
          </w:p>
        </w:tc>
        <w:tc>
          <w:tcPr>
            <w:tcW w:w="2977" w:type="dxa"/>
            <w:tcPrChange w:id="513" w:author="Jörg Will" w:date="2016-07-16T08:57:00Z">
              <w:tcPr>
                <w:tcW w:w="3827" w:type="dxa"/>
                <w:gridSpan w:val="2"/>
              </w:tcPr>
            </w:tcPrChange>
          </w:tcPr>
          <w:p w14:paraId="32181892" w14:textId="113789E2"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Stück</w:t>
            </w:r>
          </w:p>
        </w:tc>
        <w:tc>
          <w:tcPr>
            <w:tcW w:w="1134" w:type="dxa"/>
            <w:vAlign w:val="center"/>
            <w:tcPrChange w:id="514" w:author="Jörg Will" w:date="2016-07-16T08:57:00Z">
              <w:tcPr>
                <w:tcW w:w="1134" w:type="dxa"/>
                <w:gridSpan w:val="3"/>
                <w:vAlign w:val="center"/>
              </w:tcPr>
            </w:tcPrChange>
          </w:tcPr>
          <w:p w14:paraId="617377E6"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15" w:author="Jörg Will" w:date="2016-07-16T08:57:00Z">
              <w:tcPr>
                <w:tcW w:w="426" w:type="dxa"/>
                <w:vAlign w:val="center"/>
              </w:tcPr>
            </w:tcPrChange>
          </w:tcPr>
          <w:p w14:paraId="25CB8ABF"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516" w:author="Jörg Will" w:date="2016-07-16T08:57:00Z">
              <w:tcPr>
                <w:tcW w:w="2125" w:type="dxa"/>
                <w:gridSpan w:val="2"/>
              </w:tcPr>
            </w:tcPrChange>
          </w:tcPr>
          <w:p w14:paraId="0C969336"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63A48864" w14:textId="77777777" w:rsidTr="00A023F2">
        <w:tblPrEx>
          <w:tblPrExChange w:id="517" w:author="Jörg Will" w:date="2016-07-16T08:57:00Z">
            <w:tblPrEx>
              <w:tblW w:w="10030" w:type="dxa"/>
            </w:tblPrEx>
          </w:tblPrExChange>
        </w:tblPrEx>
        <w:tc>
          <w:tcPr>
            <w:tcW w:w="2518" w:type="dxa"/>
            <w:vAlign w:val="center"/>
            <w:tcPrChange w:id="518" w:author="Jörg Will" w:date="2016-07-16T08:57:00Z">
              <w:tcPr>
                <w:tcW w:w="2518" w:type="dxa"/>
                <w:vAlign w:val="center"/>
              </w:tcPr>
            </w:tcPrChange>
          </w:tcPr>
          <w:p w14:paraId="4385FD1D" w14:textId="77777777" w:rsidR="000F00D4" w:rsidRPr="00FA3264" w:rsidRDefault="000F00D4" w:rsidP="00B31E9C">
            <w:pPr>
              <w:rPr>
                <w:rFonts w:asciiTheme="minorHAnsi" w:hAnsiTheme="minorHAnsi"/>
                <w:sz w:val="20"/>
              </w:rPr>
            </w:pPr>
            <w:r w:rsidRPr="00FA3264">
              <w:rPr>
                <w:rFonts w:asciiTheme="minorHAnsi" w:hAnsiTheme="minorHAnsi"/>
                <w:sz w:val="20"/>
              </w:rPr>
              <w:t>KA_Charge_Opt_kg</w:t>
            </w:r>
          </w:p>
        </w:tc>
        <w:tc>
          <w:tcPr>
            <w:tcW w:w="2977" w:type="dxa"/>
            <w:tcPrChange w:id="519" w:author="Jörg Will" w:date="2016-07-16T08:57:00Z">
              <w:tcPr>
                <w:tcW w:w="3827" w:type="dxa"/>
                <w:gridSpan w:val="2"/>
              </w:tcPr>
            </w:tcPrChange>
          </w:tcPr>
          <w:p w14:paraId="064C0E0A"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Change w:id="520" w:author="Jörg Will" w:date="2016-07-16T08:57:00Z">
              <w:tcPr>
                <w:tcW w:w="1134" w:type="dxa"/>
                <w:gridSpan w:val="3"/>
                <w:vAlign w:val="center"/>
              </w:tcPr>
            </w:tcPrChange>
          </w:tcPr>
          <w:p w14:paraId="2EC35A9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21" w:author="Jörg Will" w:date="2016-07-16T08:57:00Z">
              <w:tcPr>
                <w:tcW w:w="426" w:type="dxa"/>
                <w:vAlign w:val="center"/>
              </w:tcPr>
            </w:tcPrChange>
          </w:tcPr>
          <w:p w14:paraId="17764AB7"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522" w:author="Jörg Will" w:date="2016-07-16T08:57:00Z">
              <w:tcPr>
                <w:tcW w:w="2125" w:type="dxa"/>
                <w:gridSpan w:val="2"/>
              </w:tcPr>
            </w:tcPrChange>
          </w:tcPr>
          <w:p w14:paraId="301D0062"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F22C21E" w14:textId="77777777" w:rsidTr="00A023F2">
        <w:tblPrEx>
          <w:tblPrExChange w:id="523" w:author="Jörg Will" w:date="2016-07-16T08:57:00Z">
            <w:tblPrEx>
              <w:tblW w:w="10030" w:type="dxa"/>
            </w:tblPrEx>
          </w:tblPrExChange>
        </w:tblPrEx>
        <w:tc>
          <w:tcPr>
            <w:tcW w:w="2518" w:type="dxa"/>
            <w:vAlign w:val="center"/>
            <w:tcPrChange w:id="524" w:author="Jörg Will" w:date="2016-07-16T08:57:00Z">
              <w:tcPr>
                <w:tcW w:w="2518" w:type="dxa"/>
                <w:vAlign w:val="center"/>
              </w:tcPr>
            </w:tcPrChange>
          </w:tcPr>
          <w:p w14:paraId="3A114789" w14:textId="77777777" w:rsidR="000F00D4" w:rsidRPr="00FA3264" w:rsidRDefault="000F00D4" w:rsidP="00B31E9C">
            <w:pPr>
              <w:rPr>
                <w:rFonts w:asciiTheme="minorHAnsi" w:hAnsiTheme="minorHAnsi"/>
                <w:sz w:val="20"/>
              </w:rPr>
            </w:pPr>
            <w:r w:rsidRPr="00FA3264">
              <w:rPr>
                <w:rFonts w:asciiTheme="minorHAnsi" w:hAnsiTheme="minorHAnsi"/>
                <w:sz w:val="20"/>
              </w:rPr>
              <w:t>KA_Charge_Min_kg</w:t>
            </w:r>
          </w:p>
        </w:tc>
        <w:tc>
          <w:tcPr>
            <w:tcW w:w="2977" w:type="dxa"/>
            <w:tcPrChange w:id="525" w:author="Jörg Will" w:date="2016-07-16T08:57:00Z">
              <w:tcPr>
                <w:tcW w:w="3827" w:type="dxa"/>
                <w:gridSpan w:val="2"/>
              </w:tcPr>
            </w:tcPrChange>
          </w:tcPr>
          <w:p w14:paraId="43F21921"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Minimale Produktions-Chargengröße in kg</w:t>
            </w:r>
          </w:p>
        </w:tc>
        <w:tc>
          <w:tcPr>
            <w:tcW w:w="1134" w:type="dxa"/>
            <w:vAlign w:val="center"/>
            <w:tcPrChange w:id="526" w:author="Jörg Will" w:date="2016-07-16T08:57:00Z">
              <w:tcPr>
                <w:tcW w:w="1134" w:type="dxa"/>
                <w:gridSpan w:val="3"/>
                <w:vAlign w:val="center"/>
              </w:tcPr>
            </w:tcPrChange>
          </w:tcPr>
          <w:p w14:paraId="39BACFF8"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27" w:author="Jörg Will" w:date="2016-07-16T08:57:00Z">
              <w:tcPr>
                <w:tcW w:w="426" w:type="dxa"/>
                <w:vAlign w:val="center"/>
              </w:tcPr>
            </w:tcPrChange>
          </w:tcPr>
          <w:p w14:paraId="4EC933C9"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528" w:author="Jörg Will" w:date="2016-07-16T08:57:00Z">
              <w:tcPr>
                <w:tcW w:w="2125" w:type="dxa"/>
                <w:gridSpan w:val="2"/>
              </w:tcPr>
            </w:tcPrChange>
          </w:tcPr>
          <w:p w14:paraId="17D485EE"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4BC94539" w14:textId="77777777" w:rsidTr="00A023F2">
        <w:tblPrEx>
          <w:tblPrExChange w:id="529" w:author="Jörg Will" w:date="2016-07-16T08:57:00Z">
            <w:tblPrEx>
              <w:tblW w:w="10030" w:type="dxa"/>
            </w:tblPrEx>
          </w:tblPrExChange>
        </w:tblPrEx>
        <w:tc>
          <w:tcPr>
            <w:tcW w:w="2518" w:type="dxa"/>
            <w:vAlign w:val="center"/>
            <w:tcPrChange w:id="530" w:author="Jörg Will" w:date="2016-07-16T08:57:00Z">
              <w:tcPr>
                <w:tcW w:w="2518" w:type="dxa"/>
                <w:vAlign w:val="center"/>
              </w:tcPr>
            </w:tcPrChange>
          </w:tcPr>
          <w:p w14:paraId="037DDDC2" w14:textId="77777777" w:rsidR="000F00D4" w:rsidRPr="00FA3264" w:rsidRDefault="000F00D4" w:rsidP="00B31E9C">
            <w:pPr>
              <w:rPr>
                <w:rFonts w:asciiTheme="minorHAnsi" w:hAnsiTheme="minorHAnsi"/>
                <w:sz w:val="20"/>
              </w:rPr>
            </w:pPr>
            <w:r w:rsidRPr="00FA3264">
              <w:rPr>
                <w:rFonts w:asciiTheme="minorHAnsi" w:hAnsiTheme="minorHAnsi"/>
                <w:sz w:val="20"/>
              </w:rPr>
              <w:t>KA_Charge_Max_kg</w:t>
            </w:r>
          </w:p>
        </w:tc>
        <w:tc>
          <w:tcPr>
            <w:tcW w:w="2977" w:type="dxa"/>
            <w:tcPrChange w:id="531" w:author="Jörg Will" w:date="2016-07-16T08:57:00Z">
              <w:tcPr>
                <w:tcW w:w="3827" w:type="dxa"/>
                <w:gridSpan w:val="2"/>
              </w:tcPr>
            </w:tcPrChange>
          </w:tcPr>
          <w:p w14:paraId="0EB0FB53"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Optimale Produktions-Chargengröße in kg</w:t>
            </w:r>
          </w:p>
        </w:tc>
        <w:tc>
          <w:tcPr>
            <w:tcW w:w="1134" w:type="dxa"/>
            <w:vAlign w:val="center"/>
            <w:tcPrChange w:id="532" w:author="Jörg Will" w:date="2016-07-16T08:57:00Z">
              <w:tcPr>
                <w:tcW w:w="1134" w:type="dxa"/>
                <w:gridSpan w:val="3"/>
                <w:vAlign w:val="center"/>
              </w:tcPr>
            </w:tcPrChange>
          </w:tcPr>
          <w:p w14:paraId="36A65A32"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33" w:author="Jörg Will" w:date="2016-07-16T08:57:00Z">
              <w:tcPr>
                <w:tcW w:w="426" w:type="dxa"/>
                <w:vAlign w:val="center"/>
              </w:tcPr>
            </w:tcPrChange>
          </w:tcPr>
          <w:p w14:paraId="26DF0F1A" w14:textId="77777777" w:rsidR="000F00D4" w:rsidRPr="00FA3264" w:rsidRDefault="000F00D4" w:rsidP="00B31E9C">
            <w:pPr>
              <w:jc w:val="center"/>
              <w:rPr>
                <w:rFonts w:asciiTheme="minorHAnsi" w:hAnsiTheme="minorHAnsi"/>
                <w:sz w:val="20"/>
              </w:rPr>
            </w:pPr>
            <w:r w:rsidRPr="00FA3264">
              <w:rPr>
                <w:rFonts w:asciiTheme="minorHAnsi" w:hAnsiTheme="minorHAnsi"/>
                <w:sz w:val="20"/>
              </w:rPr>
              <w:t>30</w:t>
            </w:r>
          </w:p>
        </w:tc>
        <w:tc>
          <w:tcPr>
            <w:tcW w:w="1842" w:type="dxa"/>
            <w:tcPrChange w:id="534" w:author="Jörg Will" w:date="2016-07-16T08:57:00Z">
              <w:tcPr>
                <w:tcW w:w="2125" w:type="dxa"/>
                <w:gridSpan w:val="2"/>
              </w:tcPr>
            </w:tcPrChange>
          </w:tcPr>
          <w:p w14:paraId="5653113D" w14:textId="77777777" w:rsidR="000F00D4" w:rsidRPr="00FA3264" w:rsidRDefault="000F00D4" w:rsidP="00B31E9C">
            <w:pPr>
              <w:jc w:val="center"/>
              <w:rPr>
                <w:rFonts w:asciiTheme="minorHAnsi" w:hAnsiTheme="minorHAnsi"/>
                <w:sz w:val="20"/>
              </w:rPr>
            </w:pPr>
            <w:r>
              <w:rPr>
                <w:rFonts w:asciiTheme="minorHAnsi" w:hAnsiTheme="minorHAnsi"/>
                <w:sz w:val="20"/>
              </w:rPr>
              <w:t>Ignorieren</w:t>
            </w:r>
          </w:p>
        </w:tc>
      </w:tr>
      <w:tr w:rsidR="000F00D4" w:rsidRPr="00FA3264" w14:paraId="22C9D12E" w14:textId="77777777" w:rsidTr="00A023F2">
        <w:tblPrEx>
          <w:tblPrExChange w:id="535" w:author="Jörg Will" w:date="2016-07-16T08:57:00Z">
            <w:tblPrEx>
              <w:tblW w:w="10030" w:type="dxa"/>
            </w:tblPrEx>
          </w:tblPrExChange>
        </w:tblPrEx>
        <w:tc>
          <w:tcPr>
            <w:tcW w:w="2518" w:type="dxa"/>
            <w:vAlign w:val="center"/>
            <w:tcPrChange w:id="536" w:author="Jörg Will" w:date="2016-07-16T08:57:00Z">
              <w:tcPr>
                <w:tcW w:w="2518" w:type="dxa"/>
                <w:vAlign w:val="center"/>
              </w:tcPr>
            </w:tcPrChange>
          </w:tcPr>
          <w:p w14:paraId="03718369" w14:textId="77777777" w:rsidR="000F00D4" w:rsidRPr="00FA3264" w:rsidRDefault="000F00D4" w:rsidP="00797F05">
            <w:pPr>
              <w:rPr>
                <w:rFonts w:asciiTheme="minorHAnsi" w:hAnsiTheme="minorHAnsi"/>
                <w:sz w:val="20"/>
              </w:rPr>
            </w:pPr>
            <w:r w:rsidRPr="00FA3264">
              <w:rPr>
                <w:rFonts w:asciiTheme="minorHAnsi" w:hAnsiTheme="minorHAnsi"/>
                <w:sz w:val="20"/>
              </w:rPr>
              <w:t>KA_RS_veraenderbar</w:t>
            </w:r>
          </w:p>
        </w:tc>
        <w:tc>
          <w:tcPr>
            <w:tcW w:w="2977" w:type="dxa"/>
            <w:tcPrChange w:id="537" w:author="Jörg Will" w:date="2016-07-16T08:57:00Z">
              <w:tcPr>
                <w:tcW w:w="3827" w:type="dxa"/>
                <w:gridSpan w:val="2"/>
              </w:tcPr>
            </w:tcPrChange>
          </w:tcPr>
          <w:p w14:paraId="34CB159B" w14:textId="77777777" w:rsidR="000F00D4" w:rsidRPr="00FA3264" w:rsidRDefault="000F00D4" w:rsidP="00B31E9C">
            <w:pPr>
              <w:rPr>
                <w:rFonts w:asciiTheme="minorHAnsi" w:hAnsiTheme="minorHAnsi"/>
                <w:sz w:val="20"/>
              </w:rPr>
            </w:pPr>
          </w:p>
        </w:tc>
        <w:tc>
          <w:tcPr>
            <w:tcW w:w="1134" w:type="dxa"/>
            <w:vAlign w:val="center"/>
            <w:tcPrChange w:id="538" w:author="Jörg Will" w:date="2016-07-16T08:57:00Z">
              <w:tcPr>
                <w:tcW w:w="1134" w:type="dxa"/>
                <w:gridSpan w:val="3"/>
                <w:vAlign w:val="center"/>
              </w:tcPr>
            </w:tcPrChange>
          </w:tcPr>
          <w:p w14:paraId="6E08B991"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539" w:author="Jörg Will" w:date="2016-07-16T08:57:00Z">
              <w:tcPr>
                <w:tcW w:w="426" w:type="dxa"/>
                <w:vAlign w:val="center"/>
              </w:tcPr>
            </w:tcPrChange>
          </w:tcPr>
          <w:p w14:paraId="5FC3DCD8"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540" w:author="Jörg Will" w:date="2016-07-16T08:57:00Z">
              <w:tcPr>
                <w:tcW w:w="2125" w:type="dxa"/>
                <w:gridSpan w:val="2"/>
              </w:tcPr>
            </w:tcPrChange>
          </w:tcPr>
          <w:p w14:paraId="77FC3D55" w14:textId="77777777" w:rsidR="000F00D4" w:rsidRPr="00FA3264" w:rsidRDefault="000F00D4" w:rsidP="00797F05">
            <w:pPr>
              <w:jc w:val="center"/>
              <w:rPr>
                <w:rFonts w:asciiTheme="minorHAnsi" w:hAnsiTheme="minorHAnsi"/>
                <w:sz w:val="20"/>
              </w:rPr>
            </w:pPr>
          </w:p>
        </w:tc>
      </w:tr>
      <w:tr w:rsidR="000F00D4" w:rsidRPr="00FA3264" w14:paraId="3DC72534" w14:textId="77777777" w:rsidTr="00A023F2">
        <w:tblPrEx>
          <w:tblPrExChange w:id="541" w:author="Jörg Will" w:date="2016-07-16T08:57:00Z">
            <w:tblPrEx>
              <w:tblW w:w="10030" w:type="dxa"/>
            </w:tblPrEx>
          </w:tblPrExChange>
        </w:tblPrEx>
        <w:tc>
          <w:tcPr>
            <w:tcW w:w="2518" w:type="dxa"/>
            <w:vAlign w:val="center"/>
            <w:tcPrChange w:id="542" w:author="Jörg Will" w:date="2016-07-16T08:57:00Z">
              <w:tcPr>
                <w:tcW w:w="2518" w:type="dxa"/>
                <w:vAlign w:val="center"/>
              </w:tcPr>
            </w:tcPrChange>
          </w:tcPr>
          <w:p w14:paraId="336A8962" w14:textId="77777777" w:rsidR="000F00D4" w:rsidRPr="00FA3264" w:rsidRDefault="000F00D4" w:rsidP="00797F05">
            <w:pPr>
              <w:rPr>
                <w:rFonts w:asciiTheme="minorHAnsi" w:hAnsiTheme="minorHAnsi"/>
                <w:sz w:val="20"/>
              </w:rPr>
            </w:pPr>
            <w:r w:rsidRPr="00FA3264">
              <w:rPr>
                <w:rFonts w:asciiTheme="minorHAnsi" w:hAnsiTheme="minorHAnsi"/>
                <w:sz w:val="20"/>
              </w:rPr>
              <w:t>KA_RS_abh_von_RZ_Menge</w:t>
            </w:r>
          </w:p>
        </w:tc>
        <w:tc>
          <w:tcPr>
            <w:tcW w:w="2977" w:type="dxa"/>
            <w:tcPrChange w:id="543" w:author="Jörg Will" w:date="2016-07-16T08:57:00Z">
              <w:tcPr>
                <w:tcW w:w="3827" w:type="dxa"/>
                <w:gridSpan w:val="2"/>
              </w:tcPr>
            </w:tcPrChange>
          </w:tcPr>
          <w:p w14:paraId="19254CDF" w14:textId="77777777" w:rsidR="000F00D4" w:rsidRPr="00FA3264" w:rsidRDefault="000F00D4" w:rsidP="00B31E9C">
            <w:pPr>
              <w:rPr>
                <w:rFonts w:asciiTheme="minorHAnsi" w:hAnsiTheme="minorHAnsi"/>
                <w:sz w:val="20"/>
              </w:rPr>
            </w:pPr>
          </w:p>
        </w:tc>
        <w:tc>
          <w:tcPr>
            <w:tcW w:w="1134" w:type="dxa"/>
            <w:vAlign w:val="center"/>
            <w:tcPrChange w:id="544" w:author="Jörg Will" w:date="2016-07-16T08:57:00Z">
              <w:tcPr>
                <w:tcW w:w="1134" w:type="dxa"/>
                <w:gridSpan w:val="3"/>
                <w:vAlign w:val="center"/>
              </w:tcPr>
            </w:tcPrChange>
          </w:tcPr>
          <w:p w14:paraId="4702B970"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545" w:author="Jörg Will" w:date="2016-07-16T08:57:00Z">
              <w:tcPr>
                <w:tcW w:w="426" w:type="dxa"/>
                <w:vAlign w:val="center"/>
              </w:tcPr>
            </w:tcPrChange>
          </w:tcPr>
          <w:p w14:paraId="4E90E0E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546" w:author="Jörg Will" w:date="2016-07-16T08:57:00Z">
              <w:tcPr>
                <w:tcW w:w="2125" w:type="dxa"/>
                <w:gridSpan w:val="2"/>
              </w:tcPr>
            </w:tcPrChange>
          </w:tcPr>
          <w:p w14:paraId="2710778D" w14:textId="77777777" w:rsidR="000F00D4" w:rsidRPr="00FA3264" w:rsidRDefault="000F00D4" w:rsidP="00797F05">
            <w:pPr>
              <w:jc w:val="center"/>
              <w:rPr>
                <w:rFonts w:asciiTheme="minorHAnsi" w:hAnsiTheme="minorHAnsi"/>
                <w:sz w:val="20"/>
              </w:rPr>
            </w:pPr>
          </w:p>
        </w:tc>
      </w:tr>
      <w:tr w:rsidR="000F00D4" w:rsidRPr="00FA3264" w14:paraId="39476D0E" w14:textId="77777777" w:rsidTr="00A023F2">
        <w:tblPrEx>
          <w:tblPrExChange w:id="547" w:author="Jörg Will" w:date="2016-07-16T08:57:00Z">
            <w:tblPrEx>
              <w:tblW w:w="10030" w:type="dxa"/>
            </w:tblPrEx>
          </w:tblPrExChange>
        </w:tblPrEx>
        <w:tc>
          <w:tcPr>
            <w:tcW w:w="2518" w:type="dxa"/>
            <w:vAlign w:val="center"/>
            <w:tcPrChange w:id="548" w:author="Jörg Will" w:date="2016-07-16T08:57:00Z">
              <w:tcPr>
                <w:tcW w:w="2518" w:type="dxa"/>
                <w:vAlign w:val="center"/>
              </w:tcPr>
            </w:tcPrChange>
          </w:tcPr>
          <w:p w14:paraId="1BEB1296" w14:textId="77777777" w:rsidR="000F00D4" w:rsidRPr="00FA3264" w:rsidRDefault="000F00D4" w:rsidP="00797F05">
            <w:pPr>
              <w:rPr>
                <w:rFonts w:asciiTheme="minorHAnsi" w:hAnsiTheme="minorHAnsi"/>
                <w:sz w:val="20"/>
              </w:rPr>
            </w:pPr>
            <w:r w:rsidRPr="00FA3264">
              <w:rPr>
                <w:rFonts w:asciiTheme="minorHAnsi" w:hAnsiTheme="minorHAnsi"/>
                <w:sz w:val="20"/>
              </w:rPr>
              <w:t>KA_RS_aendert_WasMenge</w:t>
            </w:r>
          </w:p>
        </w:tc>
        <w:tc>
          <w:tcPr>
            <w:tcW w:w="2977" w:type="dxa"/>
            <w:tcPrChange w:id="549" w:author="Jörg Will" w:date="2016-07-16T08:57:00Z">
              <w:tcPr>
                <w:tcW w:w="3827" w:type="dxa"/>
                <w:gridSpan w:val="2"/>
              </w:tcPr>
            </w:tcPrChange>
          </w:tcPr>
          <w:p w14:paraId="2434BE0A" w14:textId="77777777" w:rsidR="000F00D4" w:rsidRPr="00FA3264" w:rsidRDefault="000F00D4" w:rsidP="00B31E9C">
            <w:pPr>
              <w:rPr>
                <w:rFonts w:asciiTheme="minorHAnsi" w:hAnsiTheme="minorHAnsi"/>
                <w:sz w:val="20"/>
              </w:rPr>
            </w:pPr>
          </w:p>
        </w:tc>
        <w:tc>
          <w:tcPr>
            <w:tcW w:w="1134" w:type="dxa"/>
            <w:vAlign w:val="center"/>
            <w:tcPrChange w:id="550" w:author="Jörg Will" w:date="2016-07-16T08:57:00Z">
              <w:tcPr>
                <w:tcW w:w="1134" w:type="dxa"/>
                <w:gridSpan w:val="3"/>
                <w:vAlign w:val="center"/>
              </w:tcPr>
            </w:tcPrChange>
          </w:tcPr>
          <w:p w14:paraId="166B4C4B"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551" w:author="Jörg Will" w:date="2016-07-16T08:57:00Z">
              <w:tcPr>
                <w:tcW w:w="426" w:type="dxa"/>
                <w:vAlign w:val="center"/>
              </w:tcPr>
            </w:tcPrChange>
          </w:tcPr>
          <w:p w14:paraId="2D5A97BD"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552" w:author="Jörg Will" w:date="2016-07-16T08:57:00Z">
              <w:tcPr>
                <w:tcW w:w="2125" w:type="dxa"/>
                <w:gridSpan w:val="2"/>
              </w:tcPr>
            </w:tcPrChange>
          </w:tcPr>
          <w:p w14:paraId="077BF3DF" w14:textId="77777777" w:rsidR="000F00D4" w:rsidRPr="00FA3264" w:rsidRDefault="000F00D4" w:rsidP="00797F05">
            <w:pPr>
              <w:jc w:val="center"/>
              <w:rPr>
                <w:rFonts w:asciiTheme="minorHAnsi" w:hAnsiTheme="minorHAnsi"/>
                <w:sz w:val="20"/>
              </w:rPr>
            </w:pPr>
          </w:p>
        </w:tc>
      </w:tr>
      <w:tr w:rsidR="000F00D4" w:rsidRPr="00FA3264" w14:paraId="2B62510E" w14:textId="77777777" w:rsidTr="00A023F2">
        <w:tblPrEx>
          <w:tblPrExChange w:id="553" w:author="Jörg Will" w:date="2016-07-16T08:57:00Z">
            <w:tblPrEx>
              <w:tblW w:w="10030" w:type="dxa"/>
            </w:tblPrEx>
          </w:tblPrExChange>
        </w:tblPrEx>
        <w:tc>
          <w:tcPr>
            <w:tcW w:w="2518" w:type="dxa"/>
            <w:vAlign w:val="center"/>
            <w:tcPrChange w:id="554" w:author="Jörg Will" w:date="2016-07-16T08:57:00Z">
              <w:tcPr>
                <w:tcW w:w="2518" w:type="dxa"/>
                <w:vAlign w:val="center"/>
              </w:tcPr>
            </w:tcPrChange>
          </w:tcPr>
          <w:p w14:paraId="042F9106" w14:textId="77777777" w:rsidR="000F00D4" w:rsidRPr="00FA3264" w:rsidRDefault="000F00D4" w:rsidP="00797F05">
            <w:pPr>
              <w:rPr>
                <w:rFonts w:asciiTheme="minorHAnsi" w:hAnsiTheme="minorHAnsi"/>
                <w:sz w:val="20"/>
              </w:rPr>
            </w:pPr>
            <w:r w:rsidRPr="00FA3264">
              <w:rPr>
                <w:rFonts w:asciiTheme="minorHAnsi" w:hAnsiTheme="minorHAnsi"/>
                <w:sz w:val="20"/>
              </w:rPr>
              <w:t>KA_zaehlt_zu_RZ_Gesamtmenge</w:t>
            </w:r>
          </w:p>
        </w:tc>
        <w:tc>
          <w:tcPr>
            <w:tcW w:w="2977" w:type="dxa"/>
            <w:tcPrChange w:id="555" w:author="Jörg Will" w:date="2016-07-16T08:57:00Z">
              <w:tcPr>
                <w:tcW w:w="3827" w:type="dxa"/>
                <w:gridSpan w:val="2"/>
              </w:tcPr>
            </w:tcPrChange>
          </w:tcPr>
          <w:p w14:paraId="2FDB4BFA" w14:textId="77777777" w:rsidR="000F00D4" w:rsidRPr="00FA3264" w:rsidRDefault="000F00D4" w:rsidP="00B31E9C">
            <w:pPr>
              <w:rPr>
                <w:rFonts w:asciiTheme="minorHAnsi" w:hAnsiTheme="minorHAnsi"/>
                <w:sz w:val="20"/>
              </w:rPr>
            </w:pPr>
          </w:p>
        </w:tc>
        <w:tc>
          <w:tcPr>
            <w:tcW w:w="1134" w:type="dxa"/>
            <w:vAlign w:val="center"/>
            <w:tcPrChange w:id="556" w:author="Jörg Will" w:date="2016-07-16T08:57:00Z">
              <w:tcPr>
                <w:tcW w:w="1134" w:type="dxa"/>
                <w:gridSpan w:val="3"/>
                <w:vAlign w:val="center"/>
              </w:tcPr>
            </w:tcPrChange>
          </w:tcPr>
          <w:p w14:paraId="0AFE8386" w14:textId="77777777" w:rsidR="000F00D4" w:rsidRPr="00FA3264" w:rsidRDefault="000F00D4" w:rsidP="00B31E9C">
            <w:pPr>
              <w:rPr>
                <w:rFonts w:asciiTheme="minorHAnsi" w:hAnsiTheme="minorHAnsi"/>
                <w:sz w:val="20"/>
              </w:rPr>
            </w:pPr>
            <w:r w:rsidRPr="00FA3264">
              <w:rPr>
                <w:rFonts w:asciiTheme="minorHAnsi" w:hAnsiTheme="minorHAnsi"/>
                <w:sz w:val="20"/>
              </w:rPr>
              <w:t>Char</w:t>
            </w:r>
          </w:p>
        </w:tc>
        <w:tc>
          <w:tcPr>
            <w:tcW w:w="709" w:type="dxa"/>
            <w:vAlign w:val="center"/>
            <w:tcPrChange w:id="557" w:author="Jörg Will" w:date="2016-07-16T08:57:00Z">
              <w:tcPr>
                <w:tcW w:w="426" w:type="dxa"/>
                <w:vAlign w:val="center"/>
              </w:tcPr>
            </w:tcPrChange>
          </w:tcPr>
          <w:p w14:paraId="61086D04"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w:t>
            </w:r>
          </w:p>
        </w:tc>
        <w:tc>
          <w:tcPr>
            <w:tcW w:w="1842" w:type="dxa"/>
            <w:tcPrChange w:id="558" w:author="Jörg Will" w:date="2016-07-16T08:57:00Z">
              <w:tcPr>
                <w:tcW w:w="2125" w:type="dxa"/>
                <w:gridSpan w:val="2"/>
              </w:tcPr>
            </w:tcPrChange>
          </w:tcPr>
          <w:p w14:paraId="1B4B1B48" w14:textId="77777777" w:rsidR="000F00D4" w:rsidRPr="00FA3264" w:rsidRDefault="000F00D4" w:rsidP="00797F05">
            <w:pPr>
              <w:jc w:val="center"/>
              <w:rPr>
                <w:rFonts w:asciiTheme="minorHAnsi" w:hAnsiTheme="minorHAnsi"/>
                <w:sz w:val="20"/>
              </w:rPr>
            </w:pPr>
          </w:p>
        </w:tc>
      </w:tr>
      <w:tr w:rsidR="000F00D4" w:rsidRPr="00FA3264" w14:paraId="0CA82CEC" w14:textId="77777777" w:rsidTr="00A023F2">
        <w:tblPrEx>
          <w:tblPrExChange w:id="559" w:author="Jörg Will" w:date="2016-07-16T08:57:00Z">
            <w:tblPrEx>
              <w:tblW w:w="10030" w:type="dxa"/>
            </w:tblPrEx>
          </w:tblPrExChange>
        </w:tblPrEx>
        <w:tc>
          <w:tcPr>
            <w:tcW w:w="2518" w:type="dxa"/>
            <w:vAlign w:val="center"/>
            <w:tcPrChange w:id="560" w:author="Jörg Will" w:date="2016-07-16T08:57:00Z">
              <w:tcPr>
                <w:tcW w:w="2518" w:type="dxa"/>
                <w:vAlign w:val="center"/>
              </w:tcPr>
            </w:tcPrChange>
          </w:tcPr>
          <w:p w14:paraId="75CC4CE4" w14:textId="77777777" w:rsidR="000F00D4" w:rsidRPr="00FA3264" w:rsidRDefault="000F00D4" w:rsidP="00797F05">
            <w:pPr>
              <w:rPr>
                <w:rFonts w:asciiTheme="minorHAnsi" w:hAnsiTheme="minorHAnsi"/>
                <w:sz w:val="20"/>
              </w:rPr>
            </w:pPr>
            <w:r w:rsidRPr="00FA3264">
              <w:rPr>
                <w:rFonts w:asciiTheme="minorHAnsi" w:hAnsiTheme="minorHAnsi"/>
                <w:sz w:val="20"/>
              </w:rPr>
              <w:t>KA_spez_WKap</w:t>
            </w:r>
          </w:p>
        </w:tc>
        <w:tc>
          <w:tcPr>
            <w:tcW w:w="2977" w:type="dxa"/>
            <w:tcPrChange w:id="561" w:author="Jörg Will" w:date="2016-07-16T08:57:00Z">
              <w:tcPr>
                <w:tcW w:w="3827" w:type="dxa"/>
                <w:gridSpan w:val="2"/>
              </w:tcPr>
            </w:tcPrChange>
          </w:tcPr>
          <w:p w14:paraId="39AEB99E" w14:textId="77777777" w:rsidR="000F00D4" w:rsidRPr="00FA3264" w:rsidRDefault="000F00D4" w:rsidP="00B31E9C">
            <w:pPr>
              <w:rPr>
                <w:rFonts w:asciiTheme="minorHAnsi" w:hAnsiTheme="minorHAnsi"/>
                <w:sz w:val="20"/>
              </w:rPr>
            </w:pPr>
          </w:p>
        </w:tc>
        <w:tc>
          <w:tcPr>
            <w:tcW w:w="1134" w:type="dxa"/>
            <w:vAlign w:val="center"/>
            <w:tcPrChange w:id="562" w:author="Jörg Will" w:date="2016-07-16T08:57:00Z">
              <w:tcPr>
                <w:tcW w:w="1134" w:type="dxa"/>
                <w:gridSpan w:val="3"/>
                <w:vAlign w:val="center"/>
              </w:tcPr>
            </w:tcPrChange>
          </w:tcPr>
          <w:p w14:paraId="7F13C6B9"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63" w:author="Jörg Will" w:date="2016-07-16T08:57:00Z">
              <w:tcPr>
                <w:tcW w:w="426" w:type="dxa"/>
                <w:vAlign w:val="center"/>
              </w:tcPr>
            </w:tcPrChange>
          </w:tcPr>
          <w:p w14:paraId="34BBAFBA"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30</w:t>
            </w:r>
          </w:p>
        </w:tc>
        <w:tc>
          <w:tcPr>
            <w:tcW w:w="1842" w:type="dxa"/>
            <w:tcPrChange w:id="564" w:author="Jörg Will" w:date="2016-07-16T08:57:00Z">
              <w:tcPr>
                <w:tcW w:w="2125" w:type="dxa"/>
                <w:gridSpan w:val="2"/>
              </w:tcPr>
            </w:tcPrChange>
          </w:tcPr>
          <w:p w14:paraId="1F514A9D" w14:textId="77777777" w:rsidR="000F00D4" w:rsidRPr="00FA3264" w:rsidRDefault="000F00D4" w:rsidP="00797F05">
            <w:pPr>
              <w:jc w:val="center"/>
              <w:rPr>
                <w:rFonts w:asciiTheme="minorHAnsi" w:hAnsiTheme="minorHAnsi"/>
                <w:sz w:val="20"/>
              </w:rPr>
            </w:pPr>
          </w:p>
        </w:tc>
      </w:tr>
      <w:tr w:rsidR="000F00D4" w:rsidRPr="00FA3264" w14:paraId="7E37A2DC" w14:textId="77777777" w:rsidTr="00A023F2">
        <w:tblPrEx>
          <w:tblPrExChange w:id="565" w:author="Jörg Will" w:date="2016-07-16T08:57:00Z">
            <w:tblPrEx>
              <w:tblW w:w="10030" w:type="dxa"/>
            </w:tblPrEx>
          </w:tblPrExChange>
        </w:tblPrEx>
        <w:tc>
          <w:tcPr>
            <w:tcW w:w="2518" w:type="dxa"/>
            <w:vAlign w:val="center"/>
            <w:tcPrChange w:id="566" w:author="Jörg Will" w:date="2016-07-16T08:57:00Z">
              <w:tcPr>
                <w:tcW w:w="2518" w:type="dxa"/>
                <w:vAlign w:val="center"/>
              </w:tcPr>
            </w:tcPrChange>
          </w:tcPr>
          <w:p w14:paraId="2AD022F1" w14:textId="77777777" w:rsidR="000F00D4" w:rsidRPr="00FA3264" w:rsidRDefault="000F00D4" w:rsidP="00797F05">
            <w:pPr>
              <w:rPr>
                <w:rFonts w:asciiTheme="minorHAnsi" w:hAnsiTheme="minorHAnsi"/>
                <w:sz w:val="20"/>
              </w:rPr>
            </w:pPr>
            <w:r w:rsidRPr="00FA3264">
              <w:rPr>
                <w:rFonts w:asciiTheme="minorHAnsi" w:hAnsiTheme="minorHAnsi"/>
                <w:sz w:val="20"/>
              </w:rPr>
              <w:t>KA_alternativ_RS</w:t>
            </w:r>
          </w:p>
        </w:tc>
        <w:tc>
          <w:tcPr>
            <w:tcW w:w="2977" w:type="dxa"/>
            <w:tcPrChange w:id="567" w:author="Jörg Will" w:date="2016-07-16T08:57:00Z">
              <w:tcPr>
                <w:tcW w:w="3827" w:type="dxa"/>
                <w:gridSpan w:val="2"/>
              </w:tcPr>
            </w:tcPrChange>
          </w:tcPr>
          <w:p w14:paraId="0DD93CCA" w14:textId="77777777" w:rsidR="000F00D4" w:rsidRPr="00FA3264" w:rsidRDefault="000F00D4" w:rsidP="00B31E9C">
            <w:pPr>
              <w:rPr>
                <w:rFonts w:asciiTheme="minorHAnsi" w:hAnsiTheme="minorHAnsi"/>
                <w:sz w:val="20"/>
              </w:rPr>
            </w:pPr>
          </w:p>
        </w:tc>
        <w:tc>
          <w:tcPr>
            <w:tcW w:w="1134" w:type="dxa"/>
            <w:vAlign w:val="center"/>
            <w:tcPrChange w:id="568" w:author="Jörg Will" w:date="2016-07-16T08:57:00Z">
              <w:tcPr>
                <w:tcW w:w="1134" w:type="dxa"/>
                <w:gridSpan w:val="3"/>
                <w:vAlign w:val="center"/>
              </w:tcPr>
            </w:tcPrChange>
          </w:tcPr>
          <w:p w14:paraId="61FDBE90"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69" w:author="Jörg Will" w:date="2016-07-16T08:57:00Z">
              <w:tcPr>
                <w:tcW w:w="426" w:type="dxa"/>
                <w:vAlign w:val="center"/>
              </w:tcPr>
            </w:tcPrChange>
          </w:tcPr>
          <w:p w14:paraId="5E84887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16</w:t>
            </w:r>
          </w:p>
        </w:tc>
        <w:tc>
          <w:tcPr>
            <w:tcW w:w="1842" w:type="dxa"/>
            <w:tcPrChange w:id="570" w:author="Jörg Will" w:date="2016-07-16T08:57:00Z">
              <w:tcPr>
                <w:tcW w:w="2125" w:type="dxa"/>
                <w:gridSpan w:val="2"/>
              </w:tcPr>
            </w:tcPrChange>
          </w:tcPr>
          <w:p w14:paraId="1D73CACC" w14:textId="77777777" w:rsidR="000F00D4" w:rsidRPr="00FA3264" w:rsidRDefault="000F00D4" w:rsidP="00797F05">
            <w:pPr>
              <w:jc w:val="center"/>
              <w:rPr>
                <w:rFonts w:asciiTheme="minorHAnsi" w:hAnsiTheme="minorHAnsi"/>
                <w:sz w:val="20"/>
              </w:rPr>
            </w:pPr>
          </w:p>
        </w:tc>
      </w:tr>
      <w:tr w:rsidR="000F00D4" w:rsidRPr="00FA3264" w14:paraId="0CDFD389" w14:textId="77777777" w:rsidTr="00A023F2">
        <w:tblPrEx>
          <w:tblPrExChange w:id="571" w:author="Jörg Will" w:date="2016-07-16T08:57:00Z">
            <w:tblPrEx>
              <w:tblW w:w="10030" w:type="dxa"/>
            </w:tblPrEx>
          </w:tblPrExChange>
        </w:tblPrEx>
        <w:tc>
          <w:tcPr>
            <w:tcW w:w="2518" w:type="dxa"/>
            <w:vAlign w:val="center"/>
            <w:tcPrChange w:id="572" w:author="Jörg Will" w:date="2016-07-16T08:57:00Z">
              <w:tcPr>
                <w:tcW w:w="2518" w:type="dxa"/>
                <w:vAlign w:val="center"/>
              </w:tcPr>
            </w:tcPrChange>
          </w:tcPr>
          <w:p w14:paraId="376FDF50" w14:textId="77777777" w:rsidR="000F00D4" w:rsidRPr="00FA3264" w:rsidRDefault="000F00D4" w:rsidP="00797F05">
            <w:pPr>
              <w:rPr>
                <w:rFonts w:asciiTheme="minorHAnsi" w:hAnsiTheme="minorHAnsi"/>
                <w:sz w:val="20"/>
              </w:rPr>
            </w:pPr>
            <w:r w:rsidRPr="00FA3264">
              <w:rPr>
                <w:rFonts w:asciiTheme="minorHAnsi" w:hAnsiTheme="minorHAnsi"/>
                <w:sz w:val="20"/>
              </w:rPr>
              <w:t>KA_Verarbeitungshinweise</w:t>
            </w:r>
          </w:p>
        </w:tc>
        <w:tc>
          <w:tcPr>
            <w:tcW w:w="2977" w:type="dxa"/>
            <w:tcPrChange w:id="573" w:author="Jörg Will" w:date="2016-07-16T08:57:00Z">
              <w:tcPr>
                <w:tcW w:w="3827" w:type="dxa"/>
                <w:gridSpan w:val="2"/>
              </w:tcPr>
            </w:tcPrChange>
          </w:tcPr>
          <w:p w14:paraId="59D6D09C" w14:textId="1F8A067E"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Text-Verarbeitungs-Hinweis</w:t>
            </w:r>
            <w:r w:rsidR="002F7613">
              <w:rPr>
                <w:rFonts w:asciiTheme="minorHAnsi" w:hAnsiTheme="minorHAnsi"/>
                <w:sz w:val="20"/>
                <w:highlight w:val="cyan"/>
              </w:rPr>
              <w:t xml:space="preserve"> Pr</w:t>
            </w:r>
            <w:r w:rsidR="002F7613">
              <w:rPr>
                <w:rFonts w:asciiTheme="minorHAnsi" w:hAnsiTheme="minorHAnsi"/>
                <w:sz w:val="20"/>
                <w:highlight w:val="cyan"/>
              </w:rPr>
              <w:t>o</w:t>
            </w:r>
            <w:r w:rsidR="002F7613">
              <w:rPr>
                <w:rFonts w:asciiTheme="minorHAnsi" w:hAnsiTheme="minorHAnsi"/>
                <w:sz w:val="20"/>
                <w:highlight w:val="cyan"/>
              </w:rPr>
              <w:t>duktion</w:t>
            </w:r>
          </w:p>
        </w:tc>
        <w:tc>
          <w:tcPr>
            <w:tcW w:w="1134" w:type="dxa"/>
            <w:vAlign w:val="center"/>
            <w:tcPrChange w:id="574" w:author="Jörg Will" w:date="2016-07-16T08:57:00Z">
              <w:tcPr>
                <w:tcW w:w="1134" w:type="dxa"/>
                <w:gridSpan w:val="3"/>
                <w:vAlign w:val="center"/>
              </w:tcPr>
            </w:tcPrChange>
          </w:tcPr>
          <w:p w14:paraId="210DD4A1"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75" w:author="Jörg Will" w:date="2016-07-16T08:57:00Z">
              <w:tcPr>
                <w:tcW w:w="426" w:type="dxa"/>
                <w:vAlign w:val="center"/>
              </w:tcPr>
            </w:tcPrChange>
          </w:tcPr>
          <w:p w14:paraId="2AA2E3CE"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100</w:t>
            </w:r>
          </w:p>
        </w:tc>
        <w:tc>
          <w:tcPr>
            <w:tcW w:w="1842" w:type="dxa"/>
            <w:tcPrChange w:id="576" w:author="Jörg Will" w:date="2016-07-16T08:57:00Z">
              <w:tcPr>
                <w:tcW w:w="2125" w:type="dxa"/>
                <w:gridSpan w:val="2"/>
              </w:tcPr>
            </w:tcPrChange>
          </w:tcPr>
          <w:p w14:paraId="460A1BF8" w14:textId="77777777" w:rsidR="000F00D4" w:rsidRPr="00FA3264" w:rsidRDefault="000F00D4" w:rsidP="00797F05">
            <w:pPr>
              <w:jc w:val="center"/>
              <w:rPr>
                <w:rFonts w:asciiTheme="minorHAnsi" w:hAnsiTheme="minorHAnsi"/>
                <w:sz w:val="20"/>
              </w:rPr>
            </w:pPr>
            <w:r>
              <w:rPr>
                <w:rFonts w:asciiTheme="minorHAnsi" w:hAnsiTheme="minorHAnsi"/>
                <w:sz w:val="20"/>
              </w:rPr>
              <w:t>Ignorieren</w:t>
            </w:r>
          </w:p>
        </w:tc>
      </w:tr>
      <w:tr w:rsidR="000F00D4" w:rsidRPr="00FA3264" w14:paraId="6A52CF41" w14:textId="77777777" w:rsidTr="00A023F2">
        <w:tblPrEx>
          <w:tblPrExChange w:id="577" w:author="Jörg Will" w:date="2016-07-16T08:57:00Z">
            <w:tblPrEx>
              <w:tblW w:w="10030" w:type="dxa"/>
            </w:tblPrEx>
          </w:tblPrExChange>
        </w:tblPrEx>
        <w:tc>
          <w:tcPr>
            <w:tcW w:w="2518" w:type="dxa"/>
            <w:vAlign w:val="center"/>
            <w:tcPrChange w:id="578" w:author="Jörg Will" w:date="2016-07-16T08:57:00Z">
              <w:tcPr>
                <w:tcW w:w="2518" w:type="dxa"/>
                <w:vAlign w:val="center"/>
              </w:tcPr>
            </w:tcPrChange>
          </w:tcPr>
          <w:p w14:paraId="01C2EB77" w14:textId="77777777" w:rsidR="000F00D4" w:rsidRPr="00FA3264" w:rsidRDefault="000F00D4" w:rsidP="00797F05">
            <w:pPr>
              <w:rPr>
                <w:rFonts w:asciiTheme="minorHAnsi" w:hAnsiTheme="minorHAnsi"/>
                <w:sz w:val="20"/>
              </w:rPr>
            </w:pPr>
            <w:r w:rsidRPr="00FA3264">
              <w:rPr>
                <w:rFonts w:asciiTheme="minorHAnsi" w:hAnsiTheme="minorHAnsi"/>
                <w:sz w:val="20"/>
              </w:rPr>
              <w:t>KA_aktiv</w:t>
            </w:r>
          </w:p>
        </w:tc>
        <w:tc>
          <w:tcPr>
            <w:tcW w:w="2977" w:type="dxa"/>
            <w:tcPrChange w:id="579" w:author="Jörg Will" w:date="2016-07-16T08:57:00Z">
              <w:tcPr>
                <w:tcW w:w="3827" w:type="dxa"/>
                <w:gridSpan w:val="2"/>
              </w:tcPr>
            </w:tcPrChange>
          </w:tcPr>
          <w:p w14:paraId="2DCFECA7" w14:textId="77777777" w:rsidR="000F00D4" w:rsidRPr="00FA3264" w:rsidRDefault="000F00D4" w:rsidP="00B31E9C">
            <w:pPr>
              <w:rPr>
                <w:rFonts w:asciiTheme="minorHAnsi" w:hAnsiTheme="minorHAnsi"/>
                <w:sz w:val="20"/>
              </w:rPr>
            </w:pPr>
            <w:r w:rsidRPr="00FA3264">
              <w:rPr>
                <w:rFonts w:asciiTheme="minorHAnsi" w:hAnsiTheme="minorHAnsi"/>
                <w:sz w:val="20"/>
              </w:rPr>
              <w:t>Artikel aktiv</w:t>
            </w:r>
          </w:p>
        </w:tc>
        <w:tc>
          <w:tcPr>
            <w:tcW w:w="1134" w:type="dxa"/>
            <w:vAlign w:val="center"/>
            <w:tcPrChange w:id="580" w:author="Jörg Will" w:date="2016-07-16T08:57:00Z">
              <w:tcPr>
                <w:tcW w:w="1134" w:type="dxa"/>
                <w:gridSpan w:val="3"/>
                <w:vAlign w:val="center"/>
              </w:tcPr>
            </w:tcPrChange>
          </w:tcPr>
          <w:p w14:paraId="1CB693E5"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581" w:author="Jörg Will" w:date="2016-07-16T08:57:00Z">
              <w:tcPr>
                <w:tcW w:w="426" w:type="dxa"/>
                <w:vAlign w:val="center"/>
              </w:tcPr>
            </w:tcPrChange>
          </w:tcPr>
          <w:p w14:paraId="23547EC7"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582" w:author="Jörg Will" w:date="2016-07-16T08:57:00Z">
              <w:tcPr>
                <w:tcW w:w="2125" w:type="dxa"/>
                <w:gridSpan w:val="2"/>
              </w:tcPr>
            </w:tcPrChange>
          </w:tcPr>
          <w:p w14:paraId="7B904FD0" w14:textId="77BE14D2" w:rsidR="000F00D4" w:rsidRPr="00FA3264" w:rsidRDefault="003C42E9" w:rsidP="000F00D4">
            <w:pPr>
              <w:jc w:val="center"/>
              <w:rPr>
                <w:rFonts w:asciiTheme="minorHAnsi" w:hAnsiTheme="minorHAnsi"/>
                <w:sz w:val="20"/>
              </w:rPr>
            </w:pPr>
            <w:r>
              <w:rPr>
                <w:rFonts w:asciiTheme="minorHAnsi" w:hAnsiTheme="minorHAnsi"/>
                <w:sz w:val="20"/>
              </w:rPr>
              <w:t>Ignorieren</w:t>
            </w:r>
          </w:p>
        </w:tc>
      </w:tr>
      <w:tr w:rsidR="000F00D4" w:rsidRPr="00FA3264" w14:paraId="48F6A96A" w14:textId="77777777" w:rsidTr="00A023F2">
        <w:tblPrEx>
          <w:tblPrExChange w:id="583" w:author="Jörg Will" w:date="2016-07-16T08:57:00Z">
            <w:tblPrEx>
              <w:tblW w:w="10030" w:type="dxa"/>
            </w:tblPrEx>
          </w:tblPrExChange>
        </w:tblPrEx>
        <w:tc>
          <w:tcPr>
            <w:tcW w:w="2518" w:type="dxa"/>
            <w:vAlign w:val="center"/>
            <w:tcPrChange w:id="584" w:author="Jörg Will" w:date="2016-07-16T08:57:00Z">
              <w:tcPr>
                <w:tcW w:w="2518" w:type="dxa"/>
                <w:vAlign w:val="center"/>
              </w:tcPr>
            </w:tcPrChange>
          </w:tcPr>
          <w:p w14:paraId="05E5D1A6" w14:textId="77777777" w:rsidR="000F00D4" w:rsidRPr="00FA3264" w:rsidRDefault="000F00D4" w:rsidP="00797F05">
            <w:pPr>
              <w:rPr>
                <w:rFonts w:asciiTheme="minorHAnsi" w:hAnsiTheme="minorHAnsi"/>
                <w:sz w:val="20"/>
              </w:rPr>
            </w:pPr>
            <w:r w:rsidRPr="00FA3264">
              <w:rPr>
                <w:rFonts w:asciiTheme="minorHAnsi" w:hAnsiTheme="minorHAnsi"/>
                <w:sz w:val="20"/>
              </w:rPr>
              <w:t>KA_Preis</w:t>
            </w:r>
          </w:p>
        </w:tc>
        <w:tc>
          <w:tcPr>
            <w:tcW w:w="2977" w:type="dxa"/>
            <w:tcPrChange w:id="585" w:author="Jörg Will" w:date="2016-07-16T08:57:00Z">
              <w:tcPr>
                <w:tcW w:w="3827" w:type="dxa"/>
                <w:gridSpan w:val="2"/>
              </w:tcPr>
            </w:tcPrChange>
          </w:tcPr>
          <w:p w14:paraId="5CA88965" w14:textId="77777777" w:rsidR="000F00D4" w:rsidRPr="00FA3264" w:rsidRDefault="000F00D4" w:rsidP="00B31E9C">
            <w:pPr>
              <w:rPr>
                <w:rFonts w:asciiTheme="minorHAnsi" w:hAnsiTheme="minorHAnsi"/>
                <w:sz w:val="20"/>
              </w:rPr>
            </w:pPr>
          </w:p>
        </w:tc>
        <w:tc>
          <w:tcPr>
            <w:tcW w:w="1134" w:type="dxa"/>
            <w:vAlign w:val="center"/>
            <w:tcPrChange w:id="586" w:author="Jörg Will" w:date="2016-07-16T08:57:00Z">
              <w:tcPr>
                <w:tcW w:w="1134" w:type="dxa"/>
                <w:gridSpan w:val="3"/>
                <w:vAlign w:val="center"/>
              </w:tcPr>
            </w:tcPrChange>
          </w:tcPr>
          <w:p w14:paraId="48ABDB75" w14:textId="77777777" w:rsidR="000F00D4" w:rsidRPr="00FA3264" w:rsidRDefault="000F00D4" w:rsidP="00B31E9C">
            <w:pPr>
              <w:rPr>
                <w:rFonts w:asciiTheme="minorHAnsi" w:hAnsiTheme="minorHAnsi"/>
                <w:sz w:val="20"/>
              </w:rPr>
            </w:pPr>
            <w:r w:rsidRPr="00FA3264">
              <w:rPr>
                <w:rFonts w:asciiTheme="minorHAnsi" w:hAnsiTheme="minorHAnsi"/>
                <w:sz w:val="20"/>
              </w:rPr>
              <w:t>varChar</w:t>
            </w:r>
          </w:p>
        </w:tc>
        <w:tc>
          <w:tcPr>
            <w:tcW w:w="709" w:type="dxa"/>
            <w:vAlign w:val="center"/>
            <w:tcPrChange w:id="587" w:author="Jörg Will" w:date="2016-07-16T08:57:00Z">
              <w:tcPr>
                <w:tcW w:w="426" w:type="dxa"/>
                <w:vAlign w:val="center"/>
              </w:tcPr>
            </w:tcPrChange>
          </w:tcPr>
          <w:p w14:paraId="040EE356"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20</w:t>
            </w:r>
          </w:p>
        </w:tc>
        <w:tc>
          <w:tcPr>
            <w:tcW w:w="1842" w:type="dxa"/>
            <w:tcPrChange w:id="588" w:author="Jörg Will" w:date="2016-07-16T08:57:00Z">
              <w:tcPr>
                <w:tcW w:w="2125" w:type="dxa"/>
                <w:gridSpan w:val="2"/>
              </w:tcPr>
            </w:tcPrChange>
          </w:tcPr>
          <w:p w14:paraId="4A3406D3" w14:textId="77777777" w:rsidR="000F00D4" w:rsidRPr="00FA3264" w:rsidRDefault="000F00D4" w:rsidP="00797F05">
            <w:pPr>
              <w:jc w:val="center"/>
              <w:rPr>
                <w:rFonts w:asciiTheme="minorHAnsi" w:hAnsiTheme="minorHAnsi"/>
                <w:sz w:val="20"/>
              </w:rPr>
            </w:pPr>
          </w:p>
        </w:tc>
      </w:tr>
      <w:tr w:rsidR="000F00D4" w:rsidRPr="00FA3264" w14:paraId="5ACEF093" w14:textId="77777777" w:rsidTr="00A023F2">
        <w:tblPrEx>
          <w:tblPrExChange w:id="589" w:author="Jörg Will" w:date="2016-07-16T08:57:00Z">
            <w:tblPrEx>
              <w:tblW w:w="10030" w:type="dxa"/>
            </w:tblPrEx>
          </w:tblPrExChange>
        </w:tblPrEx>
        <w:tc>
          <w:tcPr>
            <w:tcW w:w="2518" w:type="dxa"/>
            <w:vAlign w:val="center"/>
            <w:tcPrChange w:id="590" w:author="Jörg Will" w:date="2016-07-16T08:57:00Z">
              <w:tcPr>
                <w:tcW w:w="2518" w:type="dxa"/>
                <w:vAlign w:val="center"/>
              </w:tcPr>
            </w:tcPrChange>
          </w:tcPr>
          <w:p w14:paraId="39CE1C67" w14:textId="77777777" w:rsidR="000F00D4" w:rsidRPr="00FA3264" w:rsidRDefault="000F00D4" w:rsidP="00797F05">
            <w:pPr>
              <w:rPr>
                <w:rFonts w:asciiTheme="minorHAnsi" w:hAnsiTheme="minorHAnsi"/>
                <w:sz w:val="20"/>
              </w:rPr>
            </w:pPr>
            <w:r w:rsidRPr="00FA3264">
              <w:rPr>
                <w:rFonts w:asciiTheme="minorHAnsi" w:hAnsiTheme="minorHAnsi"/>
                <w:sz w:val="20"/>
              </w:rPr>
              <w:t>KA_Preis_Einheit</w:t>
            </w:r>
          </w:p>
        </w:tc>
        <w:tc>
          <w:tcPr>
            <w:tcW w:w="2977" w:type="dxa"/>
            <w:tcPrChange w:id="591" w:author="Jörg Will" w:date="2016-07-16T08:57:00Z">
              <w:tcPr>
                <w:tcW w:w="3827" w:type="dxa"/>
                <w:gridSpan w:val="2"/>
              </w:tcPr>
            </w:tcPrChange>
          </w:tcPr>
          <w:p w14:paraId="33246D8A" w14:textId="77777777" w:rsidR="000F00D4" w:rsidRPr="00FA3264" w:rsidRDefault="000F00D4" w:rsidP="00B31E9C">
            <w:pPr>
              <w:rPr>
                <w:rFonts w:asciiTheme="minorHAnsi" w:hAnsiTheme="minorHAnsi"/>
                <w:sz w:val="20"/>
              </w:rPr>
            </w:pPr>
          </w:p>
        </w:tc>
        <w:tc>
          <w:tcPr>
            <w:tcW w:w="1134" w:type="dxa"/>
            <w:vAlign w:val="center"/>
            <w:tcPrChange w:id="592" w:author="Jörg Will" w:date="2016-07-16T08:57:00Z">
              <w:tcPr>
                <w:tcW w:w="1134" w:type="dxa"/>
                <w:gridSpan w:val="3"/>
                <w:vAlign w:val="center"/>
              </w:tcPr>
            </w:tcPrChange>
          </w:tcPr>
          <w:p w14:paraId="178B23F9" w14:textId="77777777" w:rsidR="000F00D4" w:rsidRPr="00FA3264" w:rsidRDefault="000F00D4" w:rsidP="00B31E9C">
            <w:pPr>
              <w:rPr>
                <w:rFonts w:asciiTheme="minorHAnsi" w:hAnsiTheme="minorHAnsi"/>
                <w:sz w:val="20"/>
              </w:rPr>
            </w:pPr>
            <w:r w:rsidRPr="00FA3264">
              <w:rPr>
                <w:rFonts w:asciiTheme="minorHAnsi" w:hAnsiTheme="minorHAnsi"/>
                <w:sz w:val="20"/>
              </w:rPr>
              <w:t>SmallInt</w:t>
            </w:r>
          </w:p>
        </w:tc>
        <w:tc>
          <w:tcPr>
            <w:tcW w:w="709" w:type="dxa"/>
            <w:vAlign w:val="center"/>
            <w:tcPrChange w:id="593" w:author="Jörg Will" w:date="2016-07-16T08:57:00Z">
              <w:tcPr>
                <w:tcW w:w="426" w:type="dxa"/>
                <w:vAlign w:val="center"/>
              </w:tcPr>
            </w:tcPrChange>
          </w:tcPr>
          <w:p w14:paraId="4FEFBCF5"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5</w:t>
            </w:r>
          </w:p>
        </w:tc>
        <w:tc>
          <w:tcPr>
            <w:tcW w:w="1842" w:type="dxa"/>
            <w:tcPrChange w:id="594" w:author="Jörg Will" w:date="2016-07-16T08:57:00Z">
              <w:tcPr>
                <w:tcW w:w="2125" w:type="dxa"/>
                <w:gridSpan w:val="2"/>
              </w:tcPr>
            </w:tcPrChange>
          </w:tcPr>
          <w:p w14:paraId="3B30D101" w14:textId="77777777" w:rsidR="000F00D4" w:rsidRPr="00FA3264" w:rsidRDefault="000F00D4" w:rsidP="00797F05">
            <w:pPr>
              <w:jc w:val="center"/>
              <w:rPr>
                <w:rFonts w:asciiTheme="minorHAnsi" w:hAnsiTheme="minorHAnsi"/>
                <w:sz w:val="20"/>
              </w:rPr>
            </w:pPr>
          </w:p>
        </w:tc>
      </w:tr>
      <w:tr w:rsidR="000F00D4" w:rsidRPr="00FA3264" w14:paraId="796C3945" w14:textId="77777777" w:rsidTr="00A023F2">
        <w:tblPrEx>
          <w:tblPrExChange w:id="595" w:author="Jörg Will" w:date="2016-07-16T08:57:00Z">
            <w:tblPrEx>
              <w:tblW w:w="10030" w:type="dxa"/>
            </w:tblPrEx>
          </w:tblPrExChange>
        </w:tblPrEx>
        <w:tc>
          <w:tcPr>
            <w:tcW w:w="2518" w:type="dxa"/>
            <w:vAlign w:val="center"/>
            <w:tcPrChange w:id="596" w:author="Jörg Will" w:date="2016-07-16T08:57:00Z">
              <w:tcPr>
                <w:tcW w:w="2518" w:type="dxa"/>
                <w:vAlign w:val="center"/>
              </w:tcPr>
            </w:tcPrChange>
          </w:tcPr>
          <w:p w14:paraId="4FF00FBE" w14:textId="77777777" w:rsidR="000F00D4" w:rsidRPr="00FA3264" w:rsidRDefault="000F00D4" w:rsidP="00797F05">
            <w:pPr>
              <w:rPr>
                <w:rFonts w:asciiTheme="minorHAnsi" w:hAnsiTheme="minorHAnsi"/>
                <w:sz w:val="20"/>
              </w:rPr>
            </w:pPr>
            <w:r w:rsidRPr="00FA3264">
              <w:rPr>
                <w:rFonts w:asciiTheme="minorHAnsi" w:hAnsiTheme="minorHAnsi"/>
                <w:sz w:val="20"/>
              </w:rPr>
              <w:t>KA_Grp1</w:t>
            </w:r>
          </w:p>
        </w:tc>
        <w:tc>
          <w:tcPr>
            <w:tcW w:w="2977" w:type="dxa"/>
            <w:tcPrChange w:id="597" w:author="Jörg Will" w:date="2016-07-16T08:57:00Z">
              <w:tcPr>
                <w:tcW w:w="3827" w:type="dxa"/>
                <w:gridSpan w:val="2"/>
              </w:tcPr>
            </w:tcPrChange>
          </w:tcPr>
          <w:p w14:paraId="4798CBC8" w14:textId="77777777" w:rsidR="000F00D4" w:rsidRPr="00F2407C" w:rsidRDefault="000F00D4" w:rsidP="00B31E9C">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Change w:id="598" w:author="Jörg Will" w:date="2016-07-16T08:57:00Z">
              <w:tcPr>
                <w:tcW w:w="1134" w:type="dxa"/>
                <w:gridSpan w:val="3"/>
                <w:vAlign w:val="center"/>
              </w:tcPr>
            </w:tcPrChange>
          </w:tcPr>
          <w:p w14:paraId="4BCE96BD" w14:textId="77777777" w:rsidR="000F00D4" w:rsidRPr="00FA3264" w:rsidRDefault="000F00D4" w:rsidP="00B31E9C">
            <w:pPr>
              <w:rPr>
                <w:rFonts w:asciiTheme="minorHAnsi" w:hAnsiTheme="minorHAnsi"/>
                <w:sz w:val="20"/>
              </w:rPr>
            </w:pPr>
            <w:r w:rsidRPr="00FA3264">
              <w:rPr>
                <w:rFonts w:asciiTheme="minorHAnsi" w:hAnsiTheme="minorHAnsi"/>
                <w:sz w:val="20"/>
              </w:rPr>
              <w:t>Int</w:t>
            </w:r>
          </w:p>
        </w:tc>
        <w:tc>
          <w:tcPr>
            <w:tcW w:w="709" w:type="dxa"/>
            <w:vAlign w:val="center"/>
            <w:tcPrChange w:id="599" w:author="Jörg Will" w:date="2016-07-16T08:57:00Z">
              <w:tcPr>
                <w:tcW w:w="426" w:type="dxa"/>
                <w:vAlign w:val="center"/>
              </w:tcPr>
            </w:tcPrChange>
          </w:tcPr>
          <w:p w14:paraId="4F79BDC1" w14:textId="77777777" w:rsidR="000F00D4" w:rsidRPr="00FA3264" w:rsidRDefault="000F00D4" w:rsidP="00797F05">
            <w:pPr>
              <w:jc w:val="center"/>
              <w:rPr>
                <w:rFonts w:asciiTheme="minorHAnsi" w:hAnsiTheme="minorHAnsi"/>
                <w:sz w:val="20"/>
              </w:rPr>
            </w:pPr>
            <w:r w:rsidRPr="00FA3264">
              <w:rPr>
                <w:rFonts w:asciiTheme="minorHAnsi" w:hAnsiTheme="minorHAnsi"/>
                <w:sz w:val="20"/>
              </w:rPr>
              <w:t>10</w:t>
            </w:r>
          </w:p>
        </w:tc>
        <w:tc>
          <w:tcPr>
            <w:tcW w:w="1842" w:type="dxa"/>
            <w:tcPrChange w:id="600" w:author="Jörg Will" w:date="2016-07-16T08:57:00Z">
              <w:tcPr>
                <w:tcW w:w="2125" w:type="dxa"/>
                <w:gridSpan w:val="2"/>
              </w:tcPr>
            </w:tcPrChange>
          </w:tcPr>
          <w:p w14:paraId="0C7180F0" w14:textId="77777777" w:rsidR="000F00D4" w:rsidRPr="00FA3264" w:rsidRDefault="005E199A" w:rsidP="00797F05">
            <w:pPr>
              <w:jc w:val="center"/>
              <w:rPr>
                <w:rFonts w:asciiTheme="minorHAnsi" w:hAnsiTheme="minorHAnsi"/>
                <w:sz w:val="20"/>
              </w:rPr>
            </w:pPr>
            <w:r>
              <w:rPr>
                <w:rFonts w:asciiTheme="minorHAnsi" w:hAnsiTheme="minorHAnsi"/>
                <w:sz w:val="20"/>
              </w:rPr>
              <w:t>Zusatzgruppe 1</w:t>
            </w:r>
          </w:p>
        </w:tc>
      </w:tr>
      <w:tr w:rsidR="000F00D4" w:rsidRPr="00FA3264" w14:paraId="53CE8856" w14:textId="77777777" w:rsidTr="00A023F2">
        <w:tblPrEx>
          <w:tblPrExChange w:id="601" w:author="Jörg Will" w:date="2016-07-16T08:57:00Z">
            <w:tblPrEx>
              <w:tblW w:w="10030" w:type="dxa"/>
            </w:tblPrEx>
          </w:tblPrExChange>
        </w:tblPrEx>
        <w:tc>
          <w:tcPr>
            <w:tcW w:w="2518" w:type="dxa"/>
            <w:vAlign w:val="center"/>
            <w:tcPrChange w:id="602" w:author="Jörg Will" w:date="2016-07-16T08:57:00Z">
              <w:tcPr>
                <w:tcW w:w="2518" w:type="dxa"/>
                <w:vAlign w:val="center"/>
              </w:tcPr>
            </w:tcPrChange>
          </w:tcPr>
          <w:p w14:paraId="47DE1436" w14:textId="77777777" w:rsidR="000F00D4" w:rsidRPr="00FA3264" w:rsidRDefault="000F00D4" w:rsidP="00484172">
            <w:pPr>
              <w:rPr>
                <w:rFonts w:asciiTheme="minorHAnsi" w:hAnsiTheme="minorHAnsi"/>
                <w:sz w:val="20"/>
              </w:rPr>
            </w:pPr>
            <w:r w:rsidRPr="00FA3264">
              <w:rPr>
                <w:rFonts w:asciiTheme="minorHAnsi" w:hAnsiTheme="minorHAnsi"/>
                <w:sz w:val="20"/>
              </w:rPr>
              <w:t>KA_Grp2</w:t>
            </w:r>
          </w:p>
        </w:tc>
        <w:tc>
          <w:tcPr>
            <w:tcW w:w="2977" w:type="dxa"/>
            <w:tcPrChange w:id="603" w:author="Jörg Will" w:date="2016-07-16T08:57:00Z">
              <w:tcPr>
                <w:tcW w:w="3827" w:type="dxa"/>
                <w:gridSpan w:val="2"/>
              </w:tcPr>
            </w:tcPrChange>
          </w:tcPr>
          <w:p w14:paraId="2DBA371B" w14:textId="77777777" w:rsidR="000F00D4" w:rsidRPr="00F2407C" w:rsidRDefault="000F00D4" w:rsidP="00484172">
            <w:pPr>
              <w:rPr>
                <w:rFonts w:asciiTheme="minorHAnsi" w:hAnsiTheme="minorHAnsi"/>
                <w:sz w:val="20"/>
                <w:highlight w:val="cyan"/>
              </w:rPr>
            </w:pPr>
            <w:r w:rsidRPr="00F2407C">
              <w:rPr>
                <w:rFonts w:asciiTheme="minorHAnsi" w:hAnsiTheme="minorHAnsi"/>
                <w:sz w:val="20"/>
                <w:highlight w:val="cyan"/>
              </w:rPr>
              <w:t>Verweis auf Artikel-Gruppe</w:t>
            </w:r>
          </w:p>
        </w:tc>
        <w:tc>
          <w:tcPr>
            <w:tcW w:w="1134" w:type="dxa"/>
            <w:vAlign w:val="center"/>
            <w:tcPrChange w:id="604" w:author="Jörg Will" w:date="2016-07-16T08:57:00Z">
              <w:tcPr>
                <w:tcW w:w="1134" w:type="dxa"/>
                <w:gridSpan w:val="3"/>
                <w:vAlign w:val="center"/>
              </w:tcPr>
            </w:tcPrChange>
          </w:tcPr>
          <w:p w14:paraId="5BE0D854" w14:textId="77777777" w:rsidR="000F00D4" w:rsidRPr="00FA3264" w:rsidRDefault="000F00D4" w:rsidP="00484172">
            <w:pPr>
              <w:rPr>
                <w:rFonts w:asciiTheme="minorHAnsi" w:hAnsiTheme="minorHAnsi"/>
                <w:sz w:val="20"/>
              </w:rPr>
            </w:pPr>
            <w:r w:rsidRPr="00FA3264">
              <w:rPr>
                <w:rFonts w:asciiTheme="minorHAnsi" w:hAnsiTheme="minorHAnsi"/>
                <w:sz w:val="20"/>
              </w:rPr>
              <w:t>Int</w:t>
            </w:r>
          </w:p>
        </w:tc>
        <w:tc>
          <w:tcPr>
            <w:tcW w:w="709" w:type="dxa"/>
            <w:vAlign w:val="center"/>
            <w:tcPrChange w:id="605" w:author="Jörg Will" w:date="2016-07-16T08:57:00Z">
              <w:tcPr>
                <w:tcW w:w="426" w:type="dxa"/>
                <w:vAlign w:val="center"/>
              </w:tcPr>
            </w:tcPrChange>
          </w:tcPr>
          <w:p w14:paraId="5BD80055" w14:textId="77777777" w:rsidR="000F00D4" w:rsidRPr="00FA3264" w:rsidRDefault="000F00D4" w:rsidP="00484172">
            <w:pPr>
              <w:jc w:val="center"/>
              <w:rPr>
                <w:rFonts w:asciiTheme="minorHAnsi" w:hAnsiTheme="minorHAnsi"/>
                <w:sz w:val="20"/>
              </w:rPr>
            </w:pPr>
            <w:r w:rsidRPr="00FA3264">
              <w:rPr>
                <w:rFonts w:asciiTheme="minorHAnsi" w:hAnsiTheme="minorHAnsi"/>
                <w:sz w:val="20"/>
              </w:rPr>
              <w:t>10</w:t>
            </w:r>
          </w:p>
        </w:tc>
        <w:tc>
          <w:tcPr>
            <w:tcW w:w="1842" w:type="dxa"/>
            <w:tcPrChange w:id="606" w:author="Jörg Will" w:date="2016-07-16T08:57:00Z">
              <w:tcPr>
                <w:tcW w:w="2125" w:type="dxa"/>
                <w:gridSpan w:val="2"/>
              </w:tcPr>
            </w:tcPrChange>
          </w:tcPr>
          <w:p w14:paraId="0891935A" w14:textId="77777777" w:rsidR="000F00D4" w:rsidRPr="00FA3264" w:rsidRDefault="005E199A" w:rsidP="00484172">
            <w:pPr>
              <w:jc w:val="center"/>
              <w:rPr>
                <w:rFonts w:asciiTheme="minorHAnsi" w:hAnsiTheme="minorHAnsi"/>
                <w:sz w:val="20"/>
              </w:rPr>
            </w:pPr>
            <w:r>
              <w:rPr>
                <w:rFonts w:asciiTheme="minorHAnsi" w:hAnsiTheme="minorHAnsi"/>
                <w:sz w:val="20"/>
              </w:rPr>
              <w:t>Zusatzgruppe 2</w:t>
            </w:r>
          </w:p>
        </w:tc>
      </w:tr>
      <w:tr w:rsidR="000F00D4" w:rsidRPr="00FA3264" w14:paraId="1DA5CCD5" w14:textId="77777777" w:rsidTr="00A023F2">
        <w:tblPrEx>
          <w:tblPrExChange w:id="607" w:author="Jörg Will" w:date="2016-07-16T08:57:00Z">
            <w:tblPrEx>
              <w:tblW w:w="10030" w:type="dxa"/>
            </w:tblPrEx>
          </w:tblPrExChange>
        </w:tblPrEx>
        <w:tc>
          <w:tcPr>
            <w:tcW w:w="2518" w:type="dxa"/>
            <w:vAlign w:val="center"/>
            <w:tcPrChange w:id="608" w:author="Jörg Will" w:date="2016-07-16T08:57:00Z">
              <w:tcPr>
                <w:tcW w:w="2518" w:type="dxa"/>
                <w:vAlign w:val="center"/>
              </w:tcPr>
            </w:tcPrChange>
          </w:tcPr>
          <w:p w14:paraId="35511E44" w14:textId="77777777" w:rsidR="000F00D4" w:rsidRPr="00FA3264" w:rsidRDefault="000F00D4" w:rsidP="00797F05">
            <w:pPr>
              <w:rPr>
                <w:rFonts w:asciiTheme="minorHAnsi" w:hAnsiTheme="minorHAnsi"/>
                <w:sz w:val="20"/>
              </w:rPr>
            </w:pPr>
            <w:r w:rsidRPr="00FA3264">
              <w:rPr>
                <w:rFonts w:asciiTheme="minorHAnsi" w:hAnsiTheme="minorHAnsi"/>
                <w:sz w:val="20"/>
              </w:rPr>
              <w:t>KA_Timestamp</w:t>
            </w:r>
          </w:p>
        </w:tc>
        <w:tc>
          <w:tcPr>
            <w:tcW w:w="2977" w:type="dxa"/>
            <w:tcPrChange w:id="609" w:author="Jörg Will" w:date="2016-07-16T08:57:00Z">
              <w:tcPr>
                <w:tcW w:w="3827" w:type="dxa"/>
                <w:gridSpan w:val="2"/>
              </w:tcPr>
            </w:tcPrChange>
          </w:tcPr>
          <w:p w14:paraId="0402D413" w14:textId="77777777" w:rsidR="000F00D4" w:rsidRPr="00FA3264" w:rsidRDefault="000F00D4" w:rsidP="00B31E9C">
            <w:pPr>
              <w:rPr>
                <w:rFonts w:asciiTheme="minorHAnsi" w:hAnsiTheme="minorHAnsi"/>
                <w:sz w:val="20"/>
              </w:rPr>
            </w:pPr>
          </w:p>
        </w:tc>
        <w:tc>
          <w:tcPr>
            <w:tcW w:w="1134" w:type="dxa"/>
            <w:vAlign w:val="center"/>
            <w:tcPrChange w:id="610" w:author="Jörg Will" w:date="2016-07-16T08:57:00Z">
              <w:tcPr>
                <w:tcW w:w="1134" w:type="dxa"/>
                <w:gridSpan w:val="3"/>
                <w:vAlign w:val="center"/>
              </w:tcPr>
            </w:tcPrChange>
          </w:tcPr>
          <w:p w14:paraId="7B8E874F" w14:textId="77777777" w:rsidR="000F00D4" w:rsidRPr="00FA3264" w:rsidRDefault="000F00D4" w:rsidP="00B31E9C">
            <w:pPr>
              <w:rPr>
                <w:rFonts w:asciiTheme="minorHAnsi" w:hAnsiTheme="minorHAnsi"/>
                <w:sz w:val="20"/>
              </w:rPr>
            </w:pPr>
            <w:r w:rsidRPr="00FA3264">
              <w:rPr>
                <w:rFonts w:asciiTheme="minorHAnsi" w:hAnsiTheme="minorHAnsi"/>
                <w:sz w:val="20"/>
              </w:rPr>
              <w:t>Timestamp</w:t>
            </w:r>
          </w:p>
        </w:tc>
        <w:tc>
          <w:tcPr>
            <w:tcW w:w="709" w:type="dxa"/>
            <w:vAlign w:val="center"/>
            <w:tcPrChange w:id="611" w:author="Jörg Will" w:date="2016-07-16T08:57:00Z">
              <w:tcPr>
                <w:tcW w:w="426" w:type="dxa"/>
                <w:vAlign w:val="center"/>
              </w:tcPr>
            </w:tcPrChange>
          </w:tcPr>
          <w:p w14:paraId="25E9DA8F" w14:textId="77777777" w:rsidR="000F00D4" w:rsidRPr="00FA3264" w:rsidRDefault="000F00D4" w:rsidP="00797F05">
            <w:pPr>
              <w:jc w:val="center"/>
              <w:rPr>
                <w:rFonts w:asciiTheme="minorHAnsi" w:hAnsiTheme="minorHAnsi"/>
                <w:sz w:val="20"/>
              </w:rPr>
            </w:pPr>
          </w:p>
        </w:tc>
        <w:tc>
          <w:tcPr>
            <w:tcW w:w="1842" w:type="dxa"/>
            <w:tcPrChange w:id="612" w:author="Jörg Will" w:date="2016-07-16T08:57:00Z">
              <w:tcPr>
                <w:tcW w:w="2125" w:type="dxa"/>
                <w:gridSpan w:val="2"/>
              </w:tcPr>
            </w:tcPrChange>
          </w:tcPr>
          <w:p w14:paraId="17727957" w14:textId="77777777" w:rsidR="000F00D4" w:rsidRPr="00FA3264" w:rsidRDefault="000F00D4" w:rsidP="00797F05">
            <w:pPr>
              <w:jc w:val="center"/>
              <w:rPr>
                <w:rFonts w:asciiTheme="minorHAnsi" w:hAnsiTheme="minorHAnsi"/>
                <w:sz w:val="20"/>
              </w:rPr>
            </w:pPr>
          </w:p>
        </w:tc>
      </w:tr>
    </w:tbl>
    <w:p w14:paraId="7CAFD321" w14:textId="77777777" w:rsidR="009779FD" w:rsidRPr="00771220" w:rsidRDefault="009779FD" w:rsidP="009779FD">
      <w:pPr>
        <w:pStyle w:val="Abbildungen"/>
      </w:pPr>
      <w:bookmarkStart w:id="613" w:name="_Toc454974980"/>
      <w:r>
        <w:t>Tabelle</w:t>
      </w:r>
      <w:r w:rsidRPr="00771220">
        <w:t xml:space="preserve"> </w:t>
      </w:r>
      <w:r>
        <w:fldChar w:fldCharType="begin"/>
      </w:r>
      <w:r>
        <w:instrText xml:space="preserve"> SEQ Abbildung \* ARABIC</w:instrText>
      </w:r>
      <w:r>
        <w:fldChar w:fldCharType="separate"/>
      </w:r>
      <w:r w:rsidR="0069057F">
        <w:rPr>
          <w:noProof/>
        </w:rPr>
        <w:t>4</w:t>
      </w:r>
      <w:r>
        <w:rPr>
          <w:noProof/>
        </w:rPr>
        <w:fldChar w:fldCharType="end"/>
      </w:r>
      <w:r w:rsidRPr="00771220">
        <w:t xml:space="preserve">: </w:t>
      </w:r>
      <w:r>
        <w:t>Aufbau Datenbank-Tabelle Komponenten</w:t>
      </w:r>
      <w:bookmarkEnd w:id="613"/>
    </w:p>
    <w:p w14:paraId="00438B55" w14:textId="77777777" w:rsidR="00797F05" w:rsidRPr="00B31E9C" w:rsidRDefault="00797F05" w:rsidP="006006EE"/>
    <w:p w14:paraId="3A44F68C" w14:textId="77777777" w:rsidR="00C23263" w:rsidRDefault="00AC2D1A">
      <w:r>
        <w:t>Anmerkung: Die Artikel/RohstoffNr sollte in dieser Konstellation in WinBack möglichst nicht mehr änderbar sein, da dies neben den Synchronisationsproblemen bis hin zu den Kassen Auswirkungen haben kann.</w:t>
      </w:r>
      <w:r w:rsidR="00C23263">
        <w:br w:type="page"/>
      </w:r>
    </w:p>
    <w:p w14:paraId="02B33B52" w14:textId="77777777" w:rsidR="00C23263" w:rsidRDefault="00C23263" w:rsidP="00C23263">
      <w:pPr>
        <w:pStyle w:val="berschrift2"/>
      </w:pPr>
      <w:bookmarkStart w:id="614" w:name="_Toc456427621"/>
      <w:r>
        <w:lastRenderedPageBreak/>
        <w:t>Artikel-Zusatzdaten</w:t>
      </w:r>
      <w:bookmarkEnd w:id="614"/>
    </w:p>
    <w:p w14:paraId="30F76E37" w14:textId="77777777" w:rsidR="00C23263" w:rsidRDefault="00C23263" w:rsidP="00C23263">
      <w:r>
        <w:t xml:space="preserve">Zu den einzelnen Artikeln können </w:t>
      </w:r>
      <w:r w:rsidRPr="00C23263">
        <w:rPr>
          <w:b/>
        </w:rPr>
        <w:t>frei definierbare</w:t>
      </w:r>
      <w:r>
        <w:t xml:space="preserve"> Zusatzdaten gespeichert werden. </w:t>
      </w:r>
    </w:p>
    <w:p w14:paraId="1F4BFB04" w14:textId="77777777" w:rsidR="00C23263" w:rsidRDefault="00C23263" w:rsidP="00C23263"/>
    <w:p w14:paraId="40E99A6D" w14:textId="77777777" w:rsidR="00C23263" w:rsidRDefault="00C23263" w:rsidP="00C23263">
      <w:r>
        <w:rPr>
          <w:noProof/>
        </w:rPr>
        <w:drawing>
          <wp:inline distT="0" distB="0" distL="0" distR="0" wp14:anchorId="0D301750" wp14:editId="08FB1FEC">
            <wp:extent cx="3914775" cy="4867275"/>
            <wp:effectExtent l="0" t="0" r="9525"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2.jpg"/>
                    <pic:cNvPicPr/>
                  </pic:nvPicPr>
                  <pic:blipFill>
                    <a:blip r:embed="rId13">
                      <a:extLst>
                        <a:ext uri="{28A0092B-C50C-407E-A947-70E740481C1C}">
                          <a14:useLocalDpi xmlns:a14="http://schemas.microsoft.com/office/drawing/2010/main" val="0"/>
                        </a:ext>
                      </a:extLst>
                    </a:blip>
                    <a:stretch>
                      <a:fillRect/>
                    </a:stretch>
                  </pic:blipFill>
                  <pic:spPr>
                    <a:xfrm>
                      <a:off x="0" y="0"/>
                      <a:ext cx="3914775" cy="4867275"/>
                    </a:xfrm>
                    <a:prstGeom prst="rect">
                      <a:avLst/>
                    </a:prstGeom>
                  </pic:spPr>
                </pic:pic>
              </a:graphicData>
            </a:graphic>
          </wp:inline>
        </w:drawing>
      </w:r>
    </w:p>
    <w:p w14:paraId="5CD6167F" w14:textId="77777777" w:rsidR="009779FD" w:rsidRPr="00771220" w:rsidRDefault="009779FD" w:rsidP="009779FD">
      <w:pPr>
        <w:pStyle w:val="Abbildungen"/>
      </w:pPr>
      <w:bookmarkStart w:id="615" w:name="_Toc454974981"/>
      <w:r>
        <w:t>Abbildung</w:t>
      </w:r>
      <w:r w:rsidRPr="00771220">
        <w:t xml:space="preserve"> </w:t>
      </w:r>
      <w:r>
        <w:fldChar w:fldCharType="begin"/>
      </w:r>
      <w:r>
        <w:instrText xml:space="preserve"> SEQ Abbildung \* ARABIC</w:instrText>
      </w:r>
      <w:r>
        <w:fldChar w:fldCharType="separate"/>
      </w:r>
      <w:r w:rsidR="0069057F">
        <w:rPr>
          <w:noProof/>
        </w:rPr>
        <w:t>5</w:t>
      </w:r>
      <w:r>
        <w:rPr>
          <w:noProof/>
        </w:rPr>
        <w:fldChar w:fldCharType="end"/>
      </w:r>
      <w:r w:rsidRPr="00771220">
        <w:t xml:space="preserve">: </w:t>
      </w:r>
      <w:r>
        <w:t>Artikel-Zusatzdaten</w:t>
      </w:r>
      <w:bookmarkEnd w:id="615"/>
    </w:p>
    <w:p w14:paraId="1C29EA3E" w14:textId="77777777" w:rsidR="009779FD" w:rsidRDefault="009779FD" w:rsidP="00C23263"/>
    <w:p w14:paraId="0F0C19C7" w14:textId="77777777" w:rsidR="00C23263" w:rsidRDefault="00C23263" w:rsidP="00C23263"/>
    <w:p w14:paraId="5E45A52F" w14:textId="77777777" w:rsidR="009D5759" w:rsidRDefault="00C23263" w:rsidP="00C23263">
      <w:r>
        <w:t>Die Anzahl der freien Felder ist nicht begrenzt. Die Definition dieser</w:t>
      </w:r>
      <w:r w:rsidR="00314F2F">
        <w:t xml:space="preserve"> </w:t>
      </w:r>
      <w:r>
        <w:t xml:space="preserve">Felder steht in der Tabelle </w:t>
      </w:r>
      <w:r w:rsidRPr="00C23263">
        <w:rPr>
          <w:i/>
        </w:rPr>
        <w:t>KomponTypen</w:t>
      </w:r>
      <w:r w:rsidR="009779FD">
        <w:t>.</w:t>
      </w:r>
      <w:r w:rsidR="00DB5CAD">
        <w:t xml:space="preserve"> Die Daten selbst stehen in der Tabelle </w:t>
      </w:r>
      <w:r w:rsidR="00DB5CAD" w:rsidRPr="00DB5CAD">
        <w:rPr>
          <w:i/>
        </w:rPr>
        <w:t>RohParams</w:t>
      </w:r>
      <w:r w:rsidR="00DB5CAD">
        <w:t>.</w:t>
      </w:r>
    </w:p>
    <w:p w14:paraId="30DED743" w14:textId="77777777" w:rsidR="009779FD" w:rsidRDefault="009779FD" w:rsidP="00C23263"/>
    <w:p w14:paraId="6FF50159" w14:textId="77777777" w:rsidR="009779FD" w:rsidRDefault="009779FD" w:rsidP="00C23263">
      <w:r>
        <w:t>Die folgende Tabelle listet alle bisher definierten Artikel-Zusatzdaten auf. Die Ang</w:t>
      </w:r>
      <w:r>
        <w:t>a</w:t>
      </w:r>
      <w:r>
        <w:t>ben zu den Nährwerten sind auch für die Rohstoffe gültig.</w:t>
      </w:r>
    </w:p>
    <w:p w14:paraId="2541B5A2" w14:textId="30E0982F" w:rsidR="00314F2F" w:rsidRDefault="0069057F">
      <w:del w:id="616" w:author="Jörg Will" w:date="2016-07-16T08:57:00Z">
        <w:r w:rsidDel="001B287A">
          <w:delText>9</w:delText>
        </w:r>
      </w:del>
      <w:r w:rsidR="00314F2F">
        <w:br w:type="page"/>
      </w:r>
    </w:p>
    <w:tbl>
      <w:tblPr>
        <w:tblW w:w="120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Change w:id="617" w:author="Jörg Will" w:date="2016-07-16T08:58:00Z">
          <w:tblPr>
            <w:tblW w:w="120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PrChange>
      </w:tblPr>
      <w:tblGrid>
        <w:gridCol w:w="705"/>
        <w:gridCol w:w="708"/>
        <w:gridCol w:w="3549"/>
        <w:gridCol w:w="954"/>
        <w:gridCol w:w="3186"/>
        <w:gridCol w:w="2958"/>
        <w:tblGridChange w:id="618">
          <w:tblGrid>
            <w:gridCol w:w="597"/>
            <w:gridCol w:w="108"/>
            <w:gridCol w:w="708"/>
            <w:gridCol w:w="3549"/>
            <w:gridCol w:w="597"/>
            <w:gridCol w:w="357"/>
            <w:gridCol w:w="597"/>
            <w:gridCol w:w="5129"/>
            <w:gridCol w:w="57"/>
            <w:gridCol w:w="958"/>
          </w:tblGrid>
        </w:tblGridChange>
      </w:tblGrid>
      <w:tr w:rsidR="001B287A" w:rsidRPr="00E42E14" w14:paraId="5CF5EF96" w14:textId="77777777" w:rsidTr="001B287A">
        <w:trPr>
          <w:gridAfter w:val="1"/>
          <w:wAfter w:w="2958" w:type="dxa"/>
          <w:tblHeader/>
          <w:tblCellSpacing w:w="0" w:type="dxa"/>
          <w:trPrChange w:id="619" w:author="Jörg Will" w:date="2016-07-16T08:58:00Z">
            <w:trPr>
              <w:gridAfter w:val="1"/>
              <w:wAfter w:w="418" w:type="dxa"/>
              <w:tblHeader/>
              <w:tblCellSpacing w:w="0" w:type="dxa"/>
            </w:trPr>
          </w:trPrChange>
        </w:trPr>
        <w:tc>
          <w:tcPr>
            <w:tcW w:w="705" w:type="dxa"/>
            <w:tcBorders>
              <w:top w:val="outset" w:sz="6" w:space="0" w:color="000000"/>
              <w:left w:val="outset" w:sz="6" w:space="0" w:color="000000"/>
              <w:bottom w:val="outset" w:sz="6" w:space="0" w:color="000000"/>
              <w:right w:val="outset" w:sz="6" w:space="0" w:color="000000"/>
            </w:tcBorders>
            <w:shd w:val="clear" w:color="auto" w:fill="C0C0C0"/>
            <w:vAlign w:val="center"/>
            <w:hideMark/>
            <w:tcPrChange w:id="620" w:author="Jörg Will" w:date="2016-07-16T08:58:00Z">
              <w:tcPr>
                <w:tcW w:w="705" w:type="dxa"/>
                <w:gridSpan w:val="2"/>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64E1DCE5" w14:textId="77777777" w:rsidR="00821332" w:rsidRPr="00E42E14" w:rsidRDefault="00821332" w:rsidP="00484172">
            <w:pPr>
              <w:jc w:val="center"/>
              <w:rPr>
                <w:rFonts w:asciiTheme="minorHAnsi" w:hAnsiTheme="minorHAnsi"/>
                <w:b/>
                <w:bCs/>
                <w:sz w:val="20"/>
              </w:rPr>
            </w:pPr>
            <w:r w:rsidRPr="00E42E14">
              <w:rPr>
                <w:rFonts w:asciiTheme="minorHAnsi" w:hAnsiTheme="minorHAnsi"/>
                <w:b/>
                <w:bCs/>
                <w:color w:val="000000"/>
                <w:sz w:val="20"/>
              </w:rPr>
              <w:lastRenderedPageBreak/>
              <w:t>Typ</w:t>
            </w:r>
          </w:p>
        </w:tc>
        <w:tc>
          <w:tcPr>
            <w:tcW w:w="7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Change w:id="621" w:author="Jörg Will" w:date="2016-07-16T08:58:00Z">
              <w:tcPr>
                <w:tcW w:w="708"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47E41D40" w14:textId="14134267" w:rsidR="00821332" w:rsidRPr="00E42E14" w:rsidRDefault="00821332" w:rsidP="00484172">
            <w:pPr>
              <w:jc w:val="center"/>
              <w:rPr>
                <w:rFonts w:asciiTheme="minorHAnsi" w:hAnsiTheme="minorHAnsi"/>
                <w:b/>
                <w:bCs/>
                <w:sz w:val="20"/>
              </w:rPr>
            </w:pPr>
            <w:del w:id="622" w:author="Jörg Will" w:date="2016-07-16T10:22:00Z">
              <w:r w:rsidRPr="00E42E14" w:rsidDel="00356CC7">
                <w:rPr>
                  <w:rFonts w:asciiTheme="minorHAnsi" w:hAnsiTheme="minorHAnsi"/>
                  <w:b/>
                  <w:bCs/>
                  <w:color w:val="000000"/>
                  <w:sz w:val="20"/>
                </w:rPr>
                <w:delText>Nr</w:delText>
              </w:r>
            </w:del>
            <w:ins w:id="623" w:author="Jörg Will" w:date="2016-07-16T10:22:00Z">
              <w:r w:rsidR="00356CC7" w:rsidRPr="00E42E14">
                <w:rPr>
                  <w:rFonts w:asciiTheme="minorHAnsi" w:hAnsiTheme="minorHAnsi"/>
                  <w:b/>
                  <w:bCs/>
                  <w:color w:val="000000"/>
                  <w:sz w:val="20"/>
                </w:rPr>
                <w:t>Nr.</w:t>
              </w:r>
            </w:ins>
          </w:p>
        </w:tc>
        <w:tc>
          <w:tcPr>
            <w:tcW w:w="3549" w:type="dxa"/>
            <w:tcBorders>
              <w:top w:val="outset" w:sz="6" w:space="0" w:color="000000"/>
              <w:left w:val="outset" w:sz="6" w:space="0" w:color="000000"/>
              <w:bottom w:val="outset" w:sz="6" w:space="0" w:color="000000"/>
              <w:right w:val="outset" w:sz="6" w:space="0" w:color="000000"/>
            </w:tcBorders>
            <w:shd w:val="clear" w:color="auto" w:fill="C0C0C0"/>
            <w:vAlign w:val="center"/>
            <w:hideMark/>
            <w:tcPrChange w:id="624" w:author="Jörg Will" w:date="2016-07-16T08:58:00Z">
              <w:tcPr>
                <w:tcW w:w="3549"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tcPrChange>
          </w:tcPr>
          <w:p w14:paraId="1542F4D9" w14:textId="77777777" w:rsidR="00821332" w:rsidRPr="00E42E14" w:rsidRDefault="00821332" w:rsidP="00314F2F">
            <w:pPr>
              <w:jc w:val="center"/>
              <w:rPr>
                <w:rFonts w:asciiTheme="minorHAnsi" w:hAnsiTheme="minorHAnsi"/>
                <w:b/>
                <w:bCs/>
                <w:sz w:val="20"/>
              </w:rPr>
            </w:pPr>
            <w:r w:rsidRPr="00E42E14">
              <w:rPr>
                <w:rFonts w:asciiTheme="minorHAnsi" w:hAnsiTheme="minorHAnsi"/>
                <w:b/>
                <w:bCs/>
                <w:color w:val="000000"/>
                <w:sz w:val="20"/>
              </w:rPr>
              <w:t>Bezeichnung</w:t>
            </w:r>
          </w:p>
        </w:tc>
        <w:tc>
          <w:tcPr>
            <w:tcW w:w="954" w:type="dxa"/>
            <w:tcBorders>
              <w:top w:val="outset" w:sz="6" w:space="0" w:color="000000"/>
              <w:left w:val="outset" w:sz="6" w:space="0" w:color="000000"/>
              <w:bottom w:val="outset" w:sz="6" w:space="0" w:color="000000"/>
              <w:right w:val="outset" w:sz="6" w:space="0" w:color="000000"/>
            </w:tcBorders>
            <w:shd w:val="clear" w:color="auto" w:fill="C0C0C0"/>
            <w:tcPrChange w:id="625" w:author="Jörg Will" w:date="2016-07-16T08:58:00Z">
              <w:tcPr>
                <w:tcW w:w="954" w:type="dxa"/>
                <w:gridSpan w:val="2"/>
                <w:tcBorders>
                  <w:top w:val="outset" w:sz="6" w:space="0" w:color="000000"/>
                  <w:left w:val="outset" w:sz="6" w:space="0" w:color="000000"/>
                  <w:bottom w:val="outset" w:sz="6" w:space="0" w:color="000000"/>
                  <w:right w:val="outset" w:sz="6" w:space="0" w:color="000000"/>
                </w:tcBorders>
                <w:shd w:val="clear" w:color="auto" w:fill="C0C0C0"/>
              </w:tcPr>
            </w:tcPrChange>
          </w:tcPr>
          <w:p w14:paraId="03EDD5D8" w14:textId="4DCAE595" w:rsidR="00821332" w:rsidRDefault="00821332" w:rsidP="00314F2F">
            <w:pPr>
              <w:jc w:val="center"/>
              <w:rPr>
                <w:rFonts w:asciiTheme="minorHAnsi" w:hAnsiTheme="minorHAnsi"/>
                <w:b/>
                <w:bCs/>
                <w:color w:val="000000"/>
                <w:sz w:val="20"/>
              </w:rPr>
            </w:pPr>
            <w:r>
              <w:rPr>
                <w:rFonts w:asciiTheme="minorHAnsi" w:hAnsiTheme="minorHAnsi"/>
                <w:b/>
                <w:bCs/>
                <w:color w:val="000000"/>
                <w:sz w:val="20"/>
              </w:rPr>
              <w:t>Datentyp</w:t>
            </w:r>
          </w:p>
        </w:tc>
        <w:tc>
          <w:tcPr>
            <w:tcW w:w="3186" w:type="dxa"/>
            <w:tcBorders>
              <w:top w:val="outset" w:sz="6" w:space="0" w:color="000000"/>
              <w:left w:val="outset" w:sz="6" w:space="0" w:color="000000"/>
              <w:bottom w:val="outset" w:sz="6" w:space="0" w:color="000000"/>
              <w:right w:val="outset" w:sz="6" w:space="0" w:color="000000"/>
            </w:tcBorders>
            <w:shd w:val="clear" w:color="auto" w:fill="C0C0C0"/>
            <w:tcPrChange w:id="626" w:author="Jörg Will" w:date="2016-07-16T08:58:00Z">
              <w:tcPr>
                <w:tcW w:w="5726" w:type="dxa"/>
                <w:gridSpan w:val="2"/>
                <w:tcBorders>
                  <w:top w:val="outset" w:sz="6" w:space="0" w:color="000000"/>
                  <w:left w:val="outset" w:sz="6" w:space="0" w:color="000000"/>
                  <w:bottom w:val="outset" w:sz="6" w:space="0" w:color="000000"/>
                  <w:right w:val="outset" w:sz="6" w:space="0" w:color="000000"/>
                </w:tcBorders>
                <w:shd w:val="clear" w:color="auto" w:fill="C0C0C0"/>
              </w:tcPr>
            </w:tcPrChange>
          </w:tcPr>
          <w:p w14:paraId="44B7DF15" w14:textId="5F5967BE" w:rsidR="00821332" w:rsidRPr="00E42E14" w:rsidRDefault="00821332" w:rsidP="00314F2F">
            <w:pPr>
              <w:jc w:val="center"/>
              <w:rPr>
                <w:rFonts w:asciiTheme="minorHAnsi" w:hAnsiTheme="minorHAnsi"/>
                <w:b/>
                <w:bCs/>
                <w:color w:val="000000"/>
                <w:sz w:val="20"/>
              </w:rPr>
            </w:pPr>
            <w:r>
              <w:rPr>
                <w:rFonts w:asciiTheme="minorHAnsi" w:hAnsiTheme="minorHAnsi"/>
                <w:b/>
                <w:bCs/>
                <w:color w:val="000000"/>
                <w:sz w:val="20"/>
              </w:rPr>
              <w:t>OS.NET</w:t>
            </w:r>
          </w:p>
        </w:tc>
      </w:tr>
      <w:tr w:rsidR="001B287A" w:rsidRPr="00E42E14" w14:paraId="77D281AC" w14:textId="77777777" w:rsidTr="001B287A">
        <w:trPr>
          <w:gridAfter w:val="1"/>
          <w:wAfter w:w="2958" w:type="dxa"/>
          <w:tblCellSpacing w:w="0" w:type="dxa"/>
          <w:trPrChange w:id="627"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28"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F527D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29"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506D8A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30"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2B214D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Vorlage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31"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922568" w14:textId="369D1FFD"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32"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D699AE" w14:textId="5231B898" w:rsidR="00821332" w:rsidRPr="000F00D4" w:rsidRDefault="00821332">
            <w:pPr>
              <w:rPr>
                <w:rFonts w:asciiTheme="minorHAnsi" w:hAnsiTheme="minorHAnsi"/>
                <w:color w:val="000000"/>
                <w:sz w:val="20"/>
              </w:rPr>
            </w:pPr>
            <w:r w:rsidRPr="000F00D4">
              <w:rPr>
                <w:rFonts w:asciiTheme="minorHAnsi" w:hAnsiTheme="minorHAnsi"/>
                <w:color w:val="000000"/>
                <w:sz w:val="20"/>
              </w:rPr>
              <w:t>Artikel</w:t>
            </w:r>
            <w:r>
              <w:rPr>
                <w:rFonts w:asciiTheme="minorHAnsi" w:hAnsiTheme="minorHAnsi"/>
                <w:color w:val="000000"/>
                <w:sz w:val="20"/>
              </w:rPr>
              <w:t>-Z</w:t>
            </w:r>
            <w:r w:rsidRPr="000F00D4">
              <w:rPr>
                <w:rFonts w:asciiTheme="minorHAnsi" w:hAnsiTheme="minorHAnsi"/>
                <w:color w:val="000000"/>
                <w:sz w:val="20"/>
              </w:rPr>
              <w:t>usatzdokument</w:t>
            </w:r>
          </w:p>
        </w:tc>
      </w:tr>
      <w:tr w:rsidR="001B287A" w:rsidRPr="00E42E14" w14:paraId="2DE2E8B6" w14:textId="77777777" w:rsidTr="001B287A">
        <w:trPr>
          <w:gridAfter w:val="1"/>
          <w:wAfter w:w="2958" w:type="dxa"/>
          <w:tblCellSpacing w:w="0" w:type="dxa"/>
          <w:trPrChange w:id="63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3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C59F0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3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7330B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3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203CB6"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Dateiname Bild</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3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FD7134" w14:textId="44E10D31"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38"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2C5EB5B" w14:textId="1EB1D9C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Artikelbild</w:t>
            </w:r>
          </w:p>
        </w:tc>
      </w:tr>
      <w:tr w:rsidR="001B287A" w:rsidRPr="00E42E14" w14:paraId="144FA475" w14:textId="77777777" w:rsidTr="001B287A">
        <w:trPr>
          <w:gridAfter w:val="1"/>
          <w:wAfter w:w="2958" w:type="dxa"/>
          <w:tblCellSpacing w:w="0" w:type="dxa"/>
          <w:trPrChange w:id="63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4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0662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4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F47D8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4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7F9DB3"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Artikel Bezeichnung</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4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20F5441" w14:textId="08C3FA4E" w:rsidR="00821332"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4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0D19BB7" w14:textId="5883863E" w:rsidR="00821332" w:rsidRPr="000F00D4" w:rsidRDefault="00821332" w:rsidP="00821332">
            <w:pPr>
              <w:rPr>
                <w:rFonts w:asciiTheme="minorHAnsi" w:hAnsiTheme="minorHAnsi"/>
                <w:color w:val="000000"/>
                <w:sz w:val="20"/>
              </w:rPr>
            </w:pPr>
            <w:r>
              <w:rPr>
                <w:rFonts w:asciiTheme="minorHAnsi" w:hAnsiTheme="minorHAnsi"/>
                <w:color w:val="000000"/>
                <w:sz w:val="20"/>
              </w:rPr>
              <w:t>(Verkaufsbezeichnung) =&gt; Kurztext</w:t>
            </w:r>
          </w:p>
        </w:tc>
      </w:tr>
      <w:tr w:rsidR="001B287A" w:rsidRPr="00E42E14" w14:paraId="0D1E3519" w14:textId="77777777" w:rsidTr="001B287A">
        <w:trPr>
          <w:gridAfter w:val="1"/>
          <w:wAfter w:w="2958" w:type="dxa"/>
          <w:tblCellSpacing w:w="0" w:type="dxa"/>
          <w:trPrChange w:id="645"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4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64E25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4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4BE22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4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307F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Stück Gewicht Verkauf</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49"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B5E3B8" w14:textId="61662C38" w:rsidR="00821332" w:rsidRPr="000F00D4"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50"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88B252D" w14:textId="31201AE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Handelsartikel Gewicht</w:t>
            </w:r>
          </w:p>
        </w:tc>
      </w:tr>
      <w:tr w:rsidR="001B287A" w:rsidRPr="00E42E14" w14:paraId="403FB4FC" w14:textId="77777777" w:rsidTr="001B287A">
        <w:trPr>
          <w:gridAfter w:val="1"/>
          <w:wAfter w:w="2958" w:type="dxa"/>
          <w:tblCellSpacing w:w="0" w:type="dxa"/>
          <w:trPrChange w:id="651"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5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E7BC6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5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33775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5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76EA3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Waagen-Artikel</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55"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C63372" w14:textId="27BB4ECA" w:rsidR="00821332" w:rsidRPr="000F00D4" w:rsidRDefault="00821332" w:rsidP="00821332">
            <w:pPr>
              <w:rPr>
                <w:rFonts w:asciiTheme="minorHAnsi" w:hAnsiTheme="minorHAnsi"/>
                <w:color w:val="000000"/>
                <w:sz w:val="20"/>
              </w:rPr>
            </w:pPr>
            <w:r>
              <w:rPr>
                <w:color w:val="000000"/>
                <w:sz w:val="20"/>
                <w:highlight w:val="cyan"/>
              </w:rPr>
              <w:t xml:space="preserve">J/N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56"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056D51" w14:textId="6702294E" w:rsidR="00821332" w:rsidRPr="000F00D4" w:rsidRDefault="00821332" w:rsidP="00821332">
            <w:pPr>
              <w:rPr>
                <w:rFonts w:asciiTheme="minorHAnsi" w:hAnsiTheme="minorHAnsi"/>
                <w:color w:val="000000"/>
                <w:sz w:val="20"/>
              </w:rPr>
            </w:pPr>
            <w:r w:rsidRPr="000F00D4">
              <w:rPr>
                <w:rFonts w:asciiTheme="minorHAnsi" w:hAnsiTheme="minorHAnsi"/>
                <w:color w:val="000000"/>
                <w:sz w:val="20"/>
              </w:rPr>
              <w:t xml:space="preserve">Verkaufsstatus </w:t>
            </w:r>
            <w:del w:id="657" w:author="Jörg Will" w:date="2016-07-16T10:22:00Z">
              <w:r w:rsidRPr="000F00D4" w:rsidDel="00356CC7">
                <w:rPr>
                  <w:rFonts w:asciiTheme="minorHAnsi" w:hAnsiTheme="minorHAnsi"/>
                  <w:color w:val="000000"/>
                  <w:sz w:val="20"/>
                </w:rPr>
                <w:delText>Waage</w:delText>
              </w:r>
              <w:r w:rsidDel="00356CC7">
                <w:rPr>
                  <w:rFonts w:asciiTheme="minorHAnsi" w:hAnsiTheme="minorHAnsi"/>
                  <w:color w:val="000000"/>
                  <w:sz w:val="20"/>
                </w:rPr>
                <w:delText>nartikel</w:delText>
              </w:r>
            </w:del>
            <w:ins w:id="658" w:author="Jörg Will" w:date="2016-07-16T10:22:00Z">
              <w:r w:rsidR="00356CC7" w:rsidRPr="000F00D4">
                <w:rPr>
                  <w:rFonts w:asciiTheme="minorHAnsi" w:hAnsiTheme="minorHAnsi"/>
                  <w:color w:val="000000"/>
                  <w:sz w:val="20"/>
                </w:rPr>
                <w:t>Waage</w:t>
              </w:r>
              <w:r w:rsidR="00356CC7">
                <w:rPr>
                  <w:rFonts w:asciiTheme="minorHAnsi" w:hAnsiTheme="minorHAnsi"/>
                  <w:color w:val="000000"/>
                  <w:sz w:val="20"/>
                </w:rPr>
                <w:t>n Artikel</w:t>
              </w:r>
            </w:ins>
          </w:p>
        </w:tc>
      </w:tr>
      <w:tr w:rsidR="001B287A" w:rsidRPr="00E42E14" w14:paraId="64932999" w14:textId="77777777" w:rsidTr="001B287A">
        <w:trPr>
          <w:gridAfter w:val="1"/>
          <w:wAfter w:w="2958" w:type="dxa"/>
          <w:tblCellSpacing w:w="0" w:type="dxa"/>
          <w:trPrChange w:id="65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6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0F0B5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6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33537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6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14BE11"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Haltbarkeit(Tage)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66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4ABB0E" w14:textId="57CA6B2E" w:rsidR="00821332" w:rsidRDefault="00821332" w:rsidP="00821332">
            <w:pPr>
              <w:rPr>
                <w:rFonts w:asciiTheme="minorHAnsi" w:hAnsiTheme="minorHAnsi"/>
                <w:color w:val="000000"/>
                <w:sz w:val="20"/>
              </w:rPr>
            </w:pPr>
            <w:r>
              <w:rPr>
                <w:color w:val="000000"/>
                <w:sz w:val="20"/>
                <w:highlight w:val="cyan"/>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66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1CC4581" w14:textId="00B080D2" w:rsidR="00821332" w:rsidRPr="000F00D4" w:rsidRDefault="00821332" w:rsidP="00821332">
            <w:pPr>
              <w:rPr>
                <w:rFonts w:asciiTheme="minorHAnsi" w:hAnsiTheme="minorHAnsi"/>
                <w:color w:val="000000"/>
                <w:sz w:val="20"/>
              </w:rPr>
            </w:pPr>
            <w:r>
              <w:rPr>
                <w:rFonts w:asciiTheme="minorHAnsi" w:hAnsiTheme="minorHAnsi"/>
                <w:color w:val="000000"/>
                <w:sz w:val="20"/>
              </w:rPr>
              <w:t>MFF 102</w:t>
            </w:r>
          </w:p>
        </w:tc>
      </w:tr>
      <w:tr w:rsidR="001B287A" w:rsidRPr="00E42E14" w14:paraId="0B86B8FA" w14:textId="77777777" w:rsidTr="001B287A">
        <w:trPr>
          <w:gridAfter w:val="1"/>
          <w:wAfter w:w="2958" w:type="dxa"/>
          <w:tblCellSpacing w:w="0" w:type="dxa"/>
          <w:trPrChange w:id="665"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6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CAFB43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6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A16F7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6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3DAE7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Lagerung</w:t>
            </w:r>
          </w:p>
        </w:tc>
        <w:tc>
          <w:tcPr>
            <w:tcW w:w="954" w:type="dxa"/>
            <w:tcBorders>
              <w:top w:val="outset" w:sz="6" w:space="0" w:color="auto"/>
              <w:left w:val="outset" w:sz="6" w:space="0" w:color="D0D7E5"/>
              <w:bottom w:val="outset" w:sz="6" w:space="0" w:color="auto"/>
              <w:right w:val="outset" w:sz="6" w:space="0" w:color="D0D7E5"/>
            </w:tcBorders>
            <w:shd w:val="clear" w:color="auto" w:fill="FFFFFF"/>
            <w:tcPrChange w:id="669" w:author="Jörg Will" w:date="2016-07-16T08:58:00Z">
              <w:tcPr>
                <w:tcW w:w="954" w:type="dxa"/>
                <w:gridSpan w:val="2"/>
                <w:tcBorders>
                  <w:top w:val="outset" w:sz="6" w:space="0" w:color="auto"/>
                  <w:left w:val="outset" w:sz="6" w:space="0" w:color="D0D7E5"/>
                  <w:bottom w:val="outset" w:sz="6" w:space="0" w:color="auto"/>
                  <w:right w:val="outset" w:sz="6" w:space="0" w:color="D0D7E5"/>
                </w:tcBorders>
                <w:shd w:val="clear" w:color="auto" w:fill="FFFFFF"/>
              </w:tcPr>
            </w:tcPrChange>
          </w:tcPr>
          <w:p w14:paraId="0A9D8AF7" w14:textId="0B7EAEB6"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3186" w:type="dxa"/>
            <w:tcBorders>
              <w:top w:val="outset" w:sz="6" w:space="0" w:color="auto"/>
              <w:left w:val="outset" w:sz="6" w:space="0" w:color="D0D7E5"/>
              <w:bottom w:val="outset" w:sz="6" w:space="0" w:color="auto"/>
              <w:right w:val="outset" w:sz="6" w:space="0" w:color="D0D7E5"/>
            </w:tcBorders>
            <w:shd w:val="clear" w:color="auto" w:fill="FFFFFF"/>
            <w:tcPrChange w:id="670" w:author="Jörg Will" w:date="2016-07-16T08:58:00Z">
              <w:tcPr>
                <w:tcW w:w="5783" w:type="dxa"/>
                <w:gridSpan w:val="3"/>
                <w:tcBorders>
                  <w:top w:val="outset" w:sz="6" w:space="0" w:color="auto"/>
                  <w:left w:val="outset" w:sz="6" w:space="0" w:color="D0D7E5"/>
                  <w:bottom w:val="outset" w:sz="6" w:space="0" w:color="auto"/>
                  <w:right w:val="outset" w:sz="6" w:space="0" w:color="D0D7E5"/>
                </w:tcBorders>
                <w:shd w:val="clear" w:color="auto" w:fill="FFFFFF"/>
              </w:tcPr>
            </w:tcPrChange>
          </w:tcPr>
          <w:p w14:paraId="085A4E9E" w14:textId="48C1EF5C" w:rsidR="00821332" w:rsidRPr="00A023F2" w:rsidRDefault="00821332" w:rsidP="00821332">
            <w:pPr>
              <w:rPr>
                <w:rFonts w:asciiTheme="minorHAnsi" w:hAnsiTheme="minorHAnsi"/>
                <w:color w:val="000000"/>
                <w:sz w:val="20"/>
              </w:rPr>
            </w:pPr>
            <w:r>
              <w:rPr>
                <w:rFonts w:asciiTheme="minorHAnsi" w:hAnsiTheme="minorHAnsi"/>
                <w:color w:val="000000"/>
                <w:sz w:val="20"/>
              </w:rPr>
              <w:t>MFF 103</w:t>
            </w:r>
          </w:p>
        </w:tc>
      </w:tr>
      <w:tr w:rsidR="001B287A" w:rsidRPr="00E42E14" w14:paraId="0ECF13C3" w14:textId="77777777" w:rsidTr="001B287A">
        <w:trPr>
          <w:gridAfter w:val="1"/>
          <w:wAfter w:w="2958" w:type="dxa"/>
          <w:tblCellSpacing w:w="0" w:type="dxa"/>
          <w:trPrChange w:id="671"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7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72FD6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7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7117B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7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A693A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Verkaufstage</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675"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784BF323" w14:textId="16013E48" w:rsidR="00821332" w:rsidRPr="00611E24" w:rsidDel="00611E24" w:rsidRDefault="00821332" w:rsidP="00821332">
            <w:pPr>
              <w:rPr>
                <w:rFonts w:asciiTheme="minorHAnsi" w:hAnsiTheme="minorHAnsi"/>
                <w:color w:val="000000"/>
                <w:sz w:val="20"/>
              </w:rPr>
            </w:pPr>
            <w:r>
              <w:rPr>
                <w:color w:val="000000"/>
                <w:sz w:val="20"/>
                <w:highlight w:val="cyan"/>
              </w:rPr>
              <w:t xml:space="preserve">Int </w:t>
            </w:r>
          </w:p>
        </w:tc>
        <w:tc>
          <w:tcPr>
            <w:tcW w:w="3186" w:type="dxa"/>
            <w:tcBorders>
              <w:top w:val="single" w:sz="4" w:space="0" w:color="auto"/>
              <w:left w:val="single" w:sz="4" w:space="0" w:color="auto"/>
              <w:bottom w:val="single" w:sz="4" w:space="0" w:color="auto"/>
              <w:right w:val="single" w:sz="4" w:space="0" w:color="auto"/>
            </w:tcBorders>
            <w:shd w:val="clear" w:color="auto" w:fill="FFFFFF"/>
            <w:tcPrChange w:id="676"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427B49E8" w14:textId="53087968" w:rsidR="00821332" w:rsidRPr="00A023F2" w:rsidRDefault="00821332" w:rsidP="00821332">
            <w:pPr>
              <w:rPr>
                <w:rFonts w:asciiTheme="minorHAnsi" w:hAnsiTheme="minorHAnsi"/>
                <w:color w:val="000000"/>
                <w:sz w:val="20"/>
              </w:rPr>
            </w:pPr>
            <w:r>
              <w:rPr>
                <w:rFonts w:asciiTheme="minorHAnsi" w:hAnsiTheme="minorHAnsi"/>
                <w:color w:val="000000"/>
                <w:sz w:val="20"/>
              </w:rPr>
              <w:t>MFF 104</w:t>
            </w:r>
          </w:p>
        </w:tc>
      </w:tr>
      <w:tr w:rsidR="001B287A" w:rsidRPr="00E42E14" w14:paraId="7518A8E1" w14:textId="77777777" w:rsidTr="001B287A">
        <w:trPr>
          <w:gridAfter w:val="1"/>
          <w:wAfter w:w="2958" w:type="dxa"/>
          <w:tblCellSpacing w:w="0" w:type="dxa"/>
          <w:trPrChange w:id="677"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78"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35E87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79"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2337A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80"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619E9A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Gebäckcharakteristik(Memo)</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681"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79217949" w14:textId="48BF128B" w:rsidR="00821332" w:rsidDel="007E6223" w:rsidRDefault="00821332" w:rsidP="00821332">
            <w:pPr>
              <w:rPr>
                <w:rFonts w:asciiTheme="minorHAnsi" w:hAnsiTheme="minorHAnsi"/>
                <w:color w:val="000000"/>
                <w:sz w:val="20"/>
              </w:rPr>
            </w:pPr>
            <w:r>
              <w:rPr>
                <w:color w:val="000000"/>
                <w:sz w:val="20"/>
              </w:rPr>
              <w:t xml:space="preserve">String </w:t>
            </w:r>
          </w:p>
        </w:tc>
        <w:tc>
          <w:tcPr>
            <w:tcW w:w="3186" w:type="dxa"/>
            <w:tcBorders>
              <w:top w:val="single" w:sz="4" w:space="0" w:color="auto"/>
              <w:left w:val="single" w:sz="4" w:space="0" w:color="auto"/>
              <w:bottom w:val="single" w:sz="4" w:space="0" w:color="auto"/>
              <w:right w:val="single" w:sz="4" w:space="0" w:color="auto"/>
            </w:tcBorders>
            <w:shd w:val="clear" w:color="auto" w:fill="FFFFFF"/>
            <w:vAlign w:val="center"/>
            <w:tcPrChange w:id="682"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vAlign w:val="center"/>
              </w:tcPr>
            </w:tcPrChange>
          </w:tcPr>
          <w:p w14:paraId="1B24FD5D" w14:textId="07267495"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D38D95E" w14:textId="77777777" w:rsidTr="001B287A">
        <w:trPr>
          <w:gridAfter w:val="1"/>
          <w:wAfter w:w="2958" w:type="dxa"/>
          <w:tblCellSpacing w:w="0" w:type="dxa"/>
          <w:trPrChange w:id="683"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8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13C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8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B726B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8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54FE5D"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Gebäckcharakteristik(255+)</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687"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16CA768B" w14:textId="653735C9" w:rsidR="00821332" w:rsidRDefault="00821332" w:rsidP="00821332">
            <w:pPr>
              <w:rPr>
                <w:rFonts w:asciiTheme="minorHAnsi" w:hAnsiTheme="minorHAnsi"/>
                <w:color w:val="000000"/>
                <w:sz w:val="20"/>
              </w:rPr>
            </w:pPr>
            <w:r>
              <w:rPr>
                <w:color w:val="000000"/>
                <w:sz w:val="20"/>
              </w:rPr>
              <w:t xml:space="preserve">String </w:t>
            </w:r>
          </w:p>
        </w:tc>
        <w:tc>
          <w:tcPr>
            <w:tcW w:w="3186" w:type="dxa"/>
            <w:tcBorders>
              <w:top w:val="single" w:sz="4" w:space="0" w:color="auto"/>
              <w:left w:val="single" w:sz="4" w:space="0" w:color="auto"/>
              <w:bottom w:val="single" w:sz="4" w:space="0" w:color="auto"/>
              <w:right w:val="single" w:sz="4" w:space="0" w:color="auto"/>
            </w:tcBorders>
            <w:shd w:val="clear" w:color="auto" w:fill="FFFFFF"/>
            <w:tcPrChange w:id="688"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6FAF255A" w14:textId="1436D65D"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B465617" w14:textId="77777777" w:rsidTr="001B287A">
        <w:trPr>
          <w:gridAfter w:val="1"/>
          <w:wAfter w:w="2958" w:type="dxa"/>
          <w:tblCellSpacing w:w="0" w:type="dxa"/>
          <w:trPrChange w:id="689"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9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F7C5B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9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69AE4A"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9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50236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Verzehrtipps(Memo)</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693"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5AA3DA6D" w14:textId="12175150" w:rsidR="00821332" w:rsidRDefault="00821332" w:rsidP="00821332">
            <w:pPr>
              <w:rPr>
                <w:rFonts w:asciiTheme="minorHAnsi" w:hAnsiTheme="minorHAnsi"/>
                <w:color w:val="000000"/>
                <w:sz w:val="20"/>
              </w:rPr>
            </w:pPr>
            <w:r>
              <w:rPr>
                <w:color w:val="000000"/>
                <w:sz w:val="20"/>
              </w:rPr>
              <w:t xml:space="preserve">String </w:t>
            </w:r>
          </w:p>
        </w:tc>
        <w:tc>
          <w:tcPr>
            <w:tcW w:w="3186" w:type="dxa"/>
            <w:tcBorders>
              <w:top w:val="single" w:sz="4" w:space="0" w:color="auto"/>
              <w:left w:val="single" w:sz="4" w:space="0" w:color="auto"/>
              <w:bottom w:val="single" w:sz="4" w:space="0" w:color="auto"/>
              <w:right w:val="single" w:sz="4" w:space="0" w:color="auto"/>
            </w:tcBorders>
            <w:shd w:val="clear" w:color="auto" w:fill="FFFFFF"/>
            <w:tcPrChange w:id="694"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1E6BDE92" w14:textId="70327448"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5D113EC7" w14:textId="77777777" w:rsidTr="001B287A">
        <w:trPr>
          <w:gridAfter w:val="1"/>
          <w:wAfter w:w="2958" w:type="dxa"/>
          <w:tblCellSpacing w:w="0" w:type="dxa"/>
          <w:trPrChange w:id="695"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69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617C0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69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E02A4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69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C2CAC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Hinweis Ernährung(Memo)</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699"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15017811" w14:textId="2397361E" w:rsidR="00821332" w:rsidRDefault="00821332" w:rsidP="00821332">
            <w:pPr>
              <w:rPr>
                <w:rFonts w:asciiTheme="minorHAnsi" w:hAnsiTheme="minorHAnsi"/>
                <w:color w:val="000000"/>
                <w:sz w:val="20"/>
              </w:rPr>
            </w:pPr>
            <w:r>
              <w:rPr>
                <w:color w:val="000000"/>
                <w:sz w:val="20"/>
              </w:rPr>
              <w:t xml:space="preserve">String </w:t>
            </w:r>
          </w:p>
        </w:tc>
        <w:tc>
          <w:tcPr>
            <w:tcW w:w="3186" w:type="dxa"/>
            <w:tcBorders>
              <w:top w:val="single" w:sz="4" w:space="0" w:color="auto"/>
              <w:left w:val="single" w:sz="4" w:space="0" w:color="auto"/>
              <w:bottom w:val="single" w:sz="4" w:space="0" w:color="auto"/>
              <w:right w:val="single" w:sz="4" w:space="0" w:color="auto"/>
            </w:tcBorders>
            <w:shd w:val="clear" w:color="auto" w:fill="FFFFFF"/>
            <w:tcPrChange w:id="700"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2FEAC841" w14:textId="5AFF7391" w:rsidR="00821332" w:rsidRPr="00E42E14"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3A2C893D" w14:textId="77777777" w:rsidTr="001B287A">
        <w:trPr>
          <w:gridAfter w:val="1"/>
          <w:wAfter w:w="2958" w:type="dxa"/>
          <w:tblCellSpacing w:w="0" w:type="dxa"/>
          <w:trPrChange w:id="701"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0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9A237F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0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4A49E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0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03470B"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Getreidemischung(Memo)</w:t>
            </w:r>
          </w:p>
        </w:tc>
        <w:tc>
          <w:tcPr>
            <w:tcW w:w="954" w:type="dxa"/>
            <w:tcBorders>
              <w:top w:val="single" w:sz="4" w:space="0" w:color="auto"/>
              <w:left w:val="single" w:sz="4" w:space="0" w:color="auto"/>
              <w:bottom w:val="single" w:sz="4" w:space="0" w:color="auto"/>
              <w:right w:val="single" w:sz="4" w:space="0" w:color="auto"/>
            </w:tcBorders>
            <w:shd w:val="clear" w:color="auto" w:fill="FFFFFF"/>
            <w:tcPrChange w:id="705" w:author="Jörg Will" w:date="2016-07-16T08:58:00Z">
              <w:tcPr>
                <w:tcW w:w="954" w:type="dxa"/>
                <w:gridSpan w:val="2"/>
                <w:tcBorders>
                  <w:top w:val="single" w:sz="4" w:space="0" w:color="auto"/>
                  <w:left w:val="single" w:sz="4" w:space="0" w:color="auto"/>
                  <w:bottom w:val="single" w:sz="4" w:space="0" w:color="auto"/>
                  <w:right w:val="single" w:sz="4" w:space="0" w:color="auto"/>
                </w:tcBorders>
                <w:shd w:val="clear" w:color="auto" w:fill="FFFFFF"/>
              </w:tcPr>
            </w:tcPrChange>
          </w:tcPr>
          <w:p w14:paraId="4EBD73DB" w14:textId="7B03DE62" w:rsidR="00821332" w:rsidRDefault="00821332" w:rsidP="00821332">
            <w:pPr>
              <w:rPr>
                <w:rFonts w:asciiTheme="minorHAnsi" w:hAnsiTheme="minorHAnsi"/>
                <w:color w:val="000000"/>
                <w:sz w:val="20"/>
              </w:rPr>
            </w:pPr>
            <w:r>
              <w:rPr>
                <w:color w:val="000000"/>
                <w:sz w:val="20"/>
              </w:rPr>
              <w:t xml:space="preserve">String </w:t>
            </w:r>
          </w:p>
        </w:tc>
        <w:tc>
          <w:tcPr>
            <w:tcW w:w="3186" w:type="dxa"/>
            <w:tcBorders>
              <w:top w:val="single" w:sz="4" w:space="0" w:color="auto"/>
              <w:left w:val="single" w:sz="4" w:space="0" w:color="auto"/>
              <w:bottom w:val="single" w:sz="4" w:space="0" w:color="auto"/>
              <w:right w:val="single" w:sz="4" w:space="0" w:color="auto"/>
            </w:tcBorders>
            <w:shd w:val="clear" w:color="auto" w:fill="FFFFFF"/>
            <w:tcPrChange w:id="706" w:author="Jörg Will" w:date="2016-07-16T08:58:00Z">
              <w:tcPr>
                <w:tcW w:w="5783" w:type="dxa"/>
                <w:gridSpan w:val="3"/>
                <w:tcBorders>
                  <w:top w:val="single" w:sz="4" w:space="0" w:color="auto"/>
                  <w:left w:val="single" w:sz="4" w:space="0" w:color="auto"/>
                  <w:bottom w:val="single" w:sz="4" w:space="0" w:color="auto"/>
                  <w:right w:val="single" w:sz="4" w:space="0" w:color="auto"/>
                </w:tcBorders>
                <w:shd w:val="clear" w:color="auto" w:fill="FFFFFF"/>
              </w:tcPr>
            </w:tcPrChange>
          </w:tcPr>
          <w:p w14:paraId="58C93614" w14:textId="7467D759" w:rsidR="00821332" w:rsidRPr="00F2552C" w:rsidRDefault="00821332" w:rsidP="00821332">
            <w:pPr>
              <w:rPr>
                <w:rFonts w:asciiTheme="minorHAnsi" w:hAnsiTheme="minorHAnsi"/>
                <w:color w:val="000000"/>
                <w:sz w:val="20"/>
              </w:rPr>
            </w:pPr>
            <w:r>
              <w:rPr>
                <w:rFonts w:asciiTheme="minorHAnsi" w:hAnsiTheme="minorHAnsi"/>
                <w:color w:val="000000"/>
                <w:sz w:val="20"/>
              </w:rPr>
              <w:t>Ignorieren (-&gt; Hinweise2)</w:t>
            </w:r>
          </w:p>
        </w:tc>
      </w:tr>
      <w:tr w:rsidR="001B287A" w:rsidRPr="00E42E14" w14:paraId="20090C1A" w14:textId="77777777" w:rsidTr="001B287A">
        <w:trPr>
          <w:gridAfter w:val="1"/>
          <w:wAfter w:w="2958" w:type="dxa"/>
          <w:tblCellSpacing w:w="0" w:type="dxa"/>
          <w:trPrChange w:id="707" w:author="Jörg Will" w:date="2016-07-16T08:58:00Z">
            <w:trPr>
              <w:gridAfter w:val="1"/>
              <w:wAfter w:w="361"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08"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99B92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09"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96219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10"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7D7832"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Warengruppe</w:t>
            </w:r>
          </w:p>
        </w:tc>
        <w:tc>
          <w:tcPr>
            <w:tcW w:w="954" w:type="dxa"/>
            <w:tcBorders>
              <w:top w:val="single" w:sz="2" w:space="0" w:color="auto"/>
              <w:left w:val="single" w:sz="4" w:space="0" w:color="auto"/>
              <w:bottom w:val="single" w:sz="4" w:space="0" w:color="auto"/>
              <w:right w:val="single" w:sz="4" w:space="0" w:color="auto"/>
            </w:tcBorders>
            <w:shd w:val="clear" w:color="auto" w:fill="FFFFFF"/>
            <w:tcPrChange w:id="711" w:author="Jörg Will" w:date="2016-07-16T08:58:00Z">
              <w:tcPr>
                <w:tcW w:w="954" w:type="dxa"/>
                <w:gridSpan w:val="2"/>
                <w:tcBorders>
                  <w:top w:val="single" w:sz="2" w:space="0" w:color="auto"/>
                  <w:left w:val="single" w:sz="4" w:space="0" w:color="auto"/>
                  <w:bottom w:val="single" w:sz="4" w:space="0" w:color="auto"/>
                  <w:right w:val="single" w:sz="4" w:space="0" w:color="auto"/>
                </w:tcBorders>
                <w:shd w:val="clear" w:color="auto" w:fill="FFFFFF"/>
              </w:tcPr>
            </w:tcPrChange>
          </w:tcPr>
          <w:p w14:paraId="422868CB" w14:textId="5E774C5D" w:rsidR="00821332" w:rsidRPr="00F2552C" w:rsidRDefault="00821332" w:rsidP="00821332">
            <w:pPr>
              <w:rPr>
                <w:rFonts w:asciiTheme="minorHAnsi" w:hAnsiTheme="minorHAnsi"/>
                <w:color w:val="000000"/>
                <w:sz w:val="20"/>
              </w:rPr>
            </w:pPr>
            <w:r>
              <w:rPr>
                <w:color w:val="000000"/>
                <w:sz w:val="20"/>
                <w:highlight w:val="cyan"/>
              </w:rPr>
              <w:t xml:space="preserve">Int </w:t>
            </w:r>
          </w:p>
        </w:tc>
        <w:tc>
          <w:tcPr>
            <w:tcW w:w="3186" w:type="dxa"/>
            <w:tcBorders>
              <w:top w:val="single" w:sz="2" w:space="0" w:color="auto"/>
              <w:left w:val="single" w:sz="4" w:space="0" w:color="auto"/>
              <w:bottom w:val="single" w:sz="4" w:space="0" w:color="auto"/>
              <w:right w:val="single" w:sz="4" w:space="0" w:color="auto"/>
            </w:tcBorders>
            <w:shd w:val="clear" w:color="auto" w:fill="FFFFFF"/>
            <w:tcPrChange w:id="712" w:author="Jörg Will" w:date="2016-07-16T08:58:00Z">
              <w:tcPr>
                <w:tcW w:w="5783" w:type="dxa"/>
                <w:gridSpan w:val="3"/>
                <w:tcBorders>
                  <w:top w:val="single" w:sz="2" w:space="0" w:color="auto"/>
                  <w:left w:val="single" w:sz="4" w:space="0" w:color="auto"/>
                  <w:bottom w:val="single" w:sz="4" w:space="0" w:color="auto"/>
                  <w:right w:val="single" w:sz="4" w:space="0" w:color="auto"/>
                </w:tcBorders>
                <w:shd w:val="clear" w:color="auto" w:fill="FFFFFF"/>
              </w:tcPr>
            </w:tcPrChange>
          </w:tcPr>
          <w:p w14:paraId="3F790030" w14:textId="55128295"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Warengruppe</w:t>
            </w:r>
          </w:p>
        </w:tc>
      </w:tr>
      <w:tr w:rsidR="001B287A" w:rsidRPr="00E42E14" w14:paraId="77AA69B4" w14:textId="77777777" w:rsidTr="001B287A">
        <w:trPr>
          <w:gridAfter w:val="1"/>
          <w:wAfter w:w="2958" w:type="dxa"/>
          <w:tblCellSpacing w:w="0" w:type="dxa"/>
          <w:trPrChange w:id="71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1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22130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1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415F6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1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F65E3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Stk/Umkarton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1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5ED364" w14:textId="21B961E1" w:rsidR="00821332" w:rsidRPr="00922E98" w:rsidRDefault="00821332" w:rsidP="00821332">
            <w:pPr>
              <w:rPr>
                <w:rFonts w:asciiTheme="minorHAnsi" w:hAnsiTheme="minorHAnsi"/>
                <w:color w:val="000000"/>
                <w:sz w:val="20"/>
                <w:highlight w:val="yellow"/>
              </w:rPr>
            </w:pPr>
            <w:r>
              <w:rPr>
                <w:color w:val="000000"/>
                <w:sz w:val="20"/>
                <w:highlight w:val="cyan"/>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18"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88955B8" w14:textId="23490558" w:rsidR="00821332" w:rsidRPr="00F2552C" w:rsidRDefault="00821332" w:rsidP="00821332">
            <w:pPr>
              <w:rPr>
                <w:rFonts w:asciiTheme="minorHAnsi" w:hAnsiTheme="minorHAnsi"/>
                <w:color w:val="000000"/>
                <w:sz w:val="20"/>
              </w:rPr>
            </w:pPr>
            <w:r w:rsidRPr="00A023F2">
              <w:rPr>
                <w:rFonts w:asciiTheme="minorHAnsi" w:hAnsiTheme="minorHAnsi"/>
                <w:color w:val="000000"/>
                <w:sz w:val="20"/>
                <w:highlight w:val="yellow"/>
              </w:rPr>
              <w:t>VPE</w:t>
            </w:r>
            <w:r>
              <w:rPr>
                <w:rFonts w:asciiTheme="minorHAnsi" w:hAnsiTheme="minorHAnsi"/>
                <w:color w:val="000000"/>
                <w:sz w:val="20"/>
              </w:rPr>
              <w:t xml:space="preserve"> (MFF 101)</w:t>
            </w:r>
          </w:p>
        </w:tc>
      </w:tr>
      <w:tr w:rsidR="001B287A" w:rsidRPr="00E42E14" w14:paraId="386A2E7D" w14:textId="77777777" w:rsidTr="001B287A">
        <w:trPr>
          <w:gridAfter w:val="1"/>
          <w:wAfter w:w="2958" w:type="dxa"/>
          <w:tblCellSpacing w:w="0" w:type="dxa"/>
          <w:trPrChange w:id="71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2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A613E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2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557163"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2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5EBA3D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1</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2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90F3939" w14:textId="5FECC343"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2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F9C792" w14:textId="27E075AD"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Mwst 1</w:t>
            </w:r>
          </w:p>
        </w:tc>
      </w:tr>
      <w:tr w:rsidR="001B287A" w:rsidRPr="00E42E14" w14:paraId="62E520F7" w14:textId="77777777" w:rsidTr="001B287A">
        <w:trPr>
          <w:gridAfter w:val="1"/>
          <w:wAfter w:w="2958" w:type="dxa"/>
          <w:tblCellSpacing w:w="0" w:type="dxa"/>
          <w:trPrChange w:id="725"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2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86546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2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86058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2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2258C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MwSt. Satz 2</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29"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3FAF129" w14:textId="190BC8F8"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30"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B4EC97" w14:textId="08133593" w:rsidR="00821332" w:rsidRPr="00F2552C" w:rsidRDefault="00821332" w:rsidP="00821332">
            <w:pPr>
              <w:rPr>
                <w:rFonts w:asciiTheme="minorHAnsi" w:hAnsiTheme="minorHAnsi"/>
                <w:color w:val="000000"/>
                <w:sz w:val="20"/>
              </w:rPr>
            </w:pPr>
            <w:r w:rsidRPr="00F2552C">
              <w:rPr>
                <w:rFonts w:asciiTheme="minorHAnsi" w:hAnsiTheme="minorHAnsi"/>
                <w:color w:val="000000"/>
                <w:sz w:val="20"/>
              </w:rPr>
              <w:t>Mwst 2</w:t>
            </w:r>
          </w:p>
        </w:tc>
      </w:tr>
      <w:tr w:rsidR="001B287A" w:rsidRPr="00E42E14" w14:paraId="1ADE84EE" w14:textId="77777777" w:rsidTr="001B287A">
        <w:trPr>
          <w:gridAfter w:val="1"/>
          <w:wAfter w:w="2958" w:type="dxa"/>
          <w:tblCellSpacing w:w="0" w:type="dxa"/>
          <w:trPrChange w:id="731"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tcPrChange w:id="73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2E81D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tcPrChange w:id="73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1237F4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tcPrChange w:id="73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07A58247"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Fett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35"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63472B" w14:textId="74298D95"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36"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3839B02" w14:textId="69533DE3" w:rsidR="00821332" w:rsidRPr="00F2552C" w:rsidRDefault="00821332">
            <w:r>
              <w:rPr>
                <w:rFonts w:asciiTheme="minorHAnsi" w:hAnsiTheme="minorHAnsi"/>
                <w:color w:val="000000"/>
                <w:sz w:val="20"/>
              </w:rPr>
              <w:t>MFF 200</w:t>
            </w:r>
          </w:p>
        </w:tc>
      </w:tr>
      <w:tr w:rsidR="001B287A" w:rsidRPr="00E42E14" w14:paraId="4F16DC10" w14:textId="77777777" w:rsidTr="001B287A">
        <w:trPr>
          <w:gridAfter w:val="1"/>
          <w:wAfter w:w="2958" w:type="dxa"/>
          <w:tblCellSpacing w:w="0" w:type="dxa"/>
          <w:trPrChange w:id="737"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tcPrChange w:id="738"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59E52D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tcPrChange w:id="739"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05DCB45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tcPrChange w:id="740"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7EFE08F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gesättigte Fettsäuren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41"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C5B2AA0" w14:textId="792995DF"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42"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2AC17B8" w14:textId="397A0B6D" w:rsidR="00821332" w:rsidRPr="00F2552C" w:rsidRDefault="00821332">
            <w:r w:rsidRPr="00F2552C">
              <w:rPr>
                <w:rFonts w:asciiTheme="minorHAnsi" w:hAnsiTheme="minorHAnsi"/>
                <w:color w:val="000000"/>
                <w:sz w:val="20"/>
              </w:rPr>
              <w:t>M</w:t>
            </w:r>
            <w:r>
              <w:rPr>
                <w:rFonts w:asciiTheme="minorHAnsi" w:hAnsiTheme="minorHAnsi"/>
                <w:color w:val="000000"/>
                <w:sz w:val="20"/>
              </w:rPr>
              <w:t>FF 201</w:t>
            </w:r>
          </w:p>
        </w:tc>
      </w:tr>
      <w:tr w:rsidR="001B287A" w:rsidRPr="00E42E14" w14:paraId="6B5143EF" w14:textId="77777777" w:rsidTr="001B287A">
        <w:trPr>
          <w:gridAfter w:val="1"/>
          <w:wAfter w:w="2958" w:type="dxa"/>
          <w:tblCellSpacing w:w="0" w:type="dxa"/>
          <w:trPrChange w:id="74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tcPrChange w:id="74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05332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tcPrChange w:id="74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5187EA6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tcPrChange w:id="74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66387B0F"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Zucker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4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4A1B22" w14:textId="4B6778E2"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48"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FD5E224" w14:textId="1A1525E6" w:rsidR="00821332" w:rsidRPr="00F2552C" w:rsidRDefault="00821332">
            <w:r w:rsidRPr="00F2552C">
              <w:rPr>
                <w:rFonts w:asciiTheme="minorHAnsi" w:hAnsiTheme="minorHAnsi"/>
                <w:color w:val="000000"/>
                <w:sz w:val="20"/>
              </w:rPr>
              <w:t>M</w:t>
            </w:r>
            <w:r>
              <w:rPr>
                <w:rFonts w:asciiTheme="minorHAnsi" w:hAnsiTheme="minorHAnsi"/>
                <w:color w:val="000000"/>
                <w:sz w:val="20"/>
              </w:rPr>
              <w:t>FF 202</w:t>
            </w:r>
          </w:p>
        </w:tc>
      </w:tr>
      <w:tr w:rsidR="001B287A" w:rsidRPr="00E42E14" w14:paraId="66770CE8" w14:textId="77777777" w:rsidTr="001B287A">
        <w:trPr>
          <w:gridAfter w:val="1"/>
          <w:wAfter w:w="2958" w:type="dxa"/>
          <w:tblCellSpacing w:w="0" w:type="dxa"/>
          <w:trPrChange w:id="74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tcPrChange w:id="75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7A8254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tcPrChange w:id="75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78AA0B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44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tcPrChange w:id="75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2E7A9728"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Nährwertampel Salz</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5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BDA7D7" w14:textId="5B954D18" w:rsidR="00821332" w:rsidRPr="00F2552C" w:rsidDel="00922E98" w:rsidRDefault="00821332" w:rsidP="00821332">
            <w:pPr>
              <w:rPr>
                <w:rFonts w:asciiTheme="minorHAnsi" w:hAnsiTheme="minorHAnsi"/>
                <w:color w:val="000000"/>
                <w:sz w:val="20"/>
              </w:rPr>
            </w:pPr>
            <w:r>
              <w:rPr>
                <w:color w:val="000000"/>
                <w:sz w:val="20"/>
                <w:highlight w:val="cyan"/>
              </w:rPr>
              <w:t xml:space="preserve">Char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5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05B82B" w14:textId="385B9F1A" w:rsidR="00821332" w:rsidRPr="00F2552C" w:rsidRDefault="00821332">
            <w:r w:rsidRPr="00F2552C">
              <w:rPr>
                <w:rFonts w:asciiTheme="minorHAnsi" w:hAnsiTheme="minorHAnsi"/>
                <w:color w:val="000000"/>
                <w:sz w:val="20"/>
              </w:rPr>
              <w:t>M</w:t>
            </w:r>
            <w:r>
              <w:rPr>
                <w:rFonts w:asciiTheme="minorHAnsi" w:hAnsiTheme="minorHAnsi"/>
                <w:color w:val="000000"/>
                <w:sz w:val="20"/>
              </w:rPr>
              <w:t>FF 203</w:t>
            </w:r>
          </w:p>
        </w:tc>
      </w:tr>
      <w:tr w:rsidR="001B287A" w:rsidRPr="00E42E14" w14:paraId="6BFCDB48" w14:textId="77777777" w:rsidTr="001B287A">
        <w:trPr>
          <w:gridAfter w:val="1"/>
          <w:wAfter w:w="2958" w:type="dxa"/>
          <w:tblCellSpacing w:w="0" w:type="dxa"/>
          <w:trPrChange w:id="755"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tcPrChange w:id="75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36FE7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tcPrChange w:id="75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58CD016E"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tcPrChange w:id="75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tcPr>
            </w:tcPrChange>
          </w:tcPr>
          <w:p w14:paraId="4BBCCFE0"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Handelseinheit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59"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94753F" w14:textId="09BB6724"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60"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57F905B" w14:textId="51DCB18E" w:rsidR="00821332" w:rsidRDefault="00821332" w:rsidP="00821332">
            <w:pPr>
              <w:rPr>
                <w:rFonts w:asciiTheme="minorHAnsi" w:hAnsiTheme="minorHAnsi"/>
                <w:color w:val="000000"/>
                <w:sz w:val="20"/>
              </w:rPr>
            </w:pPr>
            <w:r w:rsidRPr="00F2552C">
              <w:rPr>
                <w:rFonts w:asciiTheme="minorHAnsi" w:hAnsiTheme="minorHAnsi"/>
                <w:color w:val="000000"/>
                <w:sz w:val="20"/>
              </w:rPr>
              <w:t>EAN (Bestelleinheit), Druck-EAN</w:t>
            </w:r>
          </w:p>
          <w:p w14:paraId="29D1AD94"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466C53A8" w14:textId="77777777" w:rsidTr="001B287A">
        <w:trPr>
          <w:gridAfter w:val="1"/>
          <w:wAfter w:w="2958" w:type="dxa"/>
          <w:tblCellSpacing w:w="0" w:type="dxa"/>
          <w:trPrChange w:id="761" w:author="Jörg Will" w:date="2016-07-16T08:58:00Z">
            <w:trPr>
              <w:gridAfter w:val="1"/>
              <w:wAfter w:w="418" w:type="dxa"/>
              <w:tblCellSpacing w:w="0" w:type="dxa"/>
            </w:trPr>
          </w:trPrChange>
        </w:trPr>
        <w:tc>
          <w:tcPr>
            <w:tcW w:w="705" w:type="dxa"/>
            <w:tcBorders>
              <w:top w:val="outset" w:sz="6" w:space="0" w:color="D0D7E5"/>
              <w:left w:val="outset" w:sz="6" w:space="0" w:color="D0D7E5"/>
              <w:bottom w:val="single" w:sz="4" w:space="0" w:color="auto"/>
              <w:right w:val="outset" w:sz="6" w:space="0" w:color="D0D7E5"/>
            </w:tcBorders>
            <w:shd w:val="clear" w:color="auto" w:fill="FFFFFF"/>
            <w:tcPrChange w:id="762" w:author="Jörg Will" w:date="2016-07-16T08:58:00Z">
              <w:tcPr>
                <w:tcW w:w="705"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5E75552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200</w:t>
            </w:r>
          </w:p>
        </w:tc>
        <w:tc>
          <w:tcPr>
            <w:tcW w:w="708" w:type="dxa"/>
            <w:tcBorders>
              <w:top w:val="outset" w:sz="6" w:space="0" w:color="D0D7E5"/>
              <w:left w:val="outset" w:sz="6" w:space="0" w:color="D0D7E5"/>
              <w:bottom w:val="single" w:sz="4" w:space="0" w:color="auto"/>
              <w:right w:val="outset" w:sz="6" w:space="0" w:color="D0D7E5"/>
            </w:tcBorders>
            <w:shd w:val="clear" w:color="auto" w:fill="FFFFFF"/>
            <w:tcPrChange w:id="763" w:author="Jörg Will" w:date="2016-07-16T08:58:00Z">
              <w:tcPr>
                <w:tcW w:w="708" w:type="dxa"/>
                <w:tcBorders>
                  <w:top w:val="outset" w:sz="6" w:space="0" w:color="D0D7E5"/>
                  <w:left w:val="outset" w:sz="6" w:space="0" w:color="D0D7E5"/>
                  <w:bottom w:val="single" w:sz="4" w:space="0" w:color="auto"/>
                  <w:right w:val="outset" w:sz="6" w:space="0" w:color="D0D7E5"/>
                </w:tcBorders>
                <w:shd w:val="clear" w:color="auto" w:fill="FFFFFF"/>
              </w:tcPr>
            </w:tcPrChange>
          </w:tcPr>
          <w:p w14:paraId="5650F76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51</w:t>
            </w:r>
          </w:p>
        </w:tc>
        <w:tc>
          <w:tcPr>
            <w:tcW w:w="3549" w:type="dxa"/>
            <w:tcBorders>
              <w:top w:val="outset" w:sz="6" w:space="0" w:color="D0D7E5"/>
              <w:left w:val="outset" w:sz="6" w:space="0" w:color="D0D7E5"/>
              <w:bottom w:val="single" w:sz="4" w:space="0" w:color="auto"/>
              <w:right w:val="outset" w:sz="6" w:space="0" w:color="D0D7E5"/>
            </w:tcBorders>
            <w:shd w:val="clear" w:color="auto" w:fill="FFFFFF"/>
            <w:tcPrChange w:id="764" w:author="Jörg Will" w:date="2016-07-16T08:58:00Z">
              <w:tcPr>
                <w:tcW w:w="3549" w:type="dxa"/>
                <w:tcBorders>
                  <w:top w:val="outset" w:sz="6" w:space="0" w:color="D0D7E5"/>
                  <w:left w:val="outset" w:sz="6" w:space="0" w:color="D0D7E5"/>
                  <w:bottom w:val="single" w:sz="4" w:space="0" w:color="auto"/>
                  <w:right w:val="outset" w:sz="6" w:space="0" w:color="D0D7E5"/>
                </w:tcBorders>
                <w:shd w:val="clear" w:color="auto" w:fill="FFFFFF"/>
              </w:tcPr>
            </w:tcPrChange>
          </w:tcPr>
          <w:p w14:paraId="7B305819"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EAN Konsumenteneinheit</w:t>
            </w:r>
          </w:p>
        </w:tc>
        <w:tc>
          <w:tcPr>
            <w:tcW w:w="954" w:type="dxa"/>
            <w:tcBorders>
              <w:top w:val="outset" w:sz="6" w:space="0" w:color="D0D7E5"/>
              <w:left w:val="outset" w:sz="6" w:space="0" w:color="D0D7E5"/>
              <w:bottom w:val="single" w:sz="4" w:space="0" w:color="auto"/>
              <w:right w:val="outset" w:sz="6" w:space="0" w:color="D0D7E5"/>
            </w:tcBorders>
            <w:shd w:val="clear" w:color="auto" w:fill="FFFFFF"/>
            <w:tcPrChange w:id="765" w:author="Jörg Will" w:date="2016-07-16T08:58:00Z">
              <w:tcPr>
                <w:tcW w:w="954"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01405D83" w14:textId="75708640" w:rsidR="00821332" w:rsidRPr="00F2552C" w:rsidRDefault="00821332" w:rsidP="00821332">
            <w:pPr>
              <w:rPr>
                <w:rFonts w:asciiTheme="minorHAnsi" w:hAnsiTheme="minorHAnsi"/>
                <w:color w:val="000000"/>
                <w:sz w:val="20"/>
              </w:rPr>
            </w:pPr>
            <w:r>
              <w:rPr>
                <w:color w:val="000000"/>
                <w:sz w:val="20"/>
                <w:highlight w:val="cyan"/>
              </w:rPr>
              <w:t xml:space="preserve">String </w:t>
            </w:r>
          </w:p>
        </w:tc>
        <w:tc>
          <w:tcPr>
            <w:tcW w:w="3186" w:type="dxa"/>
            <w:tcBorders>
              <w:top w:val="outset" w:sz="6" w:space="0" w:color="D0D7E5"/>
              <w:left w:val="outset" w:sz="6" w:space="0" w:color="D0D7E5"/>
              <w:bottom w:val="single" w:sz="4" w:space="0" w:color="auto"/>
              <w:right w:val="outset" w:sz="6" w:space="0" w:color="D0D7E5"/>
            </w:tcBorders>
            <w:shd w:val="clear" w:color="auto" w:fill="FFFFFF"/>
            <w:tcPrChange w:id="766" w:author="Jörg Will" w:date="2016-07-16T08:58:00Z">
              <w:tcPr>
                <w:tcW w:w="5726" w:type="dxa"/>
                <w:gridSpan w:val="2"/>
                <w:tcBorders>
                  <w:top w:val="outset" w:sz="6" w:space="0" w:color="D0D7E5"/>
                  <w:left w:val="outset" w:sz="6" w:space="0" w:color="D0D7E5"/>
                  <w:bottom w:val="single" w:sz="4" w:space="0" w:color="auto"/>
                  <w:right w:val="outset" w:sz="6" w:space="0" w:color="D0D7E5"/>
                </w:tcBorders>
                <w:shd w:val="clear" w:color="auto" w:fill="FFFFFF"/>
              </w:tcPr>
            </w:tcPrChange>
          </w:tcPr>
          <w:p w14:paraId="08B0B8F0" w14:textId="4C62B180" w:rsidR="00821332" w:rsidRDefault="00821332" w:rsidP="00821332">
            <w:pPr>
              <w:rPr>
                <w:rFonts w:asciiTheme="minorHAnsi" w:hAnsiTheme="minorHAnsi"/>
                <w:color w:val="000000"/>
                <w:sz w:val="20"/>
              </w:rPr>
            </w:pPr>
            <w:r w:rsidRPr="00F2552C">
              <w:rPr>
                <w:rFonts w:asciiTheme="minorHAnsi" w:hAnsiTheme="minorHAnsi"/>
                <w:color w:val="000000"/>
                <w:sz w:val="20"/>
              </w:rPr>
              <w:t>EAN (Verkaufseinheit), Druck-EAN</w:t>
            </w:r>
          </w:p>
          <w:p w14:paraId="7EB37A6B" w14:textId="77777777" w:rsidR="00821332" w:rsidRPr="00F2552C" w:rsidRDefault="00821332" w:rsidP="00821332">
            <w:pPr>
              <w:rPr>
                <w:rFonts w:asciiTheme="minorHAnsi" w:hAnsiTheme="minorHAnsi"/>
                <w:color w:val="000000"/>
                <w:sz w:val="20"/>
              </w:rPr>
            </w:pPr>
            <w:r>
              <w:rPr>
                <w:rFonts w:asciiTheme="minorHAnsi" w:hAnsiTheme="minorHAnsi"/>
                <w:color w:val="000000"/>
                <w:sz w:val="20"/>
              </w:rPr>
              <w:t>Pflege nur OS.NET, WinBack liest ggf.</w:t>
            </w:r>
          </w:p>
        </w:tc>
      </w:tr>
      <w:tr w:rsidR="001B287A" w:rsidRPr="00E42E14" w14:paraId="5CEC59DB" w14:textId="77777777" w:rsidTr="001B287A">
        <w:trPr>
          <w:gridAfter w:val="1"/>
          <w:wAfter w:w="2958" w:type="dxa"/>
          <w:tblCellSpacing w:w="0" w:type="dxa"/>
          <w:trPrChange w:id="767" w:author="Jörg Will" w:date="2016-07-16T08:58:00Z">
            <w:trPr>
              <w:gridAfter w:val="1"/>
              <w:wAfter w:w="418" w:type="dxa"/>
              <w:tblCellSpacing w:w="0" w:type="dxa"/>
            </w:trPr>
          </w:trPrChange>
        </w:trPr>
        <w:tc>
          <w:tcPr>
            <w:tcW w:w="705" w:type="dxa"/>
            <w:tcBorders>
              <w:top w:val="nil"/>
              <w:left w:val="nil"/>
              <w:bottom w:val="outset" w:sz="6" w:space="0" w:color="D0D7E5"/>
              <w:right w:val="nil"/>
            </w:tcBorders>
            <w:shd w:val="clear" w:color="auto" w:fill="FFFFFF"/>
            <w:tcPrChange w:id="768" w:author="Jörg Will" w:date="2016-07-16T08:58:00Z">
              <w:tcPr>
                <w:tcW w:w="705" w:type="dxa"/>
                <w:gridSpan w:val="2"/>
                <w:tcBorders>
                  <w:top w:val="nil"/>
                  <w:left w:val="nil"/>
                  <w:bottom w:val="outset" w:sz="6" w:space="0" w:color="D0D7E5"/>
                  <w:right w:val="nil"/>
                </w:tcBorders>
                <w:shd w:val="clear" w:color="auto" w:fill="FFFFFF"/>
              </w:tcPr>
            </w:tcPrChange>
          </w:tcPr>
          <w:p w14:paraId="44D22661" w14:textId="77777777" w:rsidR="00821332" w:rsidRPr="00E42E14" w:rsidRDefault="00821332" w:rsidP="00F2552C">
            <w:pPr>
              <w:jc w:val="center"/>
              <w:rPr>
                <w:rFonts w:asciiTheme="minorHAnsi" w:hAnsiTheme="minorHAnsi"/>
                <w:color w:val="000000"/>
                <w:sz w:val="20"/>
              </w:rPr>
            </w:pPr>
          </w:p>
        </w:tc>
        <w:tc>
          <w:tcPr>
            <w:tcW w:w="708" w:type="dxa"/>
            <w:tcBorders>
              <w:top w:val="nil"/>
              <w:left w:val="nil"/>
              <w:bottom w:val="outset" w:sz="6" w:space="0" w:color="D0D7E5"/>
              <w:right w:val="nil"/>
            </w:tcBorders>
            <w:shd w:val="clear" w:color="auto" w:fill="FFFFFF"/>
            <w:tcPrChange w:id="769" w:author="Jörg Will" w:date="2016-07-16T08:58:00Z">
              <w:tcPr>
                <w:tcW w:w="708" w:type="dxa"/>
                <w:tcBorders>
                  <w:top w:val="nil"/>
                  <w:left w:val="nil"/>
                  <w:bottom w:val="outset" w:sz="6" w:space="0" w:color="D0D7E5"/>
                  <w:right w:val="nil"/>
                </w:tcBorders>
                <w:shd w:val="clear" w:color="auto" w:fill="FFFFFF"/>
              </w:tcPr>
            </w:tcPrChange>
          </w:tcPr>
          <w:p w14:paraId="4D17229E" w14:textId="77777777" w:rsidR="00821332" w:rsidRPr="00E42E14" w:rsidRDefault="00821332" w:rsidP="00F2552C">
            <w:pPr>
              <w:jc w:val="center"/>
              <w:rPr>
                <w:rFonts w:asciiTheme="minorHAnsi" w:hAnsiTheme="minorHAnsi"/>
                <w:color w:val="000000"/>
                <w:sz w:val="20"/>
              </w:rPr>
            </w:pPr>
          </w:p>
        </w:tc>
        <w:tc>
          <w:tcPr>
            <w:tcW w:w="3549" w:type="dxa"/>
            <w:tcBorders>
              <w:top w:val="nil"/>
              <w:left w:val="nil"/>
              <w:bottom w:val="outset" w:sz="6" w:space="0" w:color="D0D7E5"/>
              <w:right w:val="nil"/>
            </w:tcBorders>
            <w:shd w:val="clear" w:color="auto" w:fill="FFFFFF"/>
            <w:tcPrChange w:id="770" w:author="Jörg Will" w:date="2016-07-16T08:58:00Z">
              <w:tcPr>
                <w:tcW w:w="3549" w:type="dxa"/>
                <w:tcBorders>
                  <w:top w:val="nil"/>
                  <w:left w:val="nil"/>
                  <w:bottom w:val="outset" w:sz="6" w:space="0" w:color="D0D7E5"/>
                  <w:right w:val="nil"/>
                </w:tcBorders>
                <w:shd w:val="clear" w:color="auto" w:fill="FFFFFF"/>
              </w:tcPr>
            </w:tcPrChange>
          </w:tcPr>
          <w:p w14:paraId="0B97D6E7" w14:textId="77777777" w:rsidR="00821332" w:rsidRPr="00E42E14" w:rsidRDefault="00821332" w:rsidP="00F2552C">
            <w:pPr>
              <w:rPr>
                <w:rFonts w:asciiTheme="minorHAnsi" w:hAnsiTheme="minorHAnsi"/>
                <w:color w:val="000000"/>
                <w:sz w:val="20"/>
              </w:rPr>
            </w:pPr>
          </w:p>
        </w:tc>
        <w:tc>
          <w:tcPr>
            <w:tcW w:w="954" w:type="dxa"/>
            <w:tcBorders>
              <w:top w:val="nil"/>
              <w:left w:val="nil"/>
              <w:bottom w:val="outset" w:sz="6" w:space="0" w:color="D0D7E5"/>
              <w:right w:val="nil"/>
            </w:tcBorders>
            <w:shd w:val="clear" w:color="auto" w:fill="FFFFFF"/>
            <w:tcPrChange w:id="771" w:author="Jörg Will" w:date="2016-07-16T08:58:00Z">
              <w:tcPr>
                <w:tcW w:w="954" w:type="dxa"/>
                <w:gridSpan w:val="2"/>
                <w:tcBorders>
                  <w:top w:val="nil"/>
                  <w:left w:val="nil"/>
                  <w:bottom w:val="outset" w:sz="6" w:space="0" w:color="D0D7E5"/>
                  <w:right w:val="nil"/>
                </w:tcBorders>
                <w:shd w:val="clear" w:color="auto" w:fill="FFFFFF"/>
              </w:tcPr>
            </w:tcPrChange>
          </w:tcPr>
          <w:p w14:paraId="233CDF45" w14:textId="77777777" w:rsidR="00821332" w:rsidRPr="00F2552C" w:rsidRDefault="00821332" w:rsidP="00F2552C">
            <w:pPr>
              <w:rPr>
                <w:rFonts w:asciiTheme="minorHAnsi" w:hAnsiTheme="minorHAnsi"/>
                <w:color w:val="000000"/>
                <w:sz w:val="20"/>
              </w:rPr>
            </w:pPr>
          </w:p>
        </w:tc>
        <w:tc>
          <w:tcPr>
            <w:tcW w:w="3186" w:type="dxa"/>
            <w:tcBorders>
              <w:top w:val="nil"/>
              <w:left w:val="nil"/>
              <w:bottom w:val="outset" w:sz="6" w:space="0" w:color="D0D7E5"/>
              <w:right w:val="nil"/>
            </w:tcBorders>
            <w:shd w:val="clear" w:color="auto" w:fill="FFFFFF"/>
            <w:tcPrChange w:id="772" w:author="Jörg Will" w:date="2016-07-16T08:58:00Z">
              <w:tcPr>
                <w:tcW w:w="5726" w:type="dxa"/>
                <w:gridSpan w:val="2"/>
                <w:tcBorders>
                  <w:top w:val="nil"/>
                  <w:left w:val="nil"/>
                  <w:bottom w:val="outset" w:sz="6" w:space="0" w:color="D0D7E5"/>
                  <w:right w:val="nil"/>
                </w:tcBorders>
                <w:shd w:val="clear" w:color="auto" w:fill="FFFFFF"/>
              </w:tcPr>
            </w:tcPrChange>
          </w:tcPr>
          <w:p w14:paraId="5B1C04AD" w14:textId="1D500E2F" w:rsidR="00821332" w:rsidRPr="00F2552C" w:rsidRDefault="00821332" w:rsidP="00F2552C">
            <w:pPr>
              <w:rPr>
                <w:rFonts w:asciiTheme="minorHAnsi" w:hAnsiTheme="minorHAnsi"/>
                <w:color w:val="000000"/>
                <w:sz w:val="20"/>
              </w:rPr>
            </w:pPr>
          </w:p>
        </w:tc>
      </w:tr>
      <w:tr w:rsidR="001B287A" w:rsidRPr="00E42E14" w14:paraId="073AACEA" w14:textId="77777777" w:rsidTr="001B287A">
        <w:trPr>
          <w:gridAfter w:val="1"/>
          <w:wAfter w:w="2958" w:type="dxa"/>
          <w:tblCellSpacing w:w="0" w:type="dxa"/>
          <w:trPrChange w:id="77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7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400DCF"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7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5EA39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8</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7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B6357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Teigtemperatur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7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AC4EB18" w14:textId="4FCA551F" w:rsidR="00821332" w:rsidRDefault="00821332" w:rsidP="00821332">
            <w:pPr>
              <w:rPr>
                <w:rFonts w:asciiTheme="minorHAnsi" w:hAnsiTheme="minorHAnsi"/>
                <w:color w:val="000000"/>
                <w:sz w:val="20"/>
              </w:rPr>
            </w:pPr>
            <w:r>
              <w:rPr>
                <w:color w:val="000000"/>
                <w:sz w:val="20"/>
              </w:rPr>
              <w:t xml:space="preserve">String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78"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2DE1C1" w14:textId="714E0FE6"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6A67A7" w14:textId="77777777" w:rsidTr="001B287A">
        <w:trPr>
          <w:gridAfter w:val="1"/>
          <w:wAfter w:w="2958" w:type="dxa"/>
          <w:tblCellSpacing w:w="0" w:type="dxa"/>
          <w:trPrChange w:id="77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8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10853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8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8A05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9</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8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F245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8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BE65A3" w14:textId="20305E61" w:rsidR="00821332" w:rsidRDefault="00821332" w:rsidP="00821332">
            <w:pPr>
              <w:rPr>
                <w:rFonts w:asciiTheme="minorHAnsi" w:hAnsiTheme="minorHAnsi"/>
                <w:color w:val="000000"/>
                <w:sz w:val="20"/>
              </w:rPr>
            </w:pPr>
            <w:r>
              <w:rPr>
                <w:color w:val="000000"/>
                <w:sz w:val="20"/>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8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72927B" w14:textId="4F7BD59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364E090" w14:textId="77777777" w:rsidTr="001B287A">
        <w:trPr>
          <w:gridAfter w:val="1"/>
          <w:wAfter w:w="2958" w:type="dxa"/>
          <w:tblCellSpacing w:w="0" w:type="dxa"/>
          <w:trPrChange w:id="785"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8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174B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8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8C6EB4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8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3BE17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Kneten II</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89"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E45F658" w14:textId="7AA17A17" w:rsidR="00821332" w:rsidRDefault="00821332" w:rsidP="00821332">
            <w:pPr>
              <w:rPr>
                <w:rFonts w:asciiTheme="minorHAnsi" w:hAnsiTheme="minorHAnsi"/>
                <w:color w:val="000000"/>
                <w:sz w:val="20"/>
              </w:rPr>
            </w:pPr>
            <w:r>
              <w:rPr>
                <w:color w:val="000000"/>
                <w:sz w:val="20"/>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90"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45B607" w14:textId="0F4DFF40"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CF36EB" w14:textId="77777777" w:rsidTr="001B287A">
        <w:trPr>
          <w:gridAfter w:val="1"/>
          <w:wAfter w:w="2958" w:type="dxa"/>
          <w:tblCellSpacing w:w="0" w:type="dxa"/>
          <w:trPrChange w:id="791"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9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07F31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9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05A0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79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DB209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Pause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795"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4A61756" w14:textId="1FD5AFCE" w:rsidR="00821332" w:rsidRDefault="00821332" w:rsidP="00821332">
            <w:pPr>
              <w:rPr>
                <w:rFonts w:asciiTheme="minorHAnsi" w:hAnsiTheme="minorHAnsi"/>
                <w:color w:val="000000"/>
                <w:sz w:val="20"/>
              </w:rPr>
            </w:pPr>
            <w:r>
              <w:rPr>
                <w:color w:val="000000"/>
                <w:sz w:val="20"/>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796"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77E3BF7" w14:textId="1D085B5F"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B4B8836" w14:textId="77777777" w:rsidTr="001B287A">
        <w:trPr>
          <w:gridAfter w:val="1"/>
          <w:wAfter w:w="2958" w:type="dxa"/>
          <w:tblCellSpacing w:w="0" w:type="dxa"/>
          <w:trPrChange w:id="797"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798"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7A9415"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799"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18FEB1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00"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3B3FDA"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Infofeld Teigruhe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01"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891F8FD" w14:textId="63C63798" w:rsidR="00821332" w:rsidRDefault="00821332" w:rsidP="00821332">
            <w:pPr>
              <w:rPr>
                <w:rFonts w:asciiTheme="minorHAnsi" w:hAnsiTheme="minorHAnsi"/>
                <w:color w:val="000000"/>
                <w:sz w:val="20"/>
              </w:rPr>
            </w:pPr>
            <w:r>
              <w:rPr>
                <w:color w:val="000000"/>
                <w:sz w:val="20"/>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02"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0D6E41" w14:textId="52DA378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95737D7" w14:textId="77777777" w:rsidTr="001B287A">
        <w:trPr>
          <w:gridAfter w:val="1"/>
          <w:wAfter w:w="2958" w:type="dxa"/>
          <w:tblCellSpacing w:w="0" w:type="dxa"/>
          <w:trPrChange w:id="80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0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B535D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210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0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E04C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0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E7B0BF"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Froster MHD</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0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5C2B12D" w14:textId="464FA02E"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08"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747271" w14:textId="3309B07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0112BCD" w14:textId="77777777" w:rsidTr="001B287A">
        <w:trPr>
          <w:gridAfter w:val="1"/>
          <w:wAfter w:w="2958" w:type="dxa"/>
          <w:tblCellSpacing w:w="0" w:type="dxa"/>
          <w:trPrChange w:id="809"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10"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05DDF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11"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2122A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12"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03C0783"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Zeit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13"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FF7127" w14:textId="77C0D601"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14"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9F8FD10" w14:textId="6913C1D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06235AF" w14:textId="77777777" w:rsidTr="001B287A">
        <w:trPr>
          <w:gridAfter w:val="1"/>
          <w:wAfter w:w="2958" w:type="dxa"/>
          <w:tblCellSpacing w:w="0" w:type="dxa"/>
          <w:trPrChange w:id="815"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16"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CA1AE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17"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772267"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18"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6FA761"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19"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7A55D6" w14:textId="3BDEE7A3"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20"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750589" w14:textId="23A4B32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3FD81697" w14:textId="77777777" w:rsidTr="001B287A">
        <w:trPr>
          <w:gridAfter w:val="1"/>
          <w:wAfter w:w="2958" w:type="dxa"/>
          <w:tblCellSpacing w:w="0" w:type="dxa"/>
          <w:trPrChange w:id="821"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22"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2B2370B"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220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23"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9F66AE1"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24"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6EF0F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Teig-Gare Toleranz-</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25"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2B069B" w14:textId="71693B0B"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26"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1EE22F" w14:textId="703BA4B7"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821332" w:rsidRPr="00E42E14" w14:paraId="799D063E" w14:textId="77777777" w:rsidTr="001B287A">
        <w:tblPrEx>
          <w:tblPrExChange w:id="827" w:author="Jörg Will" w:date="2016-07-16T08:58:00Z">
            <w:tblPrEx>
              <w:tblInd w:w="597" w:type="dxa"/>
            </w:tblPrEx>
          </w:tblPrExChange>
        </w:tblPrEx>
        <w:trPr>
          <w:tblCellSpacing w:w="0" w:type="dxa"/>
          <w:trPrChange w:id="828" w:author="Jörg Will" w:date="2016-07-16T08:58:00Z">
            <w:trPr>
              <w:gridBefore w:val="1"/>
              <w:tblCellSpacing w:w="0" w:type="dxa"/>
            </w:trPr>
          </w:trPrChange>
        </w:trPr>
        <w:tc>
          <w:tcPr>
            <w:tcW w:w="4962" w:type="dxa"/>
            <w:gridSpan w:val="3"/>
            <w:tcBorders>
              <w:top w:val="outset" w:sz="6" w:space="0" w:color="D0D7E5"/>
              <w:left w:val="nil"/>
              <w:bottom w:val="outset" w:sz="6" w:space="0" w:color="D0D7E5"/>
              <w:right w:val="nil"/>
            </w:tcBorders>
            <w:shd w:val="clear" w:color="auto" w:fill="FFFFFF"/>
            <w:tcPrChange w:id="829" w:author="Jörg Will" w:date="2016-07-16T08:58:00Z">
              <w:tcPr>
                <w:tcW w:w="4962" w:type="dxa"/>
                <w:gridSpan w:val="4"/>
                <w:tcBorders>
                  <w:top w:val="outset" w:sz="6" w:space="0" w:color="D0D7E5"/>
                  <w:left w:val="nil"/>
                  <w:bottom w:val="outset" w:sz="6" w:space="0" w:color="D0D7E5"/>
                  <w:right w:val="nil"/>
                </w:tcBorders>
                <w:shd w:val="clear" w:color="auto" w:fill="FFFFFF"/>
              </w:tcPr>
            </w:tcPrChange>
          </w:tcPr>
          <w:p w14:paraId="5FE77FD0" w14:textId="77777777" w:rsidR="00821332" w:rsidRPr="00E42E14" w:rsidRDefault="00821332" w:rsidP="00F2552C">
            <w:pPr>
              <w:rPr>
                <w:rFonts w:asciiTheme="minorHAnsi" w:hAnsiTheme="minorHAnsi"/>
                <w:color w:val="000000"/>
                <w:sz w:val="20"/>
              </w:rPr>
            </w:pPr>
          </w:p>
        </w:tc>
        <w:tc>
          <w:tcPr>
            <w:tcW w:w="954" w:type="dxa"/>
            <w:tcBorders>
              <w:top w:val="outset" w:sz="6" w:space="0" w:color="D0D7E5"/>
              <w:left w:val="nil"/>
              <w:bottom w:val="outset" w:sz="6" w:space="0" w:color="D0D7E5"/>
              <w:right w:val="nil"/>
            </w:tcBorders>
            <w:shd w:val="clear" w:color="auto" w:fill="FFFFFF"/>
            <w:tcPrChange w:id="830" w:author="Jörg Will" w:date="2016-07-16T08:58:00Z">
              <w:tcPr>
                <w:tcW w:w="954" w:type="dxa"/>
                <w:gridSpan w:val="2"/>
                <w:tcBorders>
                  <w:top w:val="outset" w:sz="6" w:space="0" w:color="D0D7E5"/>
                  <w:left w:val="nil"/>
                  <w:bottom w:val="outset" w:sz="6" w:space="0" w:color="D0D7E5"/>
                  <w:right w:val="nil"/>
                </w:tcBorders>
                <w:shd w:val="clear" w:color="auto" w:fill="FFFFFF"/>
              </w:tcPr>
            </w:tcPrChange>
          </w:tcPr>
          <w:p w14:paraId="011FA2BA" w14:textId="77777777" w:rsidR="00821332" w:rsidRPr="00F2552C" w:rsidRDefault="00821332" w:rsidP="00F2552C">
            <w:pPr>
              <w:rPr>
                <w:rFonts w:asciiTheme="minorHAnsi" w:hAnsiTheme="minorHAnsi"/>
                <w:color w:val="000000"/>
                <w:sz w:val="20"/>
              </w:rPr>
            </w:pPr>
          </w:p>
        </w:tc>
        <w:tc>
          <w:tcPr>
            <w:tcW w:w="6144" w:type="dxa"/>
            <w:gridSpan w:val="2"/>
            <w:tcBorders>
              <w:top w:val="outset" w:sz="6" w:space="0" w:color="D0D7E5"/>
              <w:left w:val="nil"/>
              <w:bottom w:val="outset" w:sz="6" w:space="0" w:color="D0D7E5"/>
              <w:right w:val="nil"/>
            </w:tcBorders>
            <w:shd w:val="clear" w:color="auto" w:fill="FFFFFF"/>
            <w:tcPrChange w:id="831" w:author="Jörg Will" w:date="2016-07-16T08:58:00Z">
              <w:tcPr>
                <w:tcW w:w="6144" w:type="dxa"/>
                <w:gridSpan w:val="3"/>
                <w:tcBorders>
                  <w:top w:val="outset" w:sz="6" w:space="0" w:color="D0D7E5"/>
                  <w:left w:val="nil"/>
                  <w:bottom w:val="outset" w:sz="6" w:space="0" w:color="D0D7E5"/>
                  <w:right w:val="nil"/>
                </w:tcBorders>
                <w:shd w:val="clear" w:color="auto" w:fill="FFFFFF"/>
              </w:tcPr>
            </w:tcPrChange>
          </w:tcPr>
          <w:p w14:paraId="4F1F2A0D" w14:textId="7CA92C91" w:rsidR="00821332" w:rsidRPr="00F2552C" w:rsidRDefault="00821332" w:rsidP="00F2552C">
            <w:pPr>
              <w:rPr>
                <w:rFonts w:asciiTheme="minorHAnsi" w:hAnsiTheme="minorHAnsi"/>
                <w:color w:val="000000"/>
                <w:sz w:val="20"/>
              </w:rPr>
            </w:pPr>
          </w:p>
        </w:tc>
      </w:tr>
      <w:tr w:rsidR="001B287A" w:rsidRPr="00E42E14" w14:paraId="5F497DE7" w14:textId="77777777" w:rsidTr="001B287A">
        <w:trPr>
          <w:gridAfter w:val="1"/>
          <w:wAfter w:w="2958" w:type="dxa"/>
          <w:tblCellSpacing w:w="0" w:type="dxa"/>
          <w:trPrChange w:id="83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3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8056A58"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3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2CD622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3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C3B1DC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Backverlust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3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8A6BBB1" w14:textId="3DB846E3" w:rsidR="00821332" w:rsidRDefault="00821332" w:rsidP="00821332">
            <w:pPr>
              <w:rPr>
                <w:rFonts w:asciiTheme="minorHAnsi" w:hAnsiTheme="minorHAnsi"/>
                <w:color w:val="000000"/>
                <w:sz w:val="20"/>
              </w:rPr>
            </w:pPr>
            <w:r>
              <w:rPr>
                <w:color w:val="000000"/>
                <w:sz w:val="20"/>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3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F22A31" w14:textId="35B26A59"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017A4205" w14:textId="77777777" w:rsidTr="001B287A">
        <w:trPr>
          <w:gridAfter w:val="1"/>
          <w:wAfter w:w="2958" w:type="dxa"/>
          <w:tblCellSpacing w:w="0" w:type="dxa"/>
          <w:trPrChange w:id="83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3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6FFA8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4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EB17A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4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8F78995"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Zuschnitt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4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BB41C0" w14:textId="61844509" w:rsidR="00821332" w:rsidRDefault="00821332" w:rsidP="00821332">
            <w:pPr>
              <w:rPr>
                <w:rFonts w:asciiTheme="minorHAnsi" w:hAnsiTheme="minorHAnsi"/>
                <w:color w:val="000000"/>
                <w:sz w:val="20"/>
              </w:rPr>
            </w:pPr>
            <w:r>
              <w:rPr>
                <w:color w:val="000000"/>
                <w:sz w:val="20"/>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4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B65F524" w14:textId="4F7B2EB2"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72785036" w14:textId="77777777" w:rsidTr="001B287A">
        <w:trPr>
          <w:gridAfter w:val="1"/>
          <w:wAfter w:w="2958" w:type="dxa"/>
          <w:tblCellSpacing w:w="0" w:type="dxa"/>
          <w:trPrChange w:id="84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4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43686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4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09D054"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4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E89E454"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Stück/Stikkenwagen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4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0023F82" w14:textId="2A594A8E" w:rsidR="00821332" w:rsidRDefault="00821332" w:rsidP="00821332">
            <w:pPr>
              <w:rPr>
                <w:rFonts w:asciiTheme="minorHAnsi" w:hAnsiTheme="minorHAnsi"/>
                <w:color w:val="000000"/>
                <w:sz w:val="20"/>
              </w:rPr>
            </w:pPr>
            <w:r>
              <w:rPr>
                <w:color w:val="000000"/>
                <w:sz w:val="20"/>
              </w:rPr>
              <w:t xml:space="preserve">Int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4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096519" w14:textId="01D6297D"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F9608C7" w14:textId="77777777" w:rsidTr="001B287A">
        <w:trPr>
          <w:gridAfter w:val="1"/>
          <w:wAfter w:w="2958" w:type="dxa"/>
          <w:tblCellSpacing w:w="0" w:type="dxa"/>
          <w:trPrChange w:id="85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5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AA298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5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08922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5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DB1DFC"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Arbeitszeit Teig</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5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A2395D8" w14:textId="3E8DECB9"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5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1A1B4C" w14:textId="414B2051"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1A01210E" w14:textId="77777777" w:rsidTr="001B287A">
        <w:trPr>
          <w:gridAfter w:val="1"/>
          <w:wAfter w:w="2958" w:type="dxa"/>
          <w:tblCellSpacing w:w="0" w:type="dxa"/>
          <w:trPrChange w:id="85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5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DB8FC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5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27F586"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5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02F7E9"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Aufarbeitung</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6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67482B" w14:textId="65BF4574"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6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3ED8482" w14:textId="4238782E"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577385C7" w14:textId="77777777" w:rsidTr="001B287A">
        <w:trPr>
          <w:gridAfter w:val="1"/>
          <w:wAfter w:w="2958" w:type="dxa"/>
          <w:tblCellSpacing w:w="0" w:type="dxa"/>
          <w:trPrChange w:id="86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6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DE7E9"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6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96969C"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6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1CA4A7"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Backen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6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412F93" w14:textId="75D86195"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6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EE58D88" w14:textId="144849BA"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4BEDBF2D" w14:textId="77777777" w:rsidTr="001B287A">
        <w:trPr>
          <w:gridAfter w:val="1"/>
          <w:wAfter w:w="2958" w:type="dxa"/>
          <w:tblCellSpacing w:w="0" w:type="dxa"/>
          <w:trPrChange w:id="86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6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E0084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300</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7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AB1FC0"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7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EE0848" w14:textId="77777777" w:rsidR="00821332" w:rsidRPr="00E42E14" w:rsidRDefault="00821332" w:rsidP="00821332">
            <w:pPr>
              <w:rPr>
                <w:rFonts w:asciiTheme="minorHAnsi" w:hAnsiTheme="minorHAnsi"/>
                <w:sz w:val="20"/>
              </w:rPr>
            </w:pPr>
            <w:r w:rsidRPr="00E42E14">
              <w:rPr>
                <w:rFonts w:asciiTheme="minorHAnsi" w:hAnsiTheme="minorHAnsi"/>
                <w:color w:val="000000"/>
                <w:sz w:val="20"/>
              </w:rPr>
              <w:t>Zeit Abkühlen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7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B032BF6" w14:textId="0924874B" w:rsidR="00821332" w:rsidRDefault="00821332" w:rsidP="00821332">
            <w:pPr>
              <w:rPr>
                <w:rFonts w:asciiTheme="minorHAnsi" w:hAnsiTheme="minorHAnsi"/>
                <w:color w:val="000000"/>
                <w:sz w:val="20"/>
              </w:rPr>
            </w:pPr>
            <w:r>
              <w:rPr>
                <w:color w:val="000000"/>
                <w:sz w:val="20"/>
              </w:rPr>
              <w:t xml:space="preserve">Time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7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7C06BA1" w14:textId="43CAED6C" w:rsidR="00821332" w:rsidRPr="00F2552C" w:rsidRDefault="00821332" w:rsidP="00821332">
            <w:pPr>
              <w:rPr>
                <w:rFonts w:asciiTheme="minorHAnsi" w:hAnsiTheme="minorHAnsi"/>
                <w:color w:val="000000"/>
                <w:sz w:val="20"/>
              </w:rPr>
            </w:pPr>
            <w:r>
              <w:rPr>
                <w:rFonts w:asciiTheme="minorHAnsi" w:hAnsiTheme="minorHAnsi"/>
                <w:color w:val="000000"/>
                <w:sz w:val="20"/>
              </w:rPr>
              <w:t>Ignorieren</w:t>
            </w:r>
          </w:p>
        </w:tc>
      </w:tr>
      <w:tr w:rsidR="001B287A" w:rsidRPr="00E42E14" w14:paraId="2BD6ACED" w14:textId="77777777" w:rsidTr="001B287A">
        <w:trPr>
          <w:gridAfter w:val="1"/>
          <w:wAfter w:w="2958" w:type="dxa"/>
          <w:tblCellSpacing w:w="0" w:type="dxa"/>
          <w:trPrChange w:id="87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7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CC0A52"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7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B4D7FD" w14:textId="77777777" w:rsidR="00821332" w:rsidRPr="00E42E14" w:rsidRDefault="00821332" w:rsidP="00821332">
            <w:pPr>
              <w:jc w:val="center"/>
              <w:rPr>
                <w:rFonts w:asciiTheme="minorHAnsi" w:hAnsiTheme="minorHAnsi"/>
                <w:sz w:val="20"/>
              </w:rPr>
            </w:pPr>
            <w:r w:rsidRPr="00E42E14">
              <w:rPr>
                <w:rFonts w:asciiTheme="minorHAnsi" w:hAnsiTheme="minorHAnsi"/>
                <w:color w:val="000000"/>
                <w:sz w:val="20"/>
              </w:rPr>
              <w:t>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7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CEC37A" w14:textId="77777777" w:rsidR="00821332" w:rsidRPr="00F2407C" w:rsidRDefault="00821332" w:rsidP="00821332">
            <w:pPr>
              <w:rPr>
                <w:rFonts w:asciiTheme="minorHAnsi" w:hAnsiTheme="minorHAnsi"/>
                <w:sz w:val="20"/>
                <w:highlight w:val="cyan"/>
              </w:rPr>
            </w:pPr>
            <w:r w:rsidRPr="00F2407C">
              <w:rPr>
                <w:rFonts w:asciiTheme="minorHAnsi" w:hAnsiTheme="minorHAnsi"/>
                <w:color w:val="000000"/>
                <w:sz w:val="20"/>
                <w:highlight w:val="cyan"/>
              </w:rPr>
              <w:t>Kilokalorien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7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EDEE5C" w14:textId="59670CF4" w:rsidR="00821332" w:rsidRPr="00F2552C" w:rsidRDefault="00821332" w:rsidP="00821332">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7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2DEC7F" w14:textId="2DF38B47" w:rsidR="00821332" w:rsidRPr="00F2552C" w:rsidRDefault="00544215">
            <w:r>
              <w:rPr>
                <w:rFonts w:asciiTheme="minorHAnsi" w:hAnsiTheme="minorHAnsi"/>
                <w:color w:val="000000"/>
                <w:sz w:val="20"/>
              </w:rPr>
              <w:t>neue Tabelle: Naehrwerte</w:t>
            </w:r>
          </w:p>
        </w:tc>
      </w:tr>
      <w:tr w:rsidR="001B287A" w:rsidRPr="00E42E14" w14:paraId="5E9E3456" w14:textId="77777777" w:rsidTr="001B287A">
        <w:trPr>
          <w:gridAfter w:val="1"/>
          <w:wAfter w:w="2958" w:type="dxa"/>
          <w:tblCellSpacing w:w="0" w:type="dxa"/>
          <w:trPrChange w:id="88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8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B4C7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8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61FD2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8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39C0C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Kilojoule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8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67D1EB" w14:textId="6168DC2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8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A52C37" w14:textId="7332ECAB" w:rsidR="00544215" w:rsidRPr="00F2552C" w:rsidRDefault="00544215" w:rsidP="00544215">
            <w:r>
              <w:rPr>
                <w:rFonts w:asciiTheme="minorHAnsi" w:hAnsiTheme="minorHAnsi"/>
                <w:color w:val="000000"/>
                <w:sz w:val="20"/>
              </w:rPr>
              <w:t>neue Tabelle: Naehrwerte</w:t>
            </w:r>
          </w:p>
        </w:tc>
      </w:tr>
      <w:tr w:rsidR="001B287A" w:rsidRPr="00E42E14" w14:paraId="02A25DDC" w14:textId="77777777" w:rsidTr="001B287A">
        <w:trPr>
          <w:gridAfter w:val="1"/>
          <w:wAfter w:w="2958" w:type="dxa"/>
          <w:tblCellSpacing w:w="0" w:type="dxa"/>
          <w:trPrChange w:id="88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8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64AB8D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8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BA1AB4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8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435A6C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Proteine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9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962E07D" w14:textId="0ED1E8F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9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4BF928" w14:textId="03AE6013" w:rsidR="00544215" w:rsidRPr="00F2552C" w:rsidRDefault="00544215" w:rsidP="00544215">
            <w:r>
              <w:rPr>
                <w:rFonts w:asciiTheme="minorHAnsi" w:hAnsiTheme="minorHAnsi"/>
                <w:color w:val="000000"/>
                <w:sz w:val="20"/>
              </w:rPr>
              <w:t>neue Tabelle: Naehrwerte</w:t>
            </w:r>
          </w:p>
        </w:tc>
      </w:tr>
      <w:tr w:rsidR="001B287A" w:rsidRPr="00E42E14" w14:paraId="2A53D5CE" w14:textId="77777777" w:rsidTr="001B287A">
        <w:trPr>
          <w:gridAfter w:val="1"/>
          <w:wAfter w:w="2958" w:type="dxa"/>
          <w:tblCellSpacing w:w="0" w:type="dxa"/>
          <w:trPrChange w:id="89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9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9F76A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89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C66F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89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ACFA1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Kohlenhydrate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89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544B7B1" w14:textId="25E3BCD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89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023FBC" w14:textId="53A8676F" w:rsidR="00544215" w:rsidRPr="00F2552C" w:rsidRDefault="00544215" w:rsidP="00544215">
            <w:r>
              <w:rPr>
                <w:rFonts w:asciiTheme="minorHAnsi" w:hAnsiTheme="minorHAnsi"/>
                <w:color w:val="000000"/>
                <w:sz w:val="20"/>
              </w:rPr>
              <w:t>neue Tabelle: Naehrwerte</w:t>
            </w:r>
          </w:p>
        </w:tc>
      </w:tr>
      <w:tr w:rsidR="001B287A" w:rsidRPr="00E42E14" w14:paraId="7C419170" w14:textId="77777777" w:rsidTr="001B287A">
        <w:trPr>
          <w:gridAfter w:val="1"/>
          <w:wAfter w:w="2958" w:type="dxa"/>
          <w:tblCellSpacing w:w="0" w:type="dxa"/>
          <w:trPrChange w:id="89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89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D3E16C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0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FBB89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0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E44D0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Fette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0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1063271" w14:textId="2CD0BE9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0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6C8BF2" w14:textId="7E94DF71" w:rsidR="00544215" w:rsidRPr="00F2552C" w:rsidRDefault="00544215" w:rsidP="00544215">
            <w:r>
              <w:rPr>
                <w:rFonts w:asciiTheme="minorHAnsi" w:hAnsiTheme="minorHAnsi"/>
                <w:color w:val="000000"/>
                <w:sz w:val="20"/>
              </w:rPr>
              <w:t>neue Tabelle: Naehrwerte</w:t>
            </w:r>
          </w:p>
        </w:tc>
      </w:tr>
      <w:tr w:rsidR="001B287A" w:rsidRPr="00E42E14" w14:paraId="5EA712E6" w14:textId="77777777" w:rsidTr="001B287A">
        <w:trPr>
          <w:gridAfter w:val="1"/>
          <w:wAfter w:w="2958" w:type="dxa"/>
          <w:tblCellSpacing w:w="0" w:type="dxa"/>
          <w:trPrChange w:id="90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0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755D4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0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89A7F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0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FEA4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Wasser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0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DAEDB10" w14:textId="5F2CF7C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0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013050" w14:textId="304CF540" w:rsidR="00544215" w:rsidRPr="00F2552C" w:rsidRDefault="00544215" w:rsidP="00544215">
            <w:r>
              <w:rPr>
                <w:rFonts w:asciiTheme="minorHAnsi" w:hAnsiTheme="minorHAnsi"/>
                <w:color w:val="000000"/>
                <w:sz w:val="20"/>
              </w:rPr>
              <w:t>neue Tabelle: Naehrwerte</w:t>
            </w:r>
          </w:p>
        </w:tc>
      </w:tr>
      <w:tr w:rsidR="001B287A" w:rsidRPr="00E42E14" w14:paraId="6912DBCA" w14:textId="77777777" w:rsidTr="001B287A">
        <w:trPr>
          <w:gridAfter w:val="1"/>
          <w:wAfter w:w="2958" w:type="dxa"/>
          <w:tblCellSpacing w:w="0" w:type="dxa"/>
          <w:trPrChange w:id="91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1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8CF75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1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F9B3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1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59A9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1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6749D1" w14:textId="5B2990D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1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C44835" w14:textId="13697431" w:rsidR="00544215" w:rsidRPr="00F2552C" w:rsidRDefault="00544215" w:rsidP="00544215">
            <w:r>
              <w:rPr>
                <w:rFonts w:asciiTheme="minorHAnsi" w:hAnsiTheme="minorHAnsi"/>
                <w:color w:val="000000"/>
                <w:sz w:val="20"/>
              </w:rPr>
              <w:t>neue Tabelle: Naehrwerte</w:t>
            </w:r>
          </w:p>
        </w:tc>
      </w:tr>
      <w:tr w:rsidR="001B287A" w:rsidRPr="00E42E14" w14:paraId="6C815A51" w14:textId="77777777" w:rsidTr="001B287A">
        <w:trPr>
          <w:gridAfter w:val="1"/>
          <w:wAfter w:w="2958" w:type="dxa"/>
          <w:tblCellSpacing w:w="0" w:type="dxa"/>
          <w:trPrChange w:id="91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1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386B99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1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8B7EB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1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894C0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gesättigte Fettsäuren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2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B2893D5" w14:textId="64A646E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2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A35C989" w14:textId="4F9B2A68" w:rsidR="00544215" w:rsidRPr="00F2552C" w:rsidRDefault="00544215" w:rsidP="00544215">
            <w:r>
              <w:rPr>
                <w:rFonts w:asciiTheme="minorHAnsi" w:hAnsiTheme="minorHAnsi"/>
                <w:color w:val="000000"/>
                <w:sz w:val="20"/>
              </w:rPr>
              <w:t>neue Tabelle: Naehrwerte</w:t>
            </w:r>
          </w:p>
        </w:tc>
      </w:tr>
      <w:tr w:rsidR="001B287A" w:rsidRPr="00E42E14" w14:paraId="57A0472D" w14:textId="77777777" w:rsidTr="001B287A">
        <w:trPr>
          <w:gridAfter w:val="1"/>
          <w:wAfter w:w="2958" w:type="dxa"/>
          <w:tblCellSpacing w:w="0" w:type="dxa"/>
          <w:trPrChange w:id="92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2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72D5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2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7773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2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947B2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Ballaststoffe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2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0055F8B" w14:textId="59FAA14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2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544B353" w14:textId="0EB6B0E0" w:rsidR="00544215" w:rsidRPr="00F2552C" w:rsidRDefault="00544215" w:rsidP="00544215">
            <w:r>
              <w:rPr>
                <w:rFonts w:asciiTheme="minorHAnsi" w:hAnsiTheme="minorHAnsi"/>
                <w:color w:val="000000"/>
                <w:sz w:val="20"/>
              </w:rPr>
              <w:t>neue Tabelle: Naehrwerte</w:t>
            </w:r>
          </w:p>
        </w:tc>
      </w:tr>
      <w:tr w:rsidR="001B287A" w:rsidRPr="00E42E14" w14:paraId="36941B48" w14:textId="77777777" w:rsidTr="001B287A">
        <w:trPr>
          <w:gridAfter w:val="1"/>
          <w:wAfter w:w="2958" w:type="dxa"/>
          <w:tblCellSpacing w:w="0" w:type="dxa"/>
          <w:trPrChange w:id="92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2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AD762E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3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3F97A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3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E2360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Natrium</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3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BA5510F" w14:textId="7F09CB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3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3E6ACD" w14:textId="11AC33BB" w:rsidR="00544215" w:rsidRPr="00F2552C" w:rsidRDefault="00544215" w:rsidP="00544215">
            <w:r>
              <w:rPr>
                <w:rFonts w:asciiTheme="minorHAnsi" w:hAnsiTheme="minorHAnsi"/>
                <w:color w:val="000000"/>
                <w:sz w:val="20"/>
              </w:rPr>
              <w:t>neue Tabelle: Naehrwerte</w:t>
            </w:r>
          </w:p>
        </w:tc>
      </w:tr>
      <w:tr w:rsidR="001B287A" w:rsidRPr="00E42E14" w14:paraId="6B70A525" w14:textId="77777777" w:rsidTr="001B287A">
        <w:trPr>
          <w:gridAfter w:val="1"/>
          <w:wAfter w:w="2958" w:type="dxa"/>
          <w:tblCellSpacing w:w="0" w:type="dxa"/>
          <w:trPrChange w:id="93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3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E766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3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5C07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3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99442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Alkohol</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3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216A630" w14:textId="35CB1C2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3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D91111" w14:textId="164942CF" w:rsidR="00544215" w:rsidRPr="00F2552C" w:rsidRDefault="00544215" w:rsidP="00544215">
            <w:r>
              <w:rPr>
                <w:rFonts w:asciiTheme="minorHAnsi" w:hAnsiTheme="minorHAnsi"/>
                <w:color w:val="000000"/>
                <w:sz w:val="20"/>
              </w:rPr>
              <w:t>neue Tabelle: Naehrwerte</w:t>
            </w:r>
          </w:p>
        </w:tc>
      </w:tr>
      <w:tr w:rsidR="001B287A" w:rsidRPr="00E42E14" w14:paraId="61EE3F11" w14:textId="77777777" w:rsidTr="001B287A">
        <w:trPr>
          <w:gridAfter w:val="1"/>
          <w:wAfter w:w="2958" w:type="dxa"/>
          <w:tblCellSpacing w:w="0" w:type="dxa"/>
          <w:trPrChange w:id="94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4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B7C72D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4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4E08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4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AB0B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A</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4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43D6E1" w14:textId="4C02EF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4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8EE8843" w14:textId="1394C9AE" w:rsidR="00544215" w:rsidRPr="00F2552C" w:rsidRDefault="00544215" w:rsidP="00544215">
            <w:r>
              <w:rPr>
                <w:rFonts w:asciiTheme="minorHAnsi" w:hAnsiTheme="minorHAnsi"/>
                <w:color w:val="000000"/>
                <w:sz w:val="20"/>
              </w:rPr>
              <w:t>neue Tabelle: Naehrwerte</w:t>
            </w:r>
          </w:p>
        </w:tc>
      </w:tr>
      <w:tr w:rsidR="001B287A" w:rsidRPr="00E42E14" w14:paraId="7E469DF7" w14:textId="77777777" w:rsidTr="001B287A">
        <w:trPr>
          <w:gridAfter w:val="1"/>
          <w:wAfter w:w="2958" w:type="dxa"/>
          <w:tblCellSpacing w:w="0" w:type="dxa"/>
          <w:trPrChange w:id="94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4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F6490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4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25BF02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4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17D50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5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8F5E86" w14:textId="279CE0B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5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53C8AE" w14:textId="4E09E0D1" w:rsidR="00544215" w:rsidRPr="00F2552C" w:rsidRDefault="00544215" w:rsidP="00544215">
            <w:r>
              <w:rPr>
                <w:rFonts w:asciiTheme="minorHAnsi" w:hAnsiTheme="minorHAnsi"/>
                <w:color w:val="000000"/>
                <w:sz w:val="20"/>
              </w:rPr>
              <w:t>neue Tabelle: Naehrwerte</w:t>
            </w:r>
          </w:p>
        </w:tc>
      </w:tr>
      <w:tr w:rsidR="001B287A" w:rsidRPr="00E42E14" w14:paraId="4F1B5200" w14:textId="77777777" w:rsidTr="001B287A">
        <w:trPr>
          <w:gridAfter w:val="1"/>
          <w:wAfter w:w="2958" w:type="dxa"/>
          <w:tblCellSpacing w:w="0" w:type="dxa"/>
          <w:trPrChange w:id="95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5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626F6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5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B86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5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3374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B2</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5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B31A8B8" w14:textId="4864AB0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5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1199FFD" w14:textId="6C028C23" w:rsidR="00544215" w:rsidRPr="00F2552C" w:rsidRDefault="00544215" w:rsidP="00544215">
            <w:r>
              <w:rPr>
                <w:rFonts w:asciiTheme="minorHAnsi" w:hAnsiTheme="minorHAnsi"/>
                <w:color w:val="000000"/>
                <w:sz w:val="20"/>
              </w:rPr>
              <w:t>neue Tabelle: Naehrwerte</w:t>
            </w:r>
          </w:p>
        </w:tc>
      </w:tr>
      <w:tr w:rsidR="001B287A" w:rsidRPr="00E42E14" w14:paraId="06B0A5A6" w14:textId="77777777" w:rsidTr="001B287A">
        <w:trPr>
          <w:gridAfter w:val="1"/>
          <w:wAfter w:w="2958" w:type="dxa"/>
          <w:tblCellSpacing w:w="0" w:type="dxa"/>
          <w:trPrChange w:id="95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5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25A07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6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89F21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6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181AD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B3</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6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FD909C" w14:textId="59015B3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6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C996F3" w14:textId="38C70F3B" w:rsidR="00544215" w:rsidRPr="00F2552C" w:rsidRDefault="00544215" w:rsidP="00544215">
            <w:r>
              <w:rPr>
                <w:rFonts w:asciiTheme="minorHAnsi" w:hAnsiTheme="minorHAnsi"/>
                <w:color w:val="000000"/>
                <w:sz w:val="20"/>
              </w:rPr>
              <w:t>neue Tabelle: Naehrwerte</w:t>
            </w:r>
          </w:p>
        </w:tc>
      </w:tr>
      <w:tr w:rsidR="001B287A" w:rsidRPr="00E42E14" w14:paraId="74266254" w14:textId="77777777" w:rsidTr="001B287A">
        <w:trPr>
          <w:gridAfter w:val="1"/>
          <w:wAfter w:w="2958" w:type="dxa"/>
          <w:tblCellSpacing w:w="0" w:type="dxa"/>
          <w:trPrChange w:id="96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6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CF7BB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6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C9ED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6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BB69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B5</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6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65666B5" w14:textId="241557F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6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BD2AFA" w14:textId="47A00F4B" w:rsidR="00544215" w:rsidRPr="00F2552C" w:rsidRDefault="00544215" w:rsidP="00544215">
            <w:r>
              <w:rPr>
                <w:rFonts w:asciiTheme="minorHAnsi" w:hAnsiTheme="minorHAnsi"/>
                <w:color w:val="000000"/>
                <w:sz w:val="20"/>
              </w:rPr>
              <w:t>neue Tabelle: Naehrwerte</w:t>
            </w:r>
          </w:p>
        </w:tc>
      </w:tr>
      <w:tr w:rsidR="001B287A" w:rsidRPr="00E42E14" w14:paraId="54783E20" w14:textId="77777777" w:rsidTr="001B287A">
        <w:trPr>
          <w:gridAfter w:val="1"/>
          <w:wAfter w:w="2958" w:type="dxa"/>
          <w:tblCellSpacing w:w="0" w:type="dxa"/>
          <w:trPrChange w:id="97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7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F97227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7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12B8B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7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449A2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B6</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7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DAD0E5" w14:textId="61DCC31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7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DA6598" w14:textId="62778750" w:rsidR="00544215" w:rsidRPr="00F2552C" w:rsidRDefault="00544215" w:rsidP="00544215">
            <w:r>
              <w:rPr>
                <w:rFonts w:asciiTheme="minorHAnsi" w:hAnsiTheme="minorHAnsi"/>
                <w:color w:val="000000"/>
                <w:sz w:val="20"/>
              </w:rPr>
              <w:t>neue Tabelle: Naehrwerte</w:t>
            </w:r>
          </w:p>
        </w:tc>
      </w:tr>
      <w:tr w:rsidR="001B287A" w:rsidRPr="00E42E14" w14:paraId="47F92B85" w14:textId="77777777" w:rsidTr="001B287A">
        <w:trPr>
          <w:gridAfter w:val="1"/>
          <w:wAfter w:w="2958" w:type="dxa"/>
          <w:tblCellSpacing w:w="0" w:type="dxa"/>
          <w:trPrChange w:id="97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7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F43D8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7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E906B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7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B437F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B7</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8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5121B02" w14:textId="6D366A0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8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D38DF1" w14:textId="1E8EE474" w:rsidR="00544215" w:rsidRPr="00F2552C" w:rsidRDefault="00544215" w:rsidP="00544215">
            <w:r>
              <w:rPr>
                <w:rFonts w:asciiTheme="minorHAnsi" w:hAnsiTheme="minorHAnsi"/>
                <w:color w:val="000000"/>
                <w:sz w:val="20"/>
              </w:rPr>
              <w:t>neue Tabelle: Naehrwerte</w:t>
            </w:r>
          </w:p>
        </w:tc>
      </w:tr>
      <w:tr w:rsidR="001B287A" w:rsidRPr="00E42E14" w14:paraId="649834AA" w14:textId="77777777" w:rsidTr="001B287A">
        <w:trPr>
          <w:gridAfter w:val="1"/>
          <w:wAfter w:w="2958" w:type="dxa"/>
          <w:tblCellSpacing w:w="0" w:type="dxa"/>
          <w:trPrChange w:id="98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8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0766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8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F07C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28</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8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7E4F06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B9</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8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46A949" w14:textId="5B8E92B7"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8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E65D5B" w14:textId="6ADEE831" w:rsidR="00544215" w:rsidRPr="00F2552C" w:rsidRDefault="00544215" w:rsidP="00544215">
            <w:r>
              <w:rPr>
                <w:rFonts w:asciiTheme="minorHAnsi" w:hAnsiTheme="minorHAnsi"/>
                <w:color w:val="000000"/>
                <w:sz w:val="20"/>
              </w:rPr>
              <w:t>neue Tabelle: Naehrwerte</w:t>
            </w:r>
          </w:p>
        </w:tc>
      </w:tr>
      <w:tr w:rsidR="001B287A" w:rsidRPr="00E42E14" w14:paraId="2E1D7674" w14:textId="77777777" w:rsidTr="001B287A">
        <w:trPr>
          <w:gridAfter w:val="1"/>
          <w:wAfter w:w="2958" w:type="dxa"/>
          <w:tblCellSpacing w:w="0" w:type="dxa"/>
          <w:trPrChange w:id="98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8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2937F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9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55199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29</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9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C43A7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B12</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9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D54A3A2" w14:textId="079F60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9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0036A9A" w14:textId="047E8688" w:rsidR="00544215" w:rsidRPr="00F2552C" w:rsidRDefault="00544215" w:rsidP="00544215">
            <w:r>
              <w:rPr>
                <w:rFonts w:asciiTheme="minorHAnsi" w:hAnsiTheme="minorHAnsi"/>
                <w:color w:val="000000"/>
                <w:sz w:val="20"/>
              </w:rPr>
              <w:t>neue Tabelle: Naehrwerte</w:t>
            </w:r>
          </w:p>
        </w:tc>
      </w:tr>
      <w:tr w:rsidR="001B287A" w:rsidRPr="00E42E14" w14:paraId="5BE230B4" w14:textId="77777777" w:rsidTr="001B287A">
        <w:trPr>
          <w:gridAfter w:val="1"/>
          <w:wAfter w:w="2958" w:type="dxa"/>
          <w:tblCellSpacing w:w="0" w:type="dxa"/>
          <w:trPrChange w:id="99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99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56182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99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EA8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99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48549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C</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99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DD55486" w14:textId="083A90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99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1E150B7" w14:textId="04FBC416" w:rsidR="00544215" w:rsidRPr="00F2552C" w:rsidRDefault="00544215" w:rsidP="00544215">
            <w:r>
              <w:rPr>
                <w:rFonts w:asciiTheme="minorHAnsi" w:hAnsiTheme="minorHAnsi"/>
                <w:color w:val="000000"/>
                <w:sz w:val="20"/>
              </w:rPr>
              <w:t>neue Tabelle: Naehrwerte</w:t>
            </w:r>
          </w:p>
        </w:tc>
      </w:tr>
      <w:tr w:rsidR="001B287A" w:rsidRPr="00E42E14" w14:paraId="2A7EE3F6" w14:textId="77777777" w:rsidTr="001B287A">
        <w:trPr>
          <w:gridAfter w:val="1"/>
          <w:wAfter w:w="2958" w:type="dxa"/>
          <w:tblCellSpacing w:w="0" w:type="dxa"/>
          <w:trPrChange w:id="100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0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735A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0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5F38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0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F9B56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D</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0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5A293F3" w14:textId="49B4D81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0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8B17268" w14:textId="499E27B4" w:rsidR="00544215" w:rsidRPr="00F2552C" w:rsidRDefault="00544215" w:rsidP="00544215">
            <w:r>
              <w:rPr>
                <w:rFonts w:asciiTheme="minorHAnsi" w:hAnsiTheme="minorHAnsi"/>
                <w:color w:val="000000"/>
                <w:sz w:val="20"/>
              </w:rPr>
              <w:t>neue Tabelle: Naehrwerte</w:t>
            </w:r>
          </w:p>
        </w:tc>
      </w:tr>
      <w:tr w:rsidR="001B287A" w:rsidRPr="00E42E14" w14:paraId="2CCE424B" w14:textId="77777777" w:rsidTr="001B287A">
        <w:trPr>
          <w:gridAfter w:val="1"/>
          <w:wAfter w:w="2958" w:type="dxa"/>
          <w:tblCellSpacing w:w="0" w:type="dxa"/>
          <w:trPrChange w:id="100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0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0FC289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0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ADE2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0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DBEFB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1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E3558CF" w14:textId="39D2483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1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9870B6D" w14:textId="53660892" w:rsidR="00544215" w:rsidRPr="00F2552C" w:rsidRDefault="00544215" w:rsidP="00544215">
            <w:r>
              <w:rPr>
                <w:rFonts w:asciiTheme="minorHAnsi" w:hAnsiTheme="minorHAnsi"/>
                <w:color w:val="000000"/>
                <w:sz w:val="20"/>
              </w:rPr>
              <w:t>neue Tabelle: Naehrwerte</w:t>
            </w:r>
          </w:p>
        </w:tc>
      </w:tr>
      <w:tr w:rsidR="001B287A" w:rsidRPr="00E42E14" w14:paraId="10DF48AF" w14:textId="77777777" w:rsidTr="001B287A">
        <w:trPr>
          <w:gridAfter w:val="1"/>
          <w:wAfter w:w="2958" w:type="dxa"/>
          <w:tblCellSpacing w:w="0" w:type="dxa"/>
          <w:trPrChange w:id="101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1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FD20E1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1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734FD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1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ACAA9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Vitamin K</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1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6B26DF" w14:textId="532839D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1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DBF8AA" w14:textId="0C639D43" w:rsidR="00544215" w:rsidRPr="00F2552C" w:rsidRDefault="00544215" w:rsidP="00544215">
            <w:r>
              <w:rPr>
                <w:rFonts w:asciiTheme="minorHAnsi" w:hAnsiTheme="minorHAnsi"/>
                <w:color w:val="000000"/>
                <w:sz w:val="20"/>
              </w:rPr>
              <w:t>neue Tabelle: Naehrwerte</w:t>
            </w:r>
          </w:p>
        </w:tc>
      </w:tr>
      <w:tr w:rsidR="001B287A" w:rsidRPr="00E42E14" w14:paraId="400F2340" w14:textId="77777777" w:rsidTr="001B287A">
        <w:trPr>
          <w:gridAfter w:val="1"/>
          <w:wAfter w:w="2958" w:type="dxa"/>
          <w:tblCellSpacing w:w="0" w:type="dxa"/>
          <w:trPrChange w:id="101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1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0F41A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2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AA3B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2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CADF1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Mannit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2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C006750" w14:textId="4940F11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2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DDABA8" w14:textId="6494CD1C" w:rsidR="00544215" w:rsidRPr="00F2552C" w:rsidRDefault="00544215" w:rsidP="00544215">
            <w:r>
              <w:rPr>
                <w:rFonts w:asciiTheme="minorHAnsi" w:hAnsiTheme="minorHAnsi"/>
                <w:color w:val="000000"/>
                <w:sz w:val="20"/>
              </w:rPr>
              <w:t>neue Tabelle: Naehrwerte</w:t>
            </w:r>
          </w:p>
        </w:tc>
      </w:tr>
      <w:tr w:rsidR="001B287A" w:rsidRPr="00E42E14" w14:paraId="41C8A2BB" w14:textId="77777777" w:rsidTr="001B287A">
        <w:trPr>
          <w:gridAfter w:val="1"/>
          <w:wAfter w:w="2958" w:type="dxa"/>
          <w:tblCellSpacing w:w="0" w:type="dxa"/>
          <w:trPrChange w:id="102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2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C812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2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96F71C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2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6D39D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Sorbit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2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30D5B55" w14:textId="5B6DA0F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2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5180D8" w14:textId="3B8D86BC" w:rsidR="00544215" w:rsidRPr="00F2552C" w:rsidRDefault="00544215" w:rsidP="00544215">
            <w:r>
              <w:rPr>
                <w:rFonts w:asciiTheme="minorHAnsi" w:hAnsiTheme="minorHAnsi"/>
                <w:color w:val="000000"/>
                <w:sz w:val="20"/>
              </w:rPr>
              <w:t>neue Tabelle: Naehrwerte</w:t>
            </w:r>
          </w:p>
        </w:tc>
      </w:tr>
      <w:tr w:rsidR="001B287A" w:rsidRPr="00E42E14" w14:paraId="0D2F5517" w14:textId="77777777" w:rsidTr="001B287A">
        <w:trPr>
          <w:gridAfter w:val="1"/>
          <w:wAfter w:w="2958" w:type="dxa"/>
          <w:tblCellSpacing w:w="0" w:type="dxa"/>
          <w:trPrChange w:id="103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3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917A59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3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B39756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3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65952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Xylit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3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BC45FF" w14:textId="17C645D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3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BC845EC" w14:textId="3F76B2CA" w:rsidR="00544215" w:rsidRPr="00F2552C" w:rsidRDefault="00544215" w:rsidP="00544215">
            <w:r>
              <w:rPr>
                <w:rFonts w:asciiTheme="minorHAnsi" w:hAnsiTheme="minorHAnsi"/>
                <w:color w:val="000000"/>
                <w:sz w:val="20"/>
              </w:rPr>
              <w:t>neue Tabelle: Naehrwerte</w:t>
            </w:r>
          </w:p>
        </w:tc>
      </w:tr>
      <w:tr w:rsidR="001B287A" w:rsidRPr="00E42E14" w14:paraId="2D0DBE79" w14:textId="77777777" w:rsidTr="001B287A">
        <w:trPr>
          <w:gridAfter w:val="1"/>
          <w:wAfter w:w="2958" w:type="dxa"/>
          <w:tblCellSpacing w:w="0" w:type="dxa"/>
          <w:trPrChange w:id="103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3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E00B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3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D2523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3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BDD05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Zuckeralkohole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4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5ED086" w14:textId="2C71C523"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4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EE3255" w14:textId="47B5B6B7" w:rsidR="00544215" w:rsidRPr="00F2552C" w:rsidRDefault="00544215" w:rsidP="00544215">
            <w:r>
              <w:rPr>
                <w:rFonts w:asciiTheme="minorHAnsi" w:hAnsiTheme="minorHAnsi"/>
                <w:color w:val="000000"/>
                <w:sz w:val="20"/>
              </w:rPr>
              <w:t>neue Tabelle: Naehrwerte</w:t>
            </w:r>
          </w:p>
        </w:tc>
      </w:tr>
      <w:tr w:rsidR="001B287A" w:rsidRPr="00E42E14" w14:paraId="69252073" w14:textId="77777777" w:rsidTr="001B287A">
        <w:trPr>
          <w:gridAfter w:val="1"/>
          <w:wAfter w:w="2958" w:type="dxa"/>
          <w:tblCellSpacing w:w="0" w:type="dxa"/>
          <w:trPrChange w:id="104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4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50E86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4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1F04C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4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AB8591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Glukose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4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4F8DD20" w14:textId="23A4918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4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3F86D9" w14:textId="212F6153" w:rsidR="00544215" w:rsidRPr="00F2552C" w:rsidRDefault="00544215" w:rsidP="00544215">
            <w:r>
              <w:rPr>
                <w:rFonts w:asciiTheme="minorHAnsi" w:hAnsiTheme="minorHAnsi"/>
                <w:color w:val="000000"/>
                <w:sz w:val="20"/>
              </w:rPr>
              <w:t>neue Tabelle: Naehrwerte</w:t>
            </w:r>
          </w:p>
        </w:tc>
      </w:tr>
      <w:tr w:rsidR="001B287A" w:rsidRPr="00E42E14" w14:paraId="5C53FF8A" w14:textId="77777777" w:rsidTr="001B287A">
        <w:trPr>
          <w:gridAfter w:val="1"/>
          <w:wAfter w:w="2958" w:type="dxa"/>
          <w:tblCellSpacing w:w="0" w:type="dxa"/>
          <w:trPrChange w:id="104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4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5AD2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5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37AF0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5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4390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Fructose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5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195C04" w14:textId="7B6EC7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5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0AF489" w14:textId="31B574A3" w:rsidR="00544215" w:rsidRPr="00F2552C" w:rsidRDefault="00544215" w:rsidP="00544215">
            <w:r>
              <w:rPr>
                <w:rFonts w:asciiTheme="minorHAnsi" w:hAnsiTheme="minorHAnsi"/>
                <w:color w:val="000000"/>
                <w:sz w:val="20"/>
              </w:rPr>
              <w:t>neue Tabelle: Naehrwerte</w:t>
            </w:r>
          </w:p>
        </w:tc>
      </w:tr>
      <w:tr w:rsidR="001B287A" w:rsidRPr="00E42E14" w14:paraId="0EF08B02" w14:textId="77777777" w:rsidTr="001B287A">
        <w:trPr>
          <w:gridAfter w:val="1"/>
          <w:wAfter w:w="2958" w:type="dxa"/>
          <w:tblCellSpacing w:w="0" w:type="dxa"/>
          <w:trPrChange w:id="105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5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D7F2D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5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0D9F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5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A1D73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Galaktose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5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283B8B7" w14:textId="63F2BC7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5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CA822B" w14:textId="19484FA2" w:rsidR="00544215" w:rsidRPr="00F2552C" w:rsidRDefault="00544215" w:rsidP="00544215">
            <w:r>
              <w:rPr>
                <w:rFonts w:asciiTheme="minorHAnsi" w:hAnsiTheme="minorHAnsi"/>
                <w:color w:val="000000"/>
                <w:sz w:val="20"/>
              </w:rPr>
              <w:t>neue Tabelle: Naehrwerte</w:t>
            </w:r>
          </w:p>
        </w:tc>
      </w:tr>
      <w:tr w:rsidR="001B287A" w:rsidRPr="00E42E14" w14:paraId="6DCD8252" w14:textId="77777777" w:rsidTr="001B287A">
        <w:trPr>
          <w:gridAfter w:val="1"/>
          <w:wAfter w:w="2958" w:type="dxa"/>
          <w:tblCellSpacing w:w="0" w:type="dxa"/>
          <w:trPrChange w:id="106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6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1187F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6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9A106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48</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6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7535E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Monosacharide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6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A3F2FA" w14:textId="7234EA48"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6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A1FF56" w14:textId="0623B918" w:rsidR="00544215" w:rsidRPr="00F2552C" w:rsidRDefault="00544215" w:rsidP="00544215">
            <w:r>
              <w:rPr>
                <w:rFonts w:asciiTheme="minorHAnsi" w:hAnsiTheme="minorHAnsi"/>
                <w:color w:val="000000"/>
                <w:sz w:val="20"/>
              </w:rPr>
              <w:t>neue Tabelle: Naehrwerte</w:t>
            </w:r>
          </w:p>
        </w:tc>
      </w:tr>
      <w:tr w:rsidR="001B287A" w:rsidRPr="00E42E14" w14:paraId="3E383D6E" w14:textId="77777777" w:rsidTr="001B287A">
        <w:trPr>
          <w:gridAfter w:val="1"/>
          <w:wAfter w:w="2958" w:type="dxa"/>
          <w:tblCellSpacing w:w="0" w:type="dxa"/>
          <w:trPrChange w:id="106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6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0D7C3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6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062867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49</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6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CD908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Saccharose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7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70F9E9" w14:textId="730CD02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7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2F2201" w14:textId="23808CE3" w:rsidR="00544215" w:rsidRPr="00F2552C" w:rsidRDefault="00544215" w:rsidP="00544215">
            <w:r>
              <w:rPr>
                <w:rFonts w:asciiTheme="minorHAnsi" w:hAnsiTheme="minorHAnsi"/>
                <w:color w:val="000000"/>
                <w:sz w:val="20"/>
              </w:rPr>
              <w:t>neue Tabelle: Naehrwerte</w:t>
            </w:r>
          </w:p>
        </w:tc>
      </w:tr>
      <w:tr w:rsidR="001B287A" w:rsidRPr="00E42E14" w14:paraId="43B94B12" w14:textId="77777777" w:rsidTr="001B287A">
        <w:trPr>
          <w:gridAfter w:val="1"/>
          <w:wAfter w:w="2958" w:type="dxa"/>
          <w:tblCellSpacing w:w="0" w:type="dxa"/>
          <w:trPrChange w:id="107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7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99803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7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D8EDB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7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A2350C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Maltose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7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C1F8470" w14:textId="4D9B50A6"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7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7DDD174" w14:textId="15A998AA" w:rsidR="00544215" w:rsidRPr="00F2552C" w:rsidRDefault="00544215" w:rsidP="00544215">
            <w:r>
              <w:rPr>
                <w:rFonts w:asciiTheme="minorHAnsi" w:hAnsiTheme="minorHAnsi"/>
                <w:color w:val="000000"/>
                <w:sz w:val="20"/>
              </w:rPr>
              <w:t>neue Tabelle: Naehrwerte</w:t>
            </w:r>
          </w:p>
        </w:tc>
      </w:tr>
      <w:tr w:rsidR="001B287A" w:rsidRPr="00E42E14" w14:paraId="4D3A23CE" w14:textId="77777777" w:rsidTr="001B287A">
        <w:trPr>
          <w:gridAfter w:val="1"/>
          <w:wAfter w:w="2958" w:type="dxa"/>
          <w:tblCellSpacing w:w="0" w:type="dxa"/>
          <w:trPrChange w:id="107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7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681DC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8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E23D3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8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2ACC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Lactose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8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3E39F99" w14:textId="5A71C55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8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6BA8982" w14:textId="26526E14" w:rsidR="00544215" w:rsidRPr="00F2552C" w:rsidRDefault="00544215" w:rsidP="00544215">
            <w:r>
              <w:rPr>
                <w:rFonts w:asciiTheme="minorHAnsi" w:hAnsiTheme="minorHAnsi"/>
                <w:color w:val="000000"/>
                <w:sz w:val="20"/>
              </w:rPr>
              <w:t>neue Tabelle: Naehrwerte</w:t>
            </w:r>
          </w:p>
        </w:tc>
      </w:tr>
      <w:tr w:rsidR="001B287A" w:rsidRPr="00E42E14" w14:paraId="53C68C94" w14:textId="77777777" w:rsidTr="001B287A">
        <w:trPr>
          <w:gridAfter w:val="1"/>
          <w:wAfter w:w="2958" w:type="dxa"/>
          <w:tblCellSpacing w:w="0" w:type="dxa"/>
          <w:trPrChange w:id="108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8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7C7F0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8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522570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8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70C04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Disaccharide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8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ADB1DB" w14:textId="59ACC764"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8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D8DCB8C" w14:textId="4355B135" w:rsidR="00544215" w:rsidRPr="00F2552C" w:rsidRDefault="00544215" w:rsidP="00544215">
            <w:r>
              <w:rPr>
                <w:rFonts w:asciiTheme="minorHAnsi" w:hAnsiTheme="minorHAnsi"/>
                <w:color w:val="000000"/>
                <w:sz w:val="20"/>
              </w:rPr>
              <w:t>neue Tabelle: Naehrwerte</w:t>
            </w:r>
          </w:p>
        </w:tc>
      </w:tr>
      <w:tr w:rsidR="001B287A" w:rsidRPr="00E42E14" w14:paraId="3CD3C9E8" w14:textId="77777777" w:rsidTr="001B287A">
        <w:trPr>
          <w:gridAfter w:val="1"/>
          <w:wAfter w:w="2958" w:type="dxa"/>
          <w:tblCellSpacing w:w="0" w:type="dxa"/>
          <w:trPrChange w:id="109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9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0BF7F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9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355F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9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3A932D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Glykogen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09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48961B" w14:textId="546A1BE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09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1013C9" w14:textId="497C2415" w:rsidR="00544215" w:rsidRPr="00F2552C" w:rsidRDefault="00544215" w:rsidP="00544215">
            <w:r>
              <w:rPr>
                <w:rFonts w:asciiTheme="minorHAnsi" w:hAnsiTheme="minorHAnsi"/>
                <w:color w:val="000000"/>
                <w:sz w:val="20"/>
              </w:rPr>
              <w:t>neue Tabelle: Naehrwerte</w:t>
            </w:r>
          </w:p>
        </w:tc>
      </w:tr>
      <w:tr w:rsidR="001B287A" w:rsidRPr="00E42E14" w14:paraId="6C653016" w14:textId="77777777" w:rsidTr="001B287A">
        <w:trPr>
          <w:gridAfter w:val="1"/>
          <w:wAfter w:w="2958" w:type="dxa"/>
          <w:tblCellSpacing w:w="0" w:type="dxa"/>
          <w:trPrChange w:id="109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09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3F5927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09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018AA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09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930AF7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Stärke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0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FC08BF4" w14:textId="05BE095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0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C91630" w14:textId="3A810DB3" w:rsidR="00544215" w:rsidRPr="00F2552C" w:rsidRDefault="00544215" w:rsidP="00544215">
            <w:r>
              <w:rPr>
                <w:rFonts w:asciiTheme="minorHAnsi" w:hAnsiTheme="minorHAnsi"/>
                <w:color w:val="000000"/>
                <w:sz w:val="20"/>
              </w:rPr>
              <w:t>neue Tabelle: Naehrwerte</w:t>
            </w:r>
          </w:p>
        </w:tc>
      </w:tr>
      <w:tr w:rsidR="001B287A" w:rsidRPr="00E42E14" w14:paraId="498AE500" w14:textId="77777777" w:rsidTr="001B287A">
        <w:trPr>
          <w:gridAfter w:val="1"/>
          <w:wAfter w:w="2958" w:type="dxa"/>
          <w:tblCellSpacing w:w="0" w:type="dxa"/>
          <w:trPrChange w:id="110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0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0F2B78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0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7863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55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0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9E74C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Polysaccharide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0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87EA92F" w14:textId="6679624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0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F30170" w14:textId="03F75E3A" w:rsidR="00544215" w:rsidRPr="00F2552C" w:rsidRDefault="00544215" w:rsidP="00544215">
            <w:r>
              <w:rPr>
                <w:rFonts w:asciiTheme="minorHAnsi" w:hAnsiTheme="minorHAnsi"/>
                <w:color w:val="000000"/>
                <w:sz w:val="20"/>
              </w:rPr>
              <w:t>neue Tabelle: Naehrwerte</w:t>
            </w:r>
          </w:p>
        </w:tc>
      </w:tr>
      <w:tr w:rsidR="001B287A" w:rsidRPr="00E42E14" w14:paraId="4C546DDE" w14:textId="77777777" w:rsidTr="001B287A">
        <w:trPr>
          <w:gridAfter w:val="1"/>
          <w:wAfter w:w="2958" w:type="dxa"/>
          <w:tblCellSpacing w:w="0" w:type="dxa"/>
          <w:trPrChange w:id="110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0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0801D7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1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F86B9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1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43C988"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Kalium</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1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3411AD7" w14:textId="59BC8B3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1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974C3C" w14:textId="43E69483" w:rsidR="00544215" w:rsidRPr="00F2552C" w:rsidRDefault="00544215" w:rsidP="00544215">
            <w:r>
              <w:rPr>
                <w:rFonts w:asciiTheme="minorHAnsi" w:hAnsiTheme="minorHAnsi"/>
                <w:color w:val="000000"/>
                <w:sz w:val="20"/>
              </w:rPr>
              <w:t>neue Tabelle: Naehrwerte</w:t>
            </w:r>
          </w:p>
        </w:tc>
      </w:tr>
      <w:tr w:rsidR="001B287A" w:rsidRPr="00E42E14" w14:paraId="417E971C" w14:textId="77777777" w:rsidTr="001B287A">
        <w:trPr>
          <w:gridAfter w:val="1"/>
          <w:wAfter w:w="2958" w:type="dxa"/>
          <w:tblCellSpacing w:w="0" w:type="dxa"/>
          <w:trPrChange w:id="111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1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E07AF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1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F1D54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1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8FB62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Calcium</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1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A01EAA9" w14:textId="3136CBFA"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1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4C845B" w14:textId="7FDC3D54" w:rsidR="00544215" w:rsidRPr="00F2552C" w:rsidRDefault="00544215" w:rsidP="00544215">
            <w:r>
              <w:rPr>
                <w:rFonts w:asciiTheme="minorHAnsi" w:hAnsiTheme="minorHAnsi"/>
                <w:color w:val="000000"/>
                <w:sz w:val="20"/>
              </w:rPr>
              <w:t>neue Tabelle: Naehrwerte</w:t>
            </w:r>
          </w:p>
        </w:tc>
      </w:tr>
      <w:tr w:rsidR="001B287A" w:rsidRPr="00E42E14" w14:paraId="3F018397" w14:textId="77777777" w:rsidTr="001B287A">
        <w:trPr>
          <w:gridAfter w:val="1"/>
          <w:wAfter w:w="2958" w:type="dxa"/>
          <w:tblCellSpacing w:w="0" w:type="dxa"/>
          <w:trPrChange w:id="112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2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77F7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2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58D39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2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B951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Phosphor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2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10F7E00" w14:textId="1E3BF25D"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2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F7462DC" w14:textId="3F29B441" w:rsidR="00544215" w:rsidRPr="00F2552C" w:rsidRDefault="00544215" w:rsidP="00544215">
            <w:r>
              <w:rPr>
                <w:rFonts w:asciiTheme="minorHAnsi" w:hAnsiTheme="minorHAnsi"/>
                <w:color w:val="000000"/>
                <w:sz w:val="20"/>
              </w:rPr>
              <w:t>neue Tabelle: Naehrwerte</w:t>
            </w:r>
          </w:p>
        </w:tc>
      </w:tr>
      <w:tr w:rsidR="001B287A" w:rsidRPr="00E42E14" w14:paraId="6D6108C7" w14:textId="77777777" w:rsidTr="001B287A">
        <w:trPr>
          <w:gridAfter w:val="1"/>
          <w:wAfter w:w="2958" w:type="dxa"/>
          <w:tblCellSpacing w:w="0" w:type="dxa"/>
          <w:trPrChange w:id="112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2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22006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2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75A9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2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BE94EE4"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Magnesium</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3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7D60F3" w14:textId="7CCDAAA1"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3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84453E" w14:textId="3DF4FB74" w:rsidR="00544215" w:rsidRPr="00F2552C" w:rsidRDefault="00544215" w:rsidP="00544215">
            <w:r>
              <w:rPr>
                <w:rFonts w:asciiTheme="minorHAnsi" w:hAnsiTheme="minorHAnsi"/>
                <w:color w:val="000000"/>
                <w:sz w:val="20"/>
              </w:rPr>
              <w:t>neue Tabelle: Naehrwerte</w:t>
            </w:r>
          </w:p>
        </w:tc>
      </w:tr>
      <w:tr w:rsidR="001B287A" w:rsidRPr="00E42E14" w14:paraId="1F47B634" w14:textId="77777777" w:rsidTr="001B287A">
        <w:trPr>
          <w:gridAfter w:val="1"/>
          <w:wAfter w:w="2958" w:type="dxa"/>
          <w:tblCellSpacing w:w="0" w:type="dxa"/>
          <w:trPrChange w:id="113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3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E9AAF6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3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480A9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3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9CA11B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Schwefel</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3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A9732C" w14:textId="7917E250"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3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816D71F" w14:textId="7A5F62CF" w:rsidR="00544215" w:rsidRPr="00F2552C" w:rsidRDefault="00544215" w:rsidP="00544215">
            <w:r>
              <w:rPr>
                <w:rFonts w:asciiTheme="minorHAnsi" w:hAnsiTheme="minorHAnsi"/>
                <w:color w:val="000000"/>
                <w:sz w:val="20"/>
              </w:rPr>
              <w:t>neue Tabelle: Naehrwerte</w:t>
            </w:r>
          </w:p>
        </w:tc>
      </w:tr>
      <w:tr w:rsidR="001B287A" w:rsidRPr="00E42E14" w14:paraId="5A8A67BA" w14:textId="77777777" w:rsidTr="001B287A">
        <w:trPr>
          <w:gridAfter w:val="1"/>
          <w:wAfter w:w="2958" w:type="dxa"/>
          <w:tblCellSpacing w:w="0" w:type="dxa"/>
          <w:trPrChange w:id="113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3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D2598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4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6629A0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106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4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FBBDDE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Chlor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4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F00DA5" w14:textId="245212C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4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53DAFB3" w14:textId="385E9EF4" w:rsidR="00544215" w:rsidRPr="00F2552C" w:rsidRDefault="00544215" w:rsidP="00544215">
            <w:r>
              <w:rPr>
                <w:rFonts w:asciiTheme="minorHAnsi" w:hAnsiTheme="minorHAnsi"/>
                <w:color w:val="000000"/>
                <w:sz w:val="20"/>
              </w:rPr>
              <w:t>neue Tabelle: Naehrwerte</w:t>
            </w:r>
          </w:p>
        </w:tc>
      </w:tr>
      <w:tr w:rsidR="001B287A" w:rsidRPr="00E42E14" w14:paraId="7847FF1F" w14:textId="77777777" w:rsidTr="001B287A">
        <w:trPr>
          <w:gridAfter w:val="1"/>
          <w:wAfter w:w="2958" w:type="dxa"/>
          <w:tblCellSpacing w:w="0" w:type="dxa"/>
          <w:trPrChange w:id="114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4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ABA349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4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8085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4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19D00B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Eisen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4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384309" w14:textId="7BA6E53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4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30A573" w14:textId="2104C4F1" w:rsidR="00544215" w:rsidRPr="00F2552C" w:rsidRDefault="00544215" w:rsidP="00544215">
            <w:r>
              <w:rPr>
                <w:rFonts w:asciiTheme="minorHAnsi" w:hAnsiTheme="minorHAnsi"/>
                <w:color w:val="000000"/>
                <w:sz w:val="20"/>
              </w:rPr>
              <w:t>neue Tabelle: Naehrwerte</w:t>
            </w:r>
          </w:p>
        </w:tc>
      </w:tr>
      <w:tr w:rsidR="001B287A" w:rsidRPr="00E42E14" w14:paraId="673704EE" w14:textId="77777777" w:rsidTr="001B287A">
        <w:trPr>
          <w:gridAfter w:val="1"/>
          <w:wAfter w:w="2958" w:type="dxa"/>
          <w:tblCellSpacing w:w="0" w:type="dxa"/>
          <w:trPrChange w:id="115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5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D133A0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5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5A5080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5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31383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Zink</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5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B3D6E90" w14:textId="4CB413B2"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5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646DA72" w14:textId="4F042445" w:rsidR="00544215" w:rsidRPr="00F2552C" w:rsidRDefault="00544215" w:rsidP="00544215">
            <w:r>
              <w:rPr>
                <w:rFonts w:asciiTheme="minorHAnsi" w:hAnsiTheme="minorHAnsi"/>
                <w:color w:val="000000"/>
                <w:sz w:val="20"/>
              </w:rPr>
              <w:t>neue Tabelle: Naehrwerte</w:t>
            </w:r>
          </w:p>
        </w:tc>
      </w:tr>
      <w:tr w:rsidR="001B287A" w:rsidRPr="00E42E14" w14:paraId="1C00AF8D" w14:textId="77777777" w:rsidTr="001B287A">
        <w:trPr>
          <w:gridAfter w:val="1"/>
          <w:wAfter w:w="2958" w:type="dxa"/>
          <w:tblCellSpacing w:w="0" w:type="dxa"/>
          <w:trPrChange w:id="115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5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C4FD2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lastRenderedPageBreak/>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5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314B3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5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2203D3A"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Kupfer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6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9364EF9" w14:textId="33646DC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6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9D99A49" w14:textId="6CF05949" w:rsidR="00544215" w:rsidRPr="00F2552C" w:rsidRDefault="00544215" w:rsidP="00544215">
            <w:r>
              <w:rPr>
                <w:rFonts w:asciiTheme="minorHAnsi" w:hAnsiTheme="minorHAnsi"/>
                <w:color w:val="000000"/>
                <w:sz w:val="20"/>
              </w:rPr>
              <w:t>neue Tabelle: Naehrwerte</w:t>
            </w:r>
          </w:p>
        </w:tc>
      </w:tr>
      <w:tr w:rsidR="001B287A" w:rsidRPr="00E42E14" w14:paraId="4D797B75" w14:textId="77777777" w:rsidTr="001B287A">
        <w:trPr>
          <w:gridAfter w:val="1"/>
          <w:wAfter w:w="2958" w:type="dxa"/>
          <w:tblCellSpacing w:w="0" w:type="dxa"/>
          <w:trPrChange w:id="116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6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5B743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6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861A1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6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A43329"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Mangan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6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228C7E8" w14:textId="2ED53F05"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6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94B6BF6" w14:textId="5B9E26C6" w:rsidR="00544215" w:rsidRPr="00F2552C" w:rsidRDefault="00544215" w:rsidP="00544215">
            <w:r>
              <w:rPr>
                <w:rFonts w:asciiTheme="minorHAnsi" w:hAnsiTheme="minorHAnsi"/>
                <w:color w:val="000000"/>
                <w:sz w:val="20"/>
              </w:rPr>
              <w:t>neue Tabelle: Naehrwerte</w:t>
            </w:r>
          </w:p>
        </w:tc>
      </w:tr>
      <w:tr w:rsidR="001B287A" w:rsidRPr="00E42E14" w14:paraId="77A5A278" w14:textId="77777777" w:rsidTr="001B287A">
        <w:trPr>
          <w:gridAfter w:val="1"/>
          <w:wAfter w:w="2958" w:type="dxa"/>
          <w:tblCellSpacing w:w="0" w:type="dxa"/>
          <w:trPrChange w:id="116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6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8820F1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7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89F28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7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29BA4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Fluor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7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FA1FFE2" w14:textId="45DF6BB9"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7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6DAEC3C" w14:textId="5D427170" w:rsidR="00544215" w:rsidRPr="00F2552C" w:rsidRDefault="00544215" w:rsidP="00544215">
            <w:r>
              <w:rPr>
                <w:rFonts w:asciiTheme="minorHAnsi" w:hAnsiTheme="minorHAnsi"/>
                <w:color w:val="000000"/>
                <w:sz w:val="20"/>
              </w:rPr>
              <w:t>neue Tabelle: Naehrwerte</w:t>
            </w:r>
          </w:p>
        </w:tc>
      </w:tr>
      <w:tr w:rsidR="001B287A" w:rsidRPr="00E42E14" w14:paraId="74F31661" w14:textId="77777777" w:rsidTr="001B287A">
        <w:trPr>
          <w:gridAfter w:val="1"/>
          <w:wAfter w:w="2958" w:type="dxa"/>
          <w:tblCellSpacing w:w="0" w:type="dxa"/>
          <w:trPrChange w:id="117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7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856CC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7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E7B53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7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81F7DE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7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FACE8E8" w14:textId="273467EF"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7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B2EFED6" w14:textId="5906CB06" w:rsidR="00544215" w:rsidRPr="00F2552C" w:rsidRDefault="00544215" w:rsidP="00544215">
            <w:r>
              <w:rPr>
                <w:rFonts w:asciiTheme="minorHAnsi" w:hAnsiTheme="minorHAnsi"/>
                <w:color w:val="000000"/>
                <w:sz w:val="20"/>
              </w:rPr>
              <w:t>neue Tabelle: Naehrwerte</w:t>
            </w:r>
          </w:p>
        </w:tc>
      </w:tr>
      <w:tr w:rsidR="001B287A" w:rsidRPr="00E42E14" w14:paraId="1D7BB91D" w14:textId="77777777" w:rsidTr="001B287A">
        <w:trPr>
          <w:gridAfter w:val="1"/>
          <w:wAfter w:w="2958" w:type="dxa"/>
          <w:tblCellSpacing w:w="0" w:type="dxa"/>
          <w:trPrChange w:id="118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8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CAE81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8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B455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126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8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45C1C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Jod</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8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2874CC2" w14:textId="2083F97E"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8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27C349" w14:textId="74A79040" w:rsidR="00544215" w:rsidRPr="00F2552C" w:rsidRDefault="00544215" w:rsidP="00544215">
            <w:r>
              <w:rPr>
                <w:rFonts w:asciiTheme="minorHAnsi" w:hAnsiTheme="minorHAnsi"/>
                <w:color w:val="000000"/>
                <w:sz w:val="20"/>
              </w:rPr>
              <w:t>neue Tabelle: Naehrwerte</w:t>
            </w:r>
          </w:p>
        </w:tc>
      </w:tr>
      <w:tr w:rsidR="001B287A" w:rsidRPr="00E42E14" w14:paraId="227BA064" w14:textId="77777777" w:rsidTr="001B287A">
        <w:trPr>
          <w:gridAfter w:val="1"/>
          <w:wAfter w:w="2958" w:type="dxa"/>
          <w:tblCellSpacing w:w="0" w:type="dxa"/>
          <w:trPrChange w:id="118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8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794F1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8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DC497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8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3FA92A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Gluten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9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FD8C07A" w14:textId="2E5DDE45" w:rsidR="00544215" w:rsidRPr="00F2552C" w:rsidRDefault="00544215" w:rsidP="00544215">
            <w:pPr>
              <w:rPr>
                <w:rFonts w:asciiTheme="minorHAnsi" w:hAnsiTheme="minorHAnsi"/>
                <w:color w:val="000000"/>
                <w:sz w:val="20"/>
              </w:rPr>
            </w:pPr>
            <w:r>
              <w:rPr>
                <w:color w:val="000000"/>
                <w:sz w:val="20"/>
                <w:highlight w:val="cyan"/>
              </w:rPr>
              <w:t xml:space="preserve">Char </w:t>
            </w:r>
            <w:r>
              <w:rPr>
                <w:rStyle w:val="Funotenzeichen"/>
                <w:color w:val="000000"/>
                <w:sz w:val="20"/>
                <w:highlight w:val="cyan"/>
              </w:rPr>
              <w:footnoteReference w:customMarkFollows="1" w:id="1"/>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9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D9BEDB" w14:textId="7106BF81" w:rsidR="00544215" w:rsidRPr="00F2552C" w:rsidRDefault="00544215">
            <w:r>
              <w:rPr>
                <w:rFonts w:asciiTheme="minorHAnsi" w:hAnsiTheme="minorHAnsi"/>
                <w:color w:val="000000"/>
                <w:sz w:val="20"/>
              </w:rPr>
              <w:t>neue Tabelle: Allergene</w:t>
            </w:r>
          </w:p>
        </w:tc>
      </w:tr>
      <w:tr w:rsidR="001B287A" w:rsidRPr="00E42E14" w14:paraId="43599874" w14:textId="77777777" w:rsidTr="001B287A">
        <w:trPr>
          <w:gridAfter w:val="1"/>
          <w:wAfter w:w="2958" w:type="dxa"/>
          <w:tblCellSpacing w:w="0" w:type="dxa"/>
          <w:trPrChange w:id="119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9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C4E51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19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B953EC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19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79644B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Krebstiere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19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1DD36A" w14:textId="38B7669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 xml:space="preserve">1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19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D6F3F4" w14:textId="2AEDA03D" w:rsidR="00544215" w:rsidRPr="00F2552C" w:rsidRDefault="00544215" w:rsidP="00544215">
            <w:r>
              <w:rPr>
                <w:rFonts w:asciiTheme="minorHAnsi" w:hAnsiTheme="minorHAnsi"/>
                <w:color w:val="000000"/>
                <w:sz w:val="20"/>
              </w:rPr>
              <w:t>neue Tabelle: Allergene</w:t>
            </w:r>
          </w:p>
        </w:tc>
      </w:tr>
      <w:tr w:rsidR="001B287A" w:rsidRPr="00E42E14" w14:paraId="7CEA4D32" w14:textId="77777777" w:rsidTr="001B287A">
        <w:trPr>
          <w:gridAfter w:val="1"/>
          <w:wAfter w:w="2958" w:type="dxa"/>
          <w:tblCellSpacing w:w="0" w:type="dxa"/>
          <w:trPrChange w:id="119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19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F3A788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0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2F8DF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0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66274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0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E9C9F0" w14:textId="6EE700C6"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0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1FDB3E0" w14:textId="79291F0C" w:rsidR="00544215" w:rsidRPr="00F2552C" w:rsidRDefault="00544215" w:rsidP="00544215">
            <w:r>
              <w:rPr>
                <w:rFonts w:asciiTheme="minorHAnsi" w:hAnsiTheme="minorHAnsi"/>
                <w:color w:val="000000"/>
                <w:sz w:val="20"/>
              </w:rPr>
              <w:t>neue Tabelle: Allergene</w:t>
            </w:r>
          </w:p>
        </w:tc>
      </w:tr>
      <w:tr w:rsidR="001B287A" w:rsidRPr="00E42E14" w14:paraId="092B3857" w14:textId="77777777" w:rsidTr="001B287A">
        <w:trPr>
          <w:gridAfter w:val="1"/>
          <w:wAfter w:w="2958" w:type="dxa"/>
          <w:tblCellSpacing w:w="0" w:type="dxa"/>
          <w:trPrChange w:id="120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0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A0798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0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63962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0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8402A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Fische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0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683B105" w14:textId="2F1590E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0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C677CCA" w14:textId="3998F5DD" w:rsidR="00544215" w:rsidRPr="00F2552C" w:rsidRDefault="00544215" w:rsidP="00544215">
            <w:r>
              <w:rPr>
                <w:rFonts w:asciiTheme="minorHAnsi" w:hAnsiTheme="minorHAnsi"/>
                <w:color w:val="000000"/>
                <w:sz w:val="20"/>
              </w:rPr>
              <w:t>neue Tabelle: Allergene</w:t>
            </w:r>
          </w:p>
        </w:tc>
      </w:tr>
      <w:tr w:rsidR="001B287A" w:rsidRPr="00E42E14" w14:paraId="65B69166" w14:textId="77777777" w:rsidTr="001B287A">
        <w:trPr>
          <w:gridAfter w:val="1"/>
          <w:wAfter w:w="2958" w:type="dxa"/>
          <w:tblCellSpacing w:w="0" w:type="dxa"/>
          <w:trPrChange w:id="121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1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1D04B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1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64BF47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1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EF6F3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Erdnusserzeugnisse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1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808576" w14:textId="6965F4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1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89C0CE" w14:textId="3C1CE558" w:rsidR="00544215" w:rsidRPr="00F2552C" w:rsidRDefault="00544215" w:rsidP="00544215">
            <w:r>
              <w:rPr>
                <w:rFonts w:asciiTheme="minorHAnsi" w:hAnsiTheme="minorHAnsi"/>
                <w:color w:val="000000"/>
                <w:sz w:val="20"/>
              </w:rPr>
              <w:t>neue Tabelle: Allergene</w:t>
            </w:r>
          </w:p>
        </w:tc>
      </w:tr>
      <w:tr w:rsidR="001B287A" w:rsidRPr="00E42E14" w14:paraId="4E56B808" w14:textId="77777777" w:rsidTr="001B287A">
        <w:trPr>
          <w:gridAfter w:val="1"/>
          <w:wAfter w:w="2958" w:type="dxa"/>
          <w:tblCellSpacing w:w="0" w:type="dxa"/>
          <w:trPrChange w:id="121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1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7F4EBD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1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A08859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1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3FB21E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Sojaerzeugnisse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2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960883D" w14:textId="0773A7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2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500EDB" w14:textId="3B973471" w:rsidR="00544215" w:rsidRPr="00F2552C" w:rsidRDefault="00544215" w:rsidP="00544215">
            <w:r>
              <w:rPr>
                <w:rFonts w:asciiTheme="minorHAnsi" w:hAnsiTheme="minorHAnsi"/>
                <w:color w:val="000000"/>
                <w:sz w:val="20"/>
              </w:rPr>
              <w:t>neue Tabelle: Allergene</w:t>
            </w:r>
          </w:p>
        </w:tc>
      </w:tr>
      <w:tr w:rsidR="001B287A" w:rsidRPr="00E42E14" w14:paraId="19193D22" w14:textId="77777777" w:rsidTr="001B287A">
        <w:trPr>
          <w:gridAfter w:val="1"/>
          <w:wAfter w:w="2958" w:type="dxa"/>
          <w:tblCellSpacing w:w="0" w:type="dxa"/>
          <w:trPrChange w:id="122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2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FDEE7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2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572FFA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2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7C5893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Milcherzeugnisse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2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C05814C" w14:textId="7AE46EA8"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2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02F13D9" w14:textId="32C393DD" w:rsidR="00544215" w:rsidRPr="00F2552C" w:rsidRDefault="00544215" w:rsidP="00544215">
            <w:r>
              <w:rPr>
                <w:rFonts w:asciiTheme="minorHAnsi" w:hAnsiTheme="minorHAnsi"/>
                <w:color w:val="000000"/>
                <w:sz w:val="20"/>
              </w:rPr>
              <w:t>neue Tabelle: Allergene</w:t>
            </w:r>
          </w:p>
        </w:tc>
      </w:tr>
      <w:tr w:rsidR="001B287A" w:rsidRPr="00E42E14" w14:paraId="609343AA" w14:textId="77777777" w:rsidTr="001B287A">
        <w:trPr>
          <w:gridAfter w:val="1"/>
          <w:wAfter w:w="2958" w:type="dxa"/>
          <w:tblCellSpacing w:w="0" w:type="dxa"/>
          <w:trPrChange w:id="122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2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84AF7E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3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F15156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148</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3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E240E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Schalenfrüchte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3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B10C4E2" w14:textId="2876218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3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0E15C01" w14:textId="140C63B3" w:rsidR="00544215" w:rsidRPr="00F2552C" w:rsidRDefault="00544215" w:rsidP="00544215">
            <w:r>
              <w:rPr>
                <w:rFonts w:asciiTheme="minorHAnsi" w:hAnsiTheme="minorHAnsi"/>
                <w:color w:val="000000"/>
                <w:sz w:val="20"/>
              </w:rPr>
              <w:t>neue Tabelle: Allergene</w:t>
            </w:r>
          </w:p>
        </w:tc>
      </w:tr>
      <w:tr w:rsidR="001B287A" w:rsidRPr="00E42E14" w14:paraId="4125DBC9" w14:textId="77777777" w:rsidTr="001B287A">
        <w:trPr>
          <w:gridAfter w:val="1"/>
          <w:wAfter w:w="2958" w:type="dxa"/>
          <w:tblCellSpacing w:w="0" w:type="dxa"/>
          <w:trPrChange w:id="123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3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C97BE8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3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4752A5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149</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3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DE547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Sellerie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3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4516F55" w14:textId="56F06971"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3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E6B7CC" w14:textId="3A597869" w:rsidR="00544215" w:rsidRPr="00F2552C" w:rsidRDefault="00544215" w:rsidP="00544215">
            <w:r>
              <w:rPr>
                <w:rFonts w:asciiTheme="minorHAnsi" w:hAnsiTheme="minorHAnsi"/>
                <w:color w:val="000000"/>
                <w:sz w:val="20"/>
              </w:rPr>
              <w:t>neue Tabelle: Allergene</w:t>
            </w:r>
          </w:p>
        </w:tc>
      </w:tr>
      <w:tr w:rsidR="001B287A" w:rsidRPr="00E42E14" w14:paraId="0BB246EA" w14:textId="77777777" w:rsidTr="001B287A">
        <w:trPr>
          <w:gridAfter w:val="1"/>
          <w:wAfter w:w="2958" w:type="dxa"/>
          <w:tblCellSpacing w:w="0" w:type="dxa"/>
          <w:trPrChange w:id="124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4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6D7D3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4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69A6F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4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B36E82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Senf</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4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A9EB66" w14:textId="6009FF7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4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74461A" w14:textId="156D1855" w:rsidR="00544215" w:rsidRPr="00F2552C" w:rsidRDefault="00544215" w:rsidP="00544215">
            <w:r>
              <w:rPr>
                <w:rFonts w:asciiTheme="minorHAnsi" w:hAnsiTheme="minorHAnsi"/>
                <w:color w:val="000000"/>
                <w:sz w:val="20"/>
              </w:rPr>
              <w:t>neue Tabelle: Allergene</w:t>
            </w:r>
          </w:p>
        </w:tc>
      </w:tr>
      <w:tr w:rsidR="001B287A" w:rsidRPr="00E42E14" w14:paraId="13CCDFAB" w14:textId="77777777" w:rsidTr="001B287A">
        <w:trPr>
          <w:gridAfter w:val="1"/>
          <w:wAfter w:w="2958" w:type="dxa"/>
          <w:tblCellSpacing w:w="0" w:type="dxa"/>
          <w:trPrChange w:id="124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4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1572EF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4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8B176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4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B274B5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Sesamsamen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5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F1F7712" w14:textId="7A9B971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5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D835E7E" w14:textId="154B3399" w:rsidR="00544215" w:rsidRPr="00F2552C" w:rsidRDefault="00544215" w:rsidP="00544215">
            <w:r>
              <w:rPr>
                <w:rFonts w:asciiTheme="minorHAnsi" w:hAnsiTheme="minorHAnsi"/>
                <w:color w:val="000000"/>
                <w:sz w:val="20"/>
              </w:rPr>
              <w:t>neue Tabelle: Allergene</w:t>
            </w:r>
          </w:p>
        </w:tc>
      </w:tr>
      <w:tr w:rsidR="001B287A" w:rsidRPr="00E42E14" w14:paraId="030B53CA" w14:textId="77777777" w:rsidTr="001B287A">
        <w:trPr>
          <w:gridAfter w:val="1"/>
          <w:wAfter w:w="2958" w:type="dxa"/>
          <w:tblCellSpacing w:w="0" w:type="dxa"/>
          <w:trPrChange w:id="125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5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5AD591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5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63ED8F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5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172665"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Sulfite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5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046FADC" w14:textId="3E00DD32"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5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28CB48" w14:textId="01072956" w:rsidR="00544215" w:rsidRPr="00F2552C" w:rsidRDefault="00544215" w:rsidP="00544215">
            <w:r>
              <w:rPr>
                <w:rFonts w:asciiTheme="minorHAnsi" w:hAnsiTheme="minorHAnsi"/>
                <w:color w:val="000000"/>
                <w:sz w:val="20"/>
              </w:rPr>
              <w:t>neue Tabelle: Allergene</w:t>
            </w:r>
          </w:p>
        </w:tc>
      </w:tr>
      <w:tr w:rsidR="001B287A" w:rsidRPr="00E42E14" w14:paraId="6945CD81" w14:textId="77777777" w:rsidTr="001B287A">
        <w:trPr>
          <w:gridAfter w:val="1"/>
          <w:wAfter w:w="2958" w:type="dxa"/>
          <w:tblCellSpacing w:w="0" w:type="dxa"/>
          <w:trPrChange w:id="125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5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49A1C8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6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746924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6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966E06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Lupinen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6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6027A6" w14:textId="4232A0B4"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6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BC6A46" w14:textId="0AC976ED" w:rsidR="00544215" w:rsidRPr="00F2552C" w:rsidRDefault="00544215" w:rsidP="00544215">
            <w:r>
              <w:rPr>
                <w:rFonts w:asciiTheme="minorHAnsi" w:hAnsiTheme="minorHAnsi"/>
                <w:color w:val="000000"/>
                <w:sz w:val="20"/>
              </w:rPr>
              <w:t>neue Tabelle: Allergene</w:t>
            </w:r>
          </w:p>
        </w:tc>
      </w:tr>
      <w:tr w:rsidR="001B287A" w:rsidRPr="00E42E14" w14:paraId="69C3BD92" w14:textId="77777777" w:rsidTr="001B287A">
        <w:trPr>
          <w:gridAfter w:val="1"/>
          <w:wAfter w:w="2958" w:type="dxa"/>
          <w:tblCellSpacing w:w="0" w:type="dxa"/>
          <w:trPrChange w:id="126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6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5E9B20B"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6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160243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154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6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05A321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Weichtiere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6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DD82EB5" w14:textId="2B4BF58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6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415E19" w14:textId="6DE41BCB" w:rsidR="00544215" w:rsidRPr="00F2552C" w:rsidRDefault="00544215" w:rsidP="00544215">
            <w:r>
              <w:rPr>
                <w:rFonts w:asciiTheme="minorHAnsi" w:hAnsiTheme="minorHAnsi"/>
                <w:color w:val="000000"/>
                <w:sz w:val="20"/>
              </w:rPr>
              <w:t>neue Tabelle: Allergene</w:t>
            </w:r>
          </w:p>
        </w:tc>
      </w:tr>
      <w:tr w:rsidR="001B287A" w:rsidRPr="00E42E14" w14:paraId="2100512D" w14:textId="77777777" w:rsidTr="001B287A">
        <w:trPr>
          <w:gridAfter w:val="1"/>
          <w:wAfter w:w="2958" w:type="dxa"/>
          <w:tblCellSpacing w:w="0" w:type="dxa"/>
          <w:trPrChange w:id="127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7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54C77B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7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19A3E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7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54EB290"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Weizen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7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E7AA3A" w14:textId="1C180C1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7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724FCBB" w14:textId="630B1AD7" w:rsidR="00544215" w:rsidRPr="00F2552C" w:rsidRDefault="00544215" w:rsidP="00544215">
            <w:r>
              <w:rPr>
                <w:rFonts w:asciiTheme="minorHAnsi" w:hAnsiTheme="minorHAnsi"/>
                <w:color w:val="000000"/>
                <w:sz w:val="20"/>
              </w:rPr>
              <w:t>neue Tabelle: Allergene</w:t>
            </w:r>
          </w:p>
        </w:tc>
      </w:tr>
      <w:tr w:rsidR="001B287A" w:rsidRPr="00E42E14" w14:paraId="5AAA5B86" w14:textId="77777777" w:rsidTr="001B287A">
        <w:trPr>
          <w:gridAfter w:val="1"/>
          <w:wAfter w:w="2958" w:type="dxa"/>
          <w:tblCellSpacing w:w="0" w:type="dxa"/>
          <w:trPrChange w:id="127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7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36EA8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7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9CF822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7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8C0CE7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Roggen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8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8C67D6" w14:textId="6194E7C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8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7BE4D5A" w14:textId="3C11957A" w:rsidR="00544215" w:rsidRPr="00F2552C" w:rsidRDefault="00544215" w:rsidP="00544215">
            <w:r>
              <w:rPr>
                <w:rFonts w:asciiTheme="minorHAnsi" w:hAnsiTheme="minorHAnsi"/>
                <w:color w:val="000000"/>
                <w:sz w:val="20"/>
              </w:rPr>
              <w:t>neue Tabelle: Allergene</w:t>
            </w:r>
          </w:p>
        </w:tc>
      </w:tr>
      <w:tr w:rsidR="001B287A" w:rsidRPr="00E42E14" w14:paraId="7E18DB3C" w14:textId="77777777" w:rsidTr="001B287A">
        <w:trPr>
          <w:gridAfter w:val="1"/>
          <w:wAfter w:w="2958" w:type="dxa"/>
          <w:tblCellSpacing w:w="0" w:type="dxa"/>
          <w:trPrChange w:id="128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8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485F7D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8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28132D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8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1875B9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Gerste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8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EEC2BD2" w14:textId="288DCA0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8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D247C9" w14:textId="09A04E54" w:rsidR="00544215" w:rsidRPr="00F2552C" w:rsidRDefault="00544215" w:rsidP="00544215">
            <w:r>
              <w:rPr>
                <w:rFonts w:asciiTheme="minorHAnsi" w:hAnsiTheme="minorHAnsi"/>
                <w:color w:val="000000"/>
                <w:sz w:val="20"/>
              </w:rPr>
              <w:t>neue Tabelle: Allergene</w:t>
            </w:r>
          </w:p>
        </w:tc>
      </w:tr>
      <w:tr w:rsidR="001B287A" w:rsidRPr="00E42E14" w14:paraId="08E6C2A3" w14:textId="77777777" w:rsidTr="001B287A">
        <w:trPr>
          <w:gridAfter w:val="1"/>
          <w:wAfter w:w="2958" w:type="dxa"/>
          <w:tblCellSpacing w:w="0" w:type="dxa"/>
          <w:trPrChange w:id="128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8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A9F783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9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2D4CEA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9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9086D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Dinkel</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9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47EE7F0" w14:textId="628CB34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9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36D085E" w14:textId="65E99A4B" w:rsidR="00544215" w:rsidRPr="00F2552C" w:rsidRDefault="00544215" w:rsidP="00544215">
            <w:r>
              <w:rPr>
                <w:rFonts w:asciiTheme="minorHAnsi" w:hAnsiTheme="minorHAnsi"/>
                <w:color w:val="000000"/>
                <w:sz w:val="20"/>
              </w:rPr>
              <w:t>neue Tabelle: Allergene</w:t>
            </w:r>
          </w:p>
        </w:tc>
      </w:tr>
      <w:tr w:rsidR="001B287A" w:rsidRPr="00E42E14" w14:paraId="12CD39E5" w14:textId="77777777" w:rsidTr="001B287A">
        <w:trPr>
          <w:gridAfter w:val="1"/>
          <w:wAfter w:w="2958" w:type="dxa"/>
          <w:tblCellSpacing w:w="0" w:type="dxa"/>
          <w:trPrChange w:id="129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29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7C59B71"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29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E908AF"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29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0FED1C2"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Kamut</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29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DDB54C0" w14:textId="4AC790BA"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29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AC1AB16" w14:textId="4DD12EC6" w:rsidR="00544215" w:rsidRPr="00F2552C" w:rsidRDefault="00544215" w:rsidP="00544215">
            <w:r>
              <w:rPr>
                <w:rFonts w:asciiTheme="minorHAnsi" w:hAnsiTheme="minorHAnsi"/>
                <w:color w:val="000000"/>
                <w:sz w:val="20"/>
              </w:rPr>
              <w:t>neue Tabelle: Allergene</w:t>
            </w:r>
          </w:p>
        </w:tc>
      </w:tr>
      <w:tr w:rsidR="001B287A" w:rsidRPr="00E42E14" w14:paraId="1764F1DC" w14:textId="77777777" w:rsidTr="001B287A">
        <w:trPr>
          <w:gridAfter w:val="1"/>
          <w:wAfter w:w="2958" w:type="dxa"/>
          <w:tblCellSpacing w:w="0" w:type="dxa"/>
          <w:trPrChange w:id="130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0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32C3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0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4937513"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0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FF3E2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Hafer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0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3B6166" w14:textId="6507FD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0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6005FB8" w14:textId="6CFC419C" w:rsidR="00544215" w:rsidRPr="00F2552C" w:rsidRDefault="00544215" w:rsidP="00544215">
            <w:r>
              <w:rPr>
                <w:rFonts w:asciiTheme="minorHAnsi" w:hAnsiTheme="minorHAnsi"/>
                <w:color w:val="000000"/>
                <w:sz w:val="20"/>
              </w:rPr>
              <w:t>neue Tabelle: Allergene</w:t>
            </w:r>
          </w:p>
        </w:tc>
      </w:tr>
      <w:tr w:rsidR="001B287A" w:rsidRPr="00E42E14" w14:paraId="315CD22D" w14:textId="77777777" w:rsidTr="001B287A">
        <w:trPr>
          <w:gridAfter w:val="1"/>
          <w:wAfter w:w="2958" w:type="dxa"/>
          <w:tblCellSpacing w:w="0" w:type="dxa"/>
          <w:trPrChange w:id="130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0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69F3A8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0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593EF1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0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748B7E6"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Emmer</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1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E34A4F6" w14:textId="7EA046DC"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1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BC3CB58" w14:textId="246DFC27" w:rsidR="00544215" w:rsidRPr="00F2552C" w:rsidRDefault="00544215" w:rsidP="00544215">
            <w:r>
              <w:rPr>
                <w:rFonts w:asciiTheme="minorHAnsi" w:hAnsiTheme="minorHAnsi"/>
                <w:color w:val="000000"/>
                <w:sz w:val="20"/>
              </w:rPr>
              <w:t>neue Tabelle: Allergene</w:t>
            </w:r>
          </w:p>
        </w:tc>
      </w:tr>
      <w:tr w:rsidR="001B287A" w:rsidRPr="00E42E14" w14:paraId="195A8BF3" w14:textId="77777777" w:rsidTr="001B287A">
        <w:trPr>
          <w:gridAfter w:val="1"/>
          <w:wAfter w:w="2958" w:type="dxa"/>
          <w:tblCellSpacing w:w="0" w:type="dxa"/>
          <w:trPrChange w:id="131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1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0F7CEB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1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DC1BEB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177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1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CBF08F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Einkorn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1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847C085" w14:textId="65CB5843"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1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7C8B1D1" w14:textId="2A6F2F06" w:rsidR="00544215" w:rsidRPr="00F2552C" w:rsidRDefault="00544215" w:rsidP="00544215">
            <w:r>
              <w:rPr>
                <w:rFonts w:asciiTheme="minorHAnsi" w:hAnsiTheme="minorHAnsi"/>
                <w:color w:val="000000"/>
                <w:sz w:val="20"/>
              </w:rPr>
              <w:t>neue Tabelle: Allergene</w:t>
            </w:r>
          </w:p>
        </w:tc>
      </w:tr>
      <w:tr w:rsidR="001B287A" w:rsidRPr="00E42E14" w14:paraId="06489A83" w14:textId="77777777" w:rsidTr="001B287A">
        <w:trPr>
          <w:gridAfter w:val="1"/>
          <w:wAfter w:w="2958" w:type="dxa"/>
          <w:tblCellSpacing w:w="0" w:type="dxa"/>
          <w:trPrChange w:id="131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1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1B7A7C5"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2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DABF6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2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926EB57"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Mandeln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2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CA4797F" w14:textId="4505E35F"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2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51F212D" w14:textId="066BBE44" w:rsidR="00544215" w:rsidRPr="00F2552C" w:rsidRDefault="00544215" w:rsidP="00544215">
            <w:r>
              <w:rPr>
                <w:rFonts w:asciiTheme="minorHAnsi" w:hAnsiTheme="minorHAnsi"/>
                <w:color w:val="000000"/>
                <w:sz w:val="20"/>
              </w:rPr>
              <w:t>neue Tabelle: Allergene</w:t>
            </w:r>
          </w:p>
        </w:tc>
      </w:tr>
      <w:tr w:rsidR="001B287A" w:rsidRPr="00E42E14" w14:paraId="2719E0CD" w14:textId="77777777" w:rsidTr="001B287A">
        <w:trPr>
          <w:gridAfter w:val="1"/>
          <w:wAfter w:w="2958" w:type="dxa"/>
          <w:tblCellSpacing w:w="0" w:type="dxa"/>
          <w:trPrChange w:id="132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2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A5C3AE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2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4D7DC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2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ADFE3E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Haselnüsse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2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301025C" w14:textId="0DF095F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2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A382616" w14:textId="6E6EFC4F" w:rsidR="00544215" w:rsidRPr="00F2552C" w:rsidRDefault="00544215" w:rsidP="00544215">
            <w:r>
              <w:rPr>
                <w:rFonts w:asciiTheme="minorHAnsi" w:hAnsiTheme="minorHAnsi"/>
                <w:color w:val="000000"/>
                <w:sz w:val="20"/>
              </w:rPr>
              <w:t>neue Tabelle: Allergene</w:t>
            </w:r>
          </w:p>
        </w:tc>
      </w:tr>
      <w:tr w:rsidR="001B287A" w:rsidRPr="00E42E14" w14:paraId="19C2BAF6" w14:textId="77777777" w:rsidTr="001B287A">
        <w:trPr>
          <w:gridAfter w:val="1"/>
          <w:wAfter w:w="2958" w:type="dxa"/>
          <w:tblCellSpacing w:w="0" w:type="dxa"/>
          <w:trPrChange w:id="133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3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6D1E4E7"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3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D472FE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3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F04D34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Walnüsse9</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3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7E5C4F9" w14:textId="61B6187E"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3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72962DE" w14:textId="32D25916" w:rsidR="00544215" w:rsidRPr="00F2552C" w:rsidRDefault="00544215" w:rsidP="00544215">
            <w:r>
              <w:rPr>
                <w:rFonts w:asciiTheme="minorHAnsi" w:hAnsiTheme="minorHAnsi"/>
                <w:color w:val="000000"/>
                <w:sz w:val="20"/>
              </w:rPr>
              <w:t>neue Tabelle: Allergene</w:t>
            </w:r>
          </w:p>
        </w:tc>
      </w:tr>
      <w:tr w:rsidR="001B287A" w:rsidRPr="00E42E14" w14:paraId="2D412CA4" w14:textId="77777777" w:rsidTr="001B287A">
        <w:trPr>
          <w:gridAfter w:val="1"/>
          <w:wAfter w:w="2958" w:type="dxa"/>
          <w:tblCellSpacing w:w="0" w:type="dxa"/>
          <w:trPrChange w:id="133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3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E8B40D0"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3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F42566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183</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3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F9D4BB"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Kaschunüsse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4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715A67E6" w14:textId="21D68BF7"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4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162FAEC" w14:textId="4AB07A88" w:rsidR="00544215" w:rsidRPr="00F2552C" w:rsidRDefault="00544215" w:rsidP="00544215">
            <w:r>
              <w:rPr>
                <w:rFonts w:asciiTheme="minorHAnsi" w:hAnsiTheme="minorHAnsi"/>
                <w:color w:val="000000"/>
                <w:sz w:val="20"/>
              </w:rPr>
              <w:t>neue Tabelle: Allergene</w:t>
            </w:r>
          </w:p>
        </w:tc>
      </w:tr>
      <w:tr w:rsidR="001B287A" w:rsidRPr="00E42E14" w14:paraId="3576164F" w14:textId="77777777" w:rsidTr="001B287A">
        <w:trPr>
          <w:gridAfter w:val="1"/>
          <w:wAfter w:w="2958" w:type="dxa"/>
          <w:tblCellSpacing w:w="0" w:type="dxa"/>
          <w:trPrChange w:id="134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4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85A618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4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E5D2D1E"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184</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4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798E25D"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Pecannüsse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4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ED895A3" w14:textId="3EC455A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4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F30FD67" w14:textId="6F598F91" w:rsidR="00544215" w:rsidRPr="00F2552C" w:rsidRDefault="00544215" w:rsidP="00544215">
            <w:r>
              <w:rPr>
                <w:rFonts w:asciiTheme="minorHAnsi" w:hAnsiTheme="minorHAnsi"/>
                <w:color w:val="000000"/>
                <w:sz w:val="20"/>
              </w:rPr>
              <w:t>neue Tabelle: Allergene</w:t>
            </w:r>
          </w:p>
        </w:tc>
      </w:tr>
      <w:tr w:rsidR="001B287A" w:rsidRPr="00E42E14" w14:paraId="168D7828" w14:textId="77777777" w:rsidTr="001B287A">
        <w:trPr>
          <w:gridAfter w:val="1"/>
          <w:wAfter w:w="2958" w:type="dxa"/>
          <w:tblCellSpacing w:w="0" w:type="dxa"/>
          <w:trPrChange w:id="1348"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49"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E42AFE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50"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F62737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185</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51"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EF4EB41"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Paranüsse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52"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550AC2" w14:textId="0D17AA9D"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53"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4F217F2" w14:textId="59E5978C" w:rsidR="00544215" w:rsidRPr="00F2552C" w:rsidRDefault="00544215" w:rsidP="00544215">
            <w:r>
              <w:rPr>
                <w:rFonts w:asciiTheme="minorHAnsi" w:hAnsiTheme="minorHAnsi"/>
                <w:color w:val="000000"/>
                <w:sz w:val="20"/>
              </w:rPr>
              <w:t>neue Tabelle: Allergene</w:t>
            </w:r>
          </w:p>
        </w:tc>
      </w:tr>
      <w:tr w:rsidR="001B287A" w:rsidRPr="00E42E14" w14:paraId="73FE646D" w14:textId="77777777" w:rsidTr="001B287A">
        <w:trPr>
          <w:gridAfter w:val="1"/>
          <w:wAfter w:w="2958" w:type="dxa"/>
          <w:tblCellSpacing w:w="0" w:type="dxa"/>
          <w:trPrChange w:id="1354"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55"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4756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56"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7DA8A4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186</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57"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5F7DDBF"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Pistazien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58"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4A86BF3" w14:textId="5FF8F790"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5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102D050" w14:textId="57F3C906" w:rsidR="00544215" w:rsidRPr="00F2552C" w:rsidRDefault="00544215" w:rsidP="00544215">
            <w:r>
              <w:rPr>
                <w:rFonts w:asciiTheme="minorHAnsi" w:hAnsiTheme="minorHAnsi"/>
                <w:color w:val="000000"/>
                <w:sz w:val="20"/>
              </w:rPr>
              <w:t>neue Tabelle: Allergene</w:t>
            </w:r>
          </w:p>
        </w:tc>
      </w:tr>
      <w:tr w:rsidR="001B287A" w:rsidRPr="00E42E14" w14:paraId="5B4A595D" w14:textId="77777777" w:rsidTr="001B287A">
        <w:trPr>
          <w:gridAfter w:val="1"/>
          <w:wAfter w:w="2958" w:type="dxa"/>
          <w:tblCellSpacing w:w="0" w:type="dxa"/>
          <w:trPrChange w:id="136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6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015FA1D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6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CD13CED"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187</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6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21B3F4C"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Makadamianüsse</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6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2C1CB7AE" w14:textId="6D3E47C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6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A57F477" w14:textId="3E73CBFD" w:rsidR="00544215" w:rsidRPr="00F2552C" w:rsidRDefault="00544215" w:rsidP="00544215">
            <w:r>
              <w:rPr>
                <w:rFonts w:asciiTheme="minorHAnsi" w:hAnsiTheme="minorHAnsi"/>
                <w:color w:val="000000"/>
                <w:sz w:val="20"/>
              </w:rPr>
              <w:t>neue Tabelle: Allergene</w:t>
            </w:r>
          </w:p>
        </w:tc>
      </w:tr>
      <w:tr w:rsidR="001B287A" w:rsidRPr="00E42E14" w14:paraId="3FF608CF" w14:textId="77777777" w:rsidTr="001B287A">
        <w:trPr>
          <w:gridAfter w:val="1"/>
          <w:wAfter w:w="2958" w:type="dxa"/>
          <w:tblCellSpacing w:w="0" w:type="dxa"/>
          <w:trPrChange w:id="136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6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E532059"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6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660CCED2"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6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4673BFD"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Broteinheiten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7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1DBCCFC2" w14:textId="095539F3"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del w:id="1371" w:author="Jörg Will" w:date="2016-07-16T10:09:00Z">
              <w:r w:rsidRPr="00A023F2" w:rsidDel="00835815">
                <w:rPr>
                  <w:color w:val="000000"/>
                  <w:sz w:val="20"/>
                  <w:highlight w:val="yellow"/>
                </w:rPr>
                <w:delText xml:space="preserve"> </w:delText>
              </w:r>
              <w:r w:rsidRPr="00A023F2" w:rsidDel="00835815">
                <w:rPr>
                  <w:color w:val="000000"/>
                  <w:sz w:val="20"/>
                  <w:highlight w:val="yellow"/>
                  <w:vertAlign w:val="superscript"/>
                </w:rPr>
                <w:delText>1</w:delText>
              </w:r>
              <w:r w:rsidRPr="00A023F2" w:rsidDel="00835815">
                <w:rPr>
                  <w:color w:val="000000"/>
                  <w:sz w:val="20"/>
                  <w:highlight w:val="yellow"/>
                </w:rPr>
                <w:delText xml:space="preserve"> </w:delText>
              </w:r>
            </w:del>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72"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7750963" w14:textId="7B657675" w:rsidR="00544215" w:rsidRPr="00F2552C" w:rsidRDefault="00544215" w:rsidP="00544215">
            <w:r>
              <w:rPr>
                <w:rFonts w:asciiTheme="minorHAnsi" w:hAnsiTheme="minorHAnsi"/>
                <w:color w:val="000000"/>
                <w:sz w:val="20"/>
              </w:rPr>
              <w:t>neue Tabelle: Naehrwerte</w:t>
            </w:r>
          </w:p>
        </w:tc>
      </w:tr>
      <w:tr w:rsidR="001B287A" w:rsidRPr="00E42E14" w14:paraId="6882A7BC" w14:textId="77777777" w:rsidTr="001B287A">
        <w:trPr>
          <w:gridAfter w:val="1"/>
          <w:wAfter w:w="2958" w:type="dxa"/>
          <w:tblCellSpacing w:w="0" w:type="dxa"/>
          <w:trPrChange w:id="1373"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74"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CBCD1F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75"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2D0496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76"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B9D99C4" w14:textId="77777777" w:rsidR="00544215" w:rsidRPr="00A023F2" w:rsidRDefault="00544215" w:rsidP="00544215">
            <w:pPr>
              <w:rPr>
                <w:rFonts w:asciiTheme="minorHAnsi" w:hAnsiTheme="minorHAnsi"/>
                <w:sz w:val="20"/>
                <w:highlight w:val="yellow"/>
              </w:rPr>
            </w:pPr>
            <w:r w:rsidRPr="00A023F2">
              <w:rPr>
                <w:rFonts w:asciiTheme="minorHAnsi" w:hAnsiTheme="minorHAnsi"/>
                <w:color w:val="000000"/>
                <w:sz w:val="20"/>
                <w:highlight w:val="yellow"/>
              </w:rPr>
              <w:t>Gesamt Kochsalz</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77"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602B4695" w14:textId="259CD4DA" w:rsidR="00544215" w:rsidRPr="00A023F2" w:rsidRDefault="00544215" w:rsidP="00544215">
            <w:pPr>
              <w:rPr>
                <w:rFonts w:asciiTheme="minorHAnsi" w:hAnsiTheme="minorHAnsi"/>
                <w:color w:val="000000"/>
                <w:sz w:val="20"/>
                <w:highlight w:val="yellow"/>
              </w:rPr>
            </w:pPr>
            <w:r w:rsidRPr="00A023F2">
              <w:rPr>
                <w:color w:val="000000"/>
                <w:sz w:val="20"/>
                <w:highlight w:val="yellow"/>
              </w:rPr>
              <w:t>Char</w:t>
            </w:r>
            <w:del w:id="1378" w:author="Jörg Will" w:date="2016-07-16T10:09:00Z">
              <w:r w:rsidRPr="00A023F2" w:rsidDel="00835815">
                <w:rPr>
                  <w:color w:val="000000"/>
                  <w:sz w:val="20"/>
                  <w:highlight w:val="yellow"/>
                </w:rPr>
                <w:delText xml:space="preserve"> </w:delText>
              </w:r>
              <w:r w:rsidRPr="00A023F2" w:rsidDel="00835815">
                <w:rPr>
                  <w:color w:val="000000"/>
                  <w:sz w:val="20"/>
                  <w:highlight w:val="yellow"/>
                  <w:vertAlign w:val="superscript"/>
                </w:rPr>
                <w:delText>1</w:delText>
              </w:r>
              <w:r w:rsidRPr="00A023F2" w:rsidDel="00835815">
                <w:rPr>
                  <w:color w:val="000000"/>
                  <w:sz w:val="20"/>
                  <w:highlight w:val="yellow"/>
                </w:rPr>
                <w:delText xml:space="preserve"> </w:delText>
              </w:r>
            </w:del>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79"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0820AC67" w14:textId="7E7E66A1" w:rsidR="00544215" w:rsidRPr="00F2552C" w:rsidRDefault="00544215" w:rsidP="00544215">
            <w:r>
              <w:rPr>
                <w:rFonts w:asciiTheme="minorHAnsi" w:hAnsiTheme="minorHAnsi"/>
                <w:color w:val="000000"/>
                <w:sz w:val="20"/>
              </w:rPr>
              <w:t>neue Tabelle: Naehrwerte</w:t>
            </w:r>
          </w:p>
        </w:tc>
      </w:tr>
      <w:tr w:rsidR="001B287A" w:rsidRPr="00E42E14" w14:paraId="7D087BDB" w14:textId="77777777" w:rsidTr="001B287A">
        <w:trPr>
          <w:gridAfter w:val="1"/>
          <w:wAfter w:w="2958" w:type="dxa"/>
          <w:tblCellSpacing w:w="0" w:type="dxa"/>
          <w:trPrChange w:id="1380"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81"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769B99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82"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E022EC6"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210</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83"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24C93613"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Vegetarisch</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84"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E71C936" w14:textId="0C9E842B"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85"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62C5011" w14:textId="52341FB4" w:rsidR="00544215" w:rsidRPr="00F2552C" w:rsidRDefault="00544215" w:rsidP="00544215">
            <w:r>
              <w:rPr>
                <w:rFonts w:asciiTheme="minorHAnsi" w:hAnsiTheme="minorHAnsi"/>
                <w:color w:val="000000"/>
                <w:sz w:val="20"/>
              </w:rPr>
              <w:t>MFF 206</w:t>
            </w:r>
          </w:p>
        </w:tc>
      </w:tr>
      <w:tr w:rsidR="001B287A" w:rsidRPr="00E42E14" w14:paraId="1EC24927" w14:textId="77777777" w:rsidTr="001B287A">
        <w:trPr>
          <w:gridAfter w:val="1"/>
          <w:wAfter w:w="2958" w:type="dxa"/>
          <w:tblCellSpacing w:w="0" w:type="dxa"/>
          <w:trPrChange w:id="1386"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87"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9847F0A"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301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88"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7B0A6D7C"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211</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89"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5A17197E" w14:textId="77777777" w:rsidR="00544215" w:rsidRPr="00F2407C" w:rsidRDefault="00544215" w:rsidP="00544215">
            <w:pPr>
              <w:rPr>
                <w:rFonts w:asciiTheme="minorHAnsi" w:hAnsiTheme="minorHAnsi"/>
                <w:sz w:val="20"/>
                <w:highlight w:val="cyan"/>
              </w:rPr>
            </w:pPr>
            <w:r w:rsidRPr="00F2407C">
              <w:rPr>
                <w:rFonts w:asciiTheme="minorHAnsi" w:hAnsiTheme="minorHAnsi"/>
                <w:color w:val="000000"/>
                <w:sz w:val="20"/>
                <w:highlight w:val="cyan"/>
              </w:rPr>
              <w:t>Vegan</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90"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146899F" w14:textId="38411859" w:rsidR="00544215" w:rsidRPr="00F2552C" w:rsidRDefault="00544215" w:rsidP="00544215">
            <w:pPr>
              <w:rPr>
                <w:rFonts w:asciiTheme="minorHAnsi" w:hAnsiTheme="minorHAnsi"/>
                <w:color w:val="000000"/>
                <w:sz w:val="20"/>
              </w:rPr>
            </w:pPr>
            <w:r>
              <w:rPr>
                <w:color w:val="000000"/>
                <w:sz w:val="20"/>
                <w:highlight w:val="cyan"/>
              </w:rPr>
              <w:t xml:space="preserve">Char </w:t>
            </w:r>
            <w:r>
              <w:rPr>
                <w:color w:val="000000"/>
                <w:sz w:val="20"/>
                <w:highlight w:val="cyan"/>
                <w:vertAlign w:val="superscript"/>
              </w:rPr>
              <w:t>1</w:t>
            </w:r>
            <w:r>
              <w:rPr>
                <w:color w:val="000000"/>
                <w:sz w:val="20"/>
                <w:highlight w:val="cyan"/>
              </w:rPr>
              <w:t xml:space="preserve">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91"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4339E2E5" w14:textId="34B127EA" w:rsidR="00544215" w:rsidRPr="00A023F2" w:rsidRDefault="00544215" w:rsidP="00544215">
            <w:pPr>
              <w:rPr>
                <w:rFonts w:asciiTheme="minorHAnsi" w:hAnsiTheme="minorHAnsi"/>
                <w:color w:val="000000"/>
                <w:sz w:val="20"/>
              </w:rPr>
            </w:pPr>
            <w:r>
              <w:rPr>
                <w:rFonts w:asciiTheme="minorHAnsi" w:hAnsiTheme="minorHAnsi"/>
                <w:color w:val="000000"/>
                <w:sz w:val="20"/>
              </w:rPr>
              <w:t>MFF 207</w:t>
            </w:r>
          </w:p>
        </w:tc>
      </w:tr>
      <w:tr w:rsidR="001B287A" w:rsidRPr="00E42E14" w14:paraId="03501D45" w14:textId="77777777" w:rsidTr="001B287A">
        <w:trPr>
          <w:gridAfter w:val="1"/>
          <w:wAfter w:w="2958" w:type="dxa"/>
          <w:tblCellSpacing w:w="0" w:type="dxa"/>
          <w:trPrChange w:id="1392" w:author="Jörg Will" w:date="2016-07-16T08:58:00Z">
            <w:trPr>
              <w:gridAfter w:val="1"/>
              <w:wAfter w:w="418" w:type="dxa"/>
              <w:tblCellSpacing w:w="0" w:type="dxa"/>
            </w:trPr>
          </w:trPrChange>
        </w:trPr>
        <w:tc>
          <w:tcPr>
            <w:tcW w:w="705" w:type="dxa"/>
            <w:tcBorders>
              <w:top w:val="outset" w:sz="6" w:space="0" w:color="D0D7E5"/>
              <w:left w:val="outset" w:sz="6" w:space="0" w:color="D0D7E5"/>
              <w:bottom w:val="outset" w:sz="6" w:space="0" w:color="D0D7E5"/>
              <w:right w:val="outset" w:sz="6" w:space="0" w:color="D0D7E5"/>
            </w:tcBorders>
            <w:shd w:val="clear" w:color="auto" w:fill="FFFFFF"/>
            <w:hideMark/>
            <w:tcPrChange w:id="1393" w:author="Jörg Will" w:date="2016-07-16T08:58:00Z">
              <w:tcPr>
                <w:tcW w:w="705" w:type="dxa"/>
                <w:gridSpan w:val="2"/>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1E7D2E78"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401</w:t>
            </w:r>
          </w:p>
        </w:tc>
        <w:tc>
          <w:tcPr>
            <w:tcW w:w="708" w:type="dxa"/>
            <w:tcBorders>
              <w:top w:val="outset" w:sz="6" w:space="0" w:color="D0D7E5"/>
              <w:left w:val="outset" w:sz="6" w:space="0" w:color="D0D7E5"/>
              <w:bottom w:val="outset" w:sz="6" w:space="0" w:color="D0D7E5"/>
              <w:right w:val="outset" w:sz="6" w:space="0" w:color="D0D7E5"/>
            </w:tcBorders>
            <w:shd w:val="clear" w:color="auto" w:fill="FFFFFF"/>
            <w:hideMark/>
            <w:tcPrChange w:id="1394" w:author="Jörg Will" w:date="2016-07-16T08:58:00Z">
              <w:tcPr>
                <w:tcW w:w="708"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436C6824" w14:textId="77777777" w:rsidR="00544215" w:rsidRPr="00E42E14" w:rsidRDefault="00544215" w:rsidP="00544215">
            <w:pPr>
              <w:jc w:val="center"/>
              <w:rPr>
                <w:rFonts w:asciiTheme="minorHAnsi" w:hAnsiTheme="minorHAnsi"/>
                <w:sz w:val="20"/>
              </w:rPr>
            </w:pPr>
            <w:r w:rsidRPr="00E42E14">
              <w:rPr>
                <w:rFonts w:asciiTheme="minorHAnsi" w:hAnsiTheme="minorHAnsi"/>
                <w:color w:val="000000"/>
                <w:sz w:val="20"/>
              </w:rPr>
              <w:t>202</w:t>
            </w:r>
          </w:p>
        </w:tc>
        <w:tc>
          <w:tcPr>
            <w:tcW w:w="3549" w:type="dxa"/>
            <w:tcBorders>
              <w:top w:val="outset" w:sz="6" w:space="0" w:color="D0D7E5"/>
              <w:left w:val="outset" w:sz="6" w:space="0" w:color="D0D7E5"/>
              <w:bottom w:val="outset" w:sz="6" w:space="0" w:color="D0D7E5"/>
              <w:right w:val="outset" w:sz="6" w:space="0" w:color="D0D7E5"/>
            </w:tcBorders>
            <w:shd w:val="clear" w:color="auto" w:fill="FFFFFF"/>
            <w:hideMark/>
            <w:tcPrChange w:id="1395" w:author="Jörg Will" w:date="2016-07-16T08:58:00Z">
              <w:tcPr>
                <w:tcW w:w="3549" w:type="dxa"/>
                <w:tcBorders>
                  <w:top w:val="outset" w:sz="6" w:space="0" w:color="D0D7E5"/>
                  <w:left w:val="outset" w:sz="6" w:space="0" w:color="D0D7E5"/>
                  <w:bottom w:val="outset" w:sz="6" w:space="0" w:color="D0D7E5"/>
                  <w:right w:val="outset" w:sz="6" w:space="0" w:color="D0D7E5"/>
                </w:tcBorders>
                <w:shd w:val="clear" w:color="auto" w:fill="FFFFFF"/>
                <w:hideMark/>
              </w:tcPr>
            </w:tcPrChange>
          </w:tcPr>
          <w:p w14:paraId="30E40FE9" w14:textId="77777777" w:rsidR="00544215" w:rsidRPr="00F2407C" w:rsidRDefault="00544215" w:rsidP="00544215">
            <w:pPr>
              <w:rPr>
                <w:rFonts w:asciiTheme="minorHAnsi" w:hAnsiTheme="minorHAnsi"/>
                <w:sz w:val="20"/>
                <w:highlight w:val="cyan"/>
              </w:rPr>
            </w:pPr>
            <w:r w:rsidRPr="00A023F2">
              <w:rPr>
                <w:rFonts w:asciiTheme="minorHAnsi" w:hAnsiTheme="minorHAnsi"/>
                <w:color w:val="000000"/>
                <w:sz w:val="20"/>
                <w:highlight w:val="yellow"/>
              </w:rPr>
              <w:t>Gesamt Kochsalz</w:t>
            </w:r>
          </w:p>
        </w:tc>
        <w:tc>
          <w:tcPr>
            <w:tcW w:w="954" w:type="dxa"/>
            <w:tcBorders>
              <w:top w:val="outset" w:sz="6" w:space="0" w:color="D0D7E5"/>
              <w:left w:val="outset" w:sz="6" w:space="0" w:color="D0D7E5"/>
              <w:bottom w:val="outset" w:sz="6" w:space="0" w:color="D0D7E5"/>
              <w:right w:val="outset" w:sz="6" w:space="0" w:color="D0D7E5"/>
            </w:tcBorders>
            <w:shd w:val="clear" w:color="auto" w:fill="FFFFFF"/>
            <w:tcPrChange w:id="1396" w:author="Jörg Will" w:date="2016-07-16T08:58:00Z">
              <w:tcPr>
                <w:tcW w:w="954"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5FBD3CE1" w14:textId="344FE70C" w:rsidR="00544215" w:rsidRPr="00F2552C" w:rsidRDefault="00544215" w:rsidP="00544215">
            <w:pPr>
              <w:rPr>
                <w:rFonts w:asciiTheme="minorHAnsi" w:hAnsiTheme="minorHAnsi"/>
                <w:color w:val="000000"/>
                <w:sz w:val="20"/>
              </w:rPr>
            </w:pPr>
            <w:r>
              <w:rPr>
                <w:color w:val="000000"/>
                <w:sz w:val="20"/>
                <w:highlight w:val="cyan"/>
              </w:rPr>
              <w:t xml:space="preserve">Float </w:t>
            </w:r>
          </w:p>
        </w:tc>
        <w:tc>
          <w:tcPr>
            <w:tcW w:w="3186" w:type="dxa"/>
            <w:tcBorders>
              <w:top w:val="outset" w:sz="6" w:space="0" w:color="D0D7E5"/>
              <w:left w:val="outset" w:sz="6" w:space="0" w:color="D0D7E5"/>
              <w:bottom w:val="outset" w:sz="6" w:space="0" w:color="D0D7E5"/>
              <w:right w:val="outset" w:sz="6" w:space="0" w:color="D0D7E5"/>
            </w:tcBorders>
            <w:shd w:val="clear" w:color="auto" w:fill="FFFFFF"/>
            <w:tcPrChange w:id="1397" w:author="Jörg Will" w:date="2016-07-16T08:58:00Z">
              <w:tcPr>
                <w:tcW w:w="5726" w:type="dxa"/>
                <w:gridSpan w:val="2"/>
                <w:tcBorders>
                  <w:top w:val="outset" w:sz="6" w:space="0" w:color="D0D7E5"/>
                  <w:left w:val="outset" w:sz="6" w:space="0" w:color="D0D7E5"/>
                  <w:bottom w:val="outset" w:sz="6" w:space="0" w:color="D0D7E5"/>
                  <w:right w:val="outset" w:sz="6" w:space="0" w:color="D0D7E5"/>
                </w:tcBorders>
                <w:shd w:val="clear" w:color="auto" w:fill="FFFFFF"/>
              </w:tcPr>
            </w:tcPrChange>
          </w:tcPr>
          <w:p w14:paraId="38432786" w14:textId="0B550897" w:rsidR="00544215" w:rsidRPr="00A023F2" w:rsidRDefault="00544215" w:rsidP="00544215">
            <w:pPr>
              <w:rPr>
                <w:highlight w:val="yellow"/>
              </w:rPr>
            </w:pPr>
            <w:r w:rsidRPr="00A023F2">
              <w:rPr>
                <w:rFonts w:asciiTheme="minorHAnsi" w:hAnsiTheme="minorHAnsi"/>
                <w:color w:val="000000"/>
                <w:sz w:val="20"/>
                <w:highlight w:val="yellow"/>
              </w:rPr>
              <w:t>neue Tabelle: Naehrwerte</w:t>
            </w:r>
          </w:p>
        </w:tc>
      </w:tr>
    </w:tbl>
    <w:p w14:paraId="337F8E86" w14:textId="77777777" w:rsidR="009779FD" w:rsidRPr="00771220" w:rsidRDefault="009779FD" w:rsidP="009779FD">
      <w:pPr>
        <w:pStyle w:val="Abbildungen"/>
      </w:pPr>
      <w:r>
        <w:tab/>
      </w:r>
      <w:bookmarkStart w:id="1398" w:name="_Toc454974982"/>
      <w:r>
        <w:t>Tabelle</w:t>
      </w:r>
      <w:r w:rsidRPr="00771220">
        <w:t xml:space="preserve"> </w:t>
      </w:r>
      <w:r>
        <w:fldChar w:fldCharType="begin"/>
      </w:r>
      <w:r>
        <w:instrText xml:space="preserve"> SEQ Abbildung \* ARABIC</w:instrText>
      </w:r>
      <w:r>
        <w:fldChar w:fldCharType="separate"/>
      </w:r>
      <w:r w:rsidR="0069057F">
        <w:rPr>
          <w:noProof/>
        </w:rPr>
        <w:t>6</w:t>
      </w:r>
      <w:r>
        <w:rPr>
          <w:noProof/>
        </w:rPr>
        <w:fldChar w:fldCharType="end"/>
      </w:r>
      <w:r w:rsidRPr="00771220">
        <w:t xml:space="preserve">: </w:t>
      </w:r>
      <w:r>
        <w:t>Zusatzdaten Artikel/Rohstoffe</w:t>
      </w:r>
      <w:bookmarkEnd w:id="1398"/>
    </w:p>
    <w:p w14:paraId="3F8B75D6" w14:textId="77777777" w:rsidR="00AA131B" w:rsidRDefault="00AA131B" w:rsidP="00C23263"/>
    <w:p w14:paraId="64346456" w14:textId="77777777" w:rsidR="00A56876" w:rsidRDefault="00A56876">
      <w:pPr>
        <w:rPr>
          <w:sz w:val="28"/>
        </w:rPr>
      </w:pPr>
      <w:r>
        <w:br w:type="page"/>
      </w:r>
    </w:p>
    <w:p w14:paraId="48FA3007" w14:textId="77777777" w:rsidR="00A56876" w:rsidRDefault="00A56876" w:rsidP="00A56876">
      <w:pPr>
        <w:pStyle w:val="berschrift2"/>
      </w:pPr>
      <w:bookmarkStart w:id="1399" w:name="_Toc456427622"/>
      <w:r>
        <w:lastRenderedPageBreak/>
        <w:t>Artikel-Zutatenliste</w:t>
      </w:r>
      <w:bookmarkEnd w:id="1399"/>
    </w:p>
    <w:p w14:paraId="41114EE4" w14:textId="77777777" w:rsidR="00A56876" w:rsidRDefault="00A56876" w:rsidP="00A56876">
      <w:r>
        <w:t>Aus der Rezeptur wird automatisch eine Zutatenliste generiert. Diese Zutatenliste kann/muss vom Kunden nachbearbeitet werden.</w:t>
      </w:r>
    </w:p>
    <w:p w14:paraId="500C4C35" w14:textId="77777777" w:rsidR="00A56876" w:rsidRDefault="00A56876" w:rsidP="00A56876"/>
    <w:p w14:paraId="02D45CC2" w14:textId="77777777" w:rsidR="00A56876" w:rsidRDefault="00A56876" w:rsidP="00A56876">
      <w:r>
        <w:rPr>
          <w:noProof/>
        </w:rPr>
        <w:drawing>
          <wp:inline distT="0" distB="0" distL="0" distR="0" wp14:anchorId="25045BA1" wp14:editId="333C007D">
            <wp:extent cx="2934000" cy="302040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3.jpg"/>
                    <pic:cNvPicPr/>
                  </pic:nvPicPr>
                  <pic:blipFill>
                    <a:blip r:embed="rId14">
                      <a:extLst>
                        <a:ext uri="{28A0092B-C50C-407E-A947-70E740481C1C}">
                          <a14:useLocalDpi xmlns:a14="http://schemas.microsoft.com/office/drawing/2010/main" val="0"/>
                        </a:ext>
                      </a:extLst>
                    </a:blip>
                    <a:stretch>
                      <a:fillRect/>
                    </a:stretch>
                  </pic:blipFill>
                  <pic:spPr>
                    <a:xfrm>
                      <a:off x="0" y="0"/>
                      <a:ext cx="2934000" cy="3020400"/>
                    </a:xfrm>
                    <a:prstGeom prst="rect">
                      <a:avLst/>
                    </a:prstGeom>
                  </pic:spPr>
                </pic:pic>
              </a:graphicData>
            </a:graphic>
          </wp:inline>
        </w:drawing>
      </w:r>
    </w:p>
    <w:p w14:paraId="27F7273D" w14:textId="77777777" w:rsidR="00A56876" w:rsidRPr="00771220" w:rsidRDefault="00A56876" w:rsidP="00A56876">
      <w:pPr>
        <w:pStyle w:val="Abbildungen"/>
      </w:pPr>
      <w:bookmarkStart w:id="1400" w:name="_Toc454974983"/>
      <w:r>
        <w:t>Abbildung</w:t>
      </w:r>
      <w:r w:rsidRPr="00771220">
        <w:t xml:space="preserve"> </w:t>
      </w:r>
      <w:r>
        <w:fldChar w:fldCharType="begin"/>
      </w:r>
      <w:r>
        <w:instrText xml:space="preserve"> SEQ Abbildung \* ARABIC</w:instrText>
      </w:r>
      <w:r>
        <w:fldChar w:fldCharType="separate"/>
      </w:r>
      <w:r w:rsidR="0069057F">
        <w:rPr>
          <w:noProof/>
        </w:rPr>
        <w:t>7</w:t>
      </w:r>
      <w:r>
        <w:rPr>
          <w:noProof/>
        </w:rPr>
        <w:fldChar w:fldCharType="end"/>
      </w:r>
      <w:r w:rsidRPr="00771220">
        <w:t xml:space="preserve">: </w:t>
      </w:r>
      <w:r>
        <w:t>Artikel-Zutatenliste</w:t>
      </w:r>
      <w:bookmarkEnd w:id="1400"/>
    </w:p>
    <w:p w14:paraId="4FA921CF" w14:textId="77777777" w:rsidR="00A56876" w:rsidRDefault="00A56876" w:rsidP="00A56876"/>
    <w:p w14:paraId="2682DA18" w14:textId="77777777" w:rsidR="00A56876" w:rsidRDefault="00A56876" w:rsidP="00A56876">
      <w:pPr>
        <w:pStyle w:val="berschrift2"/>
      </w:pPr>
      <w:bookmarkStart w:id="1401" w:name="_Toc456427623"/>
      <w:r>
        <w:t>Artikel-</w:t>
      </w:r>
      <w:r w:rsidR="00067729">
        <w:t>Beschreibungstexte</w:t>
      </w:r>
      <w:bookmarkEnd w:id="1401"/>
    </w:p>
    <w:p w14:paraId="04F580AC" w14:textId="77777777" w:rsidR="00A56876" w:rsidRDefault="00067729" w:rsidP="00A56876">
      <w:r>
        <w:t>Zum Artikel können freie Beschreibungs-Texte hinterlegt werden.</w:t>
      </w:r>
    </w:p>
    <w:p w14:paraId="5955F191" w14:textId="77777777" w:rsidR="00A56876" w:rsidRDefault="00A56876" w:rsidP="00A56876"/>
    <w:p w14:paraId="51213286" w14:textId="77777777" w:rsidR="00A56876" w:rsidRDefault="00A56876" w:rsidP="00A56876">
      <w:r>
        <w:rPr>
          <w:noProof/>
        </w:rPr>
        <w:drawing>
          <wp:inline distT="0" distB="0" distL="0" distR="0" wp14:anchorId="1FEB7C73" wp14:editId="281214BB">
            <wp:extent cx="2941200" cy="3556800"/>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kel04.jpg"/>
                    <pic:cNvPicPr/>
                  </pic:nvPicPr>
                  <pic:blipFill>
                    <a:blip r:embed="rId15">
                      <a:extLst>
                        <a:ext uri="{28A0092B-C50C-407E-A947-70E740481C1C}">
                          <a14:useLocalDpi xmlns:a14="http://schemas.microsoft.com/office/drawing/2010/main" val="0"/>
                        </a:ext>
                      </a:extLst>
                    </a:blip>
                    <a:stretch>
                      <a:fillRect/>
                    </a:stretch>
                  </pic:blipFill>
                  <pic:spPr>
                    <a:xfrm>
                      <a:off x="0" y="0"/>
                      <a:ext cx="2941200" cy="3556800"/>
                    </a:xfrm>
                    <a:prstGeom prst="rect">
                      <a:avLst/>
                    </a:prstGeom>
                  </pic:spPr>
                </pic:pic>
              </a:graphicData>
            </a:graphic>
          </wp:inline>
        </w:drawing>
      </w:r>
    </w:p>
    <w:p w14:paraId="019C1946" w14:textId="77777777" w:rsidR="00067729" w:rsidRPr="00771220" w:rsidRDefault="00067729" w:rsidP="00067729">
      <w:pPr>
        <w:pStyle w:val="Abbildungen"/>
      </w:pPr>
      <w:bookmarkStart w:id="1402" w:name="_Toc454974984"/>
      <w:r>
        <w:t>Abbildung</w:t>
      </w:r>
      <w:r w:rsidRPr="00771220">
        <w:t xml:space="preserve"> </w:t>
      </w:r>
      <w:r>
        <w:fldChar w:fldCharType="begin"/>
      </w:r>
      <w:r>
        <w:instrText xml:space="preserve"> SEQ Abbildung \* ARABIC</w:instrText>
      </w:r>
      <w:r>
        <w:fldChar w:fldCharType="separate"/>
      </w:r>
      <w:r w:rsidR="0069057F">
        <w:rPr>
          <w:noProof/>
        </w:rPr>
        <w:t>8</w:t>
      </w:r>
      <w:r>
        <w:rPr>
          <w:noProof/>
        </w:rPr>
        <w:fldChar w:fldCharType="end"/>
      </w:r>
      <w:r w:rsidRPr="00771220">
        <w:t xml:space="preserve">: </w:t>
      </w:r>
      <w:r>
        <w:t>Artikel-Beschreibung</w:t>
      </w:r>
      <w:bookmarkEnd w:id="1402"/>
    </w:p>
    <w:p w14:paraId="5C8236B2" w14:textId="77777777" w:rsidR="00067729" w:rsidRDefault="00067729">
      <w:r>
        <w:br w:type="page"/>
      </w:r>
    </w:p>
    <w:p w14:paraId="0A792136" w14:textId="77777777" w:rsidR="00A56876" w:rsidRDefault="00067729" w:rsidP="00A56876">
      <w:r>
        <w:lastRenderedPageBreak/>
        <w:t>Artikel-Zutatenliste und Beschreibungstexte werden in separaten Datenbank-Tabellen gespeichert.</w:t>
      </w:r>
    </w:p>
    <w:p w14:paraId="63FBCBB0" w14:textId="77777777" w:rsidR="00067729" w:rsidRDefault="00067729" w:rsidP="00A56876"/>
    <w:p w14:paraId="4DC20C2F" w14:textId="77777777" w:rsidR="00067729" w:rsidRPr="00C23263" w:rsidRDefault="00067729" w:rsidP="00067729">
      <w:pPr>
        <w:pStyle w:val="berschrift2"/>
      </w:pPr>
      <w:bookmarkStart w:id="1403" w:name="_Toc456427624"/>
      <w:r w:rsidRPr="00C23263">
        <w:t xml:space="preserve">Tabelle </w:t>
      </w:r>
      <w:r w:rsidR="00AC302E">
        <w:t>winback.Hinweise2</w:t>
      </w:r>
      <w:bookmarkEnd w:id="1403"/>
    </w:p>
    <w:p w14:paraId="285A3A79" w14:textId="77777777" w:rsidR="00067729" w:rsidRPr="006006EE" w:rsidRDefault="00067729" w:rsidP="00067729"/>
    <w:tbl>
      <w:tblPr>
        <w:tblStyle w:val="Tabellenraster"/>
        <w:tblW w:w="0" w:type="auto"/>
        <w:tblInd w:w="708" w:type="dxa"/>
        <w:tblLayout w:type="fixed"/>
        <w:tblLook w:val="04A0" w:firstRow="1" w:lastRow="0" w:firstColumn="1" w:lastColumn="0" w:noHBand="0" w:noVBand="1"/>
      </w:tblPr>
      <w:tblGrid>
        <w:gridCol w:w="2944"/>
        <w:gridCol w:w="2409"/>
        <w:gridCol w:w="1134"/>
        <w:gridCol w:w="709"/>
      </w:tblGrid>
      <w:tr w:rsidR="00E426C9" w:rsidRPr="00FA3264" w14:paraId="37476BC2" w14:textId="77777777" w:rsidTr="00E426C9">
        <w:trPr>
          <w:trHeight w:val="369"/>
        </w:trPr>
        <w:tc>
          <w:tcPr>
            <w:tcW w:w="2944" w:type="dxa"/>
            <w:shd w:val="clear" w:color="auto" w:fill="A6A6A6" w:themeFill="background1" w:themeFillShade="A6"/>
            <w:vAlign w:val="center"/>
          </w:tcPr>
          <w:p w14:paraId="2881EDCE" w14:textId="77777777" w:rsidR="00067729" w:rsidRPr="00FA3264" w:rsidRDefault="00067729" w:rsidP="000D68E6">
            <w:pPr>
              <w:rPr>
                <w:rFonts w:asciiTheme="minorHAnsi" w:hAnsiTheme="minorHAnsi"/>
                <w:b/>
                <w:sz w:val="20"/>
              </w:rPr>
            </w:pPr>
            <w:r w:rsidRPr="00FA3264">
              <w:rPr>
                <w:rFonts w:asciiTheme="minorHAnsi" w:hAnsiTheme="minorHAnsi"/>
                <w:b/>
                <w:sz w:val="20"/>
              </w:rPr>
              <w:t>Feld-Name</w:t>
            </w:r>
          </w:p>
        </w:tc>
        <w:tc>
          <w:tcPr>
            <w:tcW w:w="2409" w:type="dxa"/>
            <w:shd w:val="clear" w:color="auto" w:fill="A6A6A6" w:themeFill="background1" w:themeFillShade="A6"/>
            <w:vAlign w:val="center"/>
          </w:tcPr>
          <w:p w14:paraId="1B8CB402" w14:textId="77777777" w:rsidR="00067729" w:rsidRPr="00FA3264" w:rsidRDefault="00067729" w:rsidP="000D68E6">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
          <w:p w14:paraId="7FE25EBB" w14:textId="77777777" w:rsidR="00067729" w:rsidRPr="00FA3264" w:rsidRDefault="00067729" w:rsidP="000D68E6">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
          <w:p w14:paraId="2A591A01" w14:textId="77777777" w:rsidR="00067729" w:rsidRPr="00FA3264" w:rsidRDefault="00067729" w:rsidP="000D68E6">
            <w:pPr>
              <w:jc w:val="center"/>
              <w:rPr>
                <w:rFonts w:asciiTheme="minorHAnsi" w:hAnsiTheme="minorHAnsi"/>
                <w:b/>
                <w:sz w:val="20"/>
              </w:rPr>
            </w:pPr>
            <w:r w:rsidRPr="00FA3264">
              <w:rPr>
                <w:rFonts w:asciiTheme="minorHAnsi" w:hAnsiTheme="minorHAnsi"/>
                <w:b/>
                <w:sz w:val="20"/>
              </w:rPr>
              <w:t>Länge</w:t>
            </w:r>
          </w:p>
        </w:tc>
      </w:tr>
      <w:tr w:rsidR="00067729" w:rsidRPr="00FA3264" w14:paraId="035C6532" w14:textId="77777777" w:rsidTr="00587E34">
        <w:tc>
          <w:tcPr>
            <w:tcW w:w="2944" w:type="dxa"/>
            <w:vAlign w:val="center"/>
          </w:tcPr>
          <w:p w14:paraId="49FDD1AF" w14:textId="77777777" w:rsidR="00067729" w:rsidRPr="00FA3264" w:rsidRDefault="00AC302E" w:rsidP="000D68E6">
            <w:pPr>
              <w:rPr>
                <w:rFonts w:asciiTheme="minorHAnsi" w:hAnsiTheme="minorHAnsi"/>
                <w:sz w:val="20"/>
              </w:rPr>
            </w:pPr>
            <w:r>
              <w:rPr>
                <w:rFonts w:asciiTheme="minorHAnsi" w:hAnsiTheme="minorHAnsi"/>
                <w:sz w:val="20"/>
              </w:rPr>
              <w:t>H2_Typ</w:t>
            </w:r>
          </w:p>
        </w:tc>
        <w:tc>
          <w:tcPr>
            <w:tcW w:w="2409" w:type="dxa"/>
          </w:tcPr>
          <w:p w14:paraId="2962091B" w14:textId="77777777" w:rsidR="00067729"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3104252E" w14:textId="77777777" w:rsidR="00067729"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07131D6C" w14:textId="77777777" w:rsidR="00067729"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29F897A3" w14:textId="77777777" w:rsidTr="00587E34">
        <w:tc>
          <w:tcPr>
            <w:tcW w:w="2944" w:type="dxa"/>
            <w:vAlign w:val="center"/>
          </w:tcPr>
          <w:p w14:paraId="0AA2E20B" w14:textId="77777777" w:rsidR="00AC302E" w:rsidRPr="00FA3264" w:rsidRDefault="00AC302E" w:rsidP="000D68E6">
            <w:pPr>
              <w:rPr>
                <w:rFonts w:asciiTheme="minorHAnsi" w:hAnsiTheme="minorHAnsi"/>
                <w:sz w:val="20"/>
              </w:rPr>
            </w:pPr>
            <w:r>
              <w:rPr>
                <w:rFonts w:asciiTheme="minorHAnsi" w:hAnsiTheme="minorHAnsi"/>
                <w:sz w:val="20"/>
              </w:rPr>
              <w:t>H2_Typ2</w:t>
            </w:r>
          </w:p>
        </w:tc>
        <w:tc>
          <w:tcPr>
            <w:tcW w:w="2409" w:type="dxa"/>
          </w:tcPr>
          <w:p w14:paraId="25C68049" w14:textId="77777777" w:rsidR="00AC302E" w:rsidRPr="00FA3264" w:rsidRDefault="00587E34" w:rsidP="000D68E6">
            <w:pPr>
              <w:rPr>
                <w:rFonts w:asciiTheme="minorHAnsi" w:hAnsiTheme="minorHAnsi"/>
                <w:sz w:val="20"/>
              </w:rPr>
            </w:pPr>
            <w:r>
              <w:rPr>
                <w:rFonts w:asciiTheme="minorHAnsi" w:hAnsiTheme="minorHAnsi"/>
                <w:sz w:val="20"/>
              </w:rPr>
              <w:t>Typ-Zuordnung</w:t>
            </w:r>
          </w:p>
        </w:tc>
        <w:tc>
          <w:tcPr>
            <w:tcW w:w="1134" w:type="dxa"/>
            <w:vAlign w:val="center"/>
          </w:tcPr>
          <w:p w14:paraId="4B344484"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2F35472F"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3365FAF4" w14:textId="77777777" w:rsidTr="00587E34">
        <w:tc>
          <w:tcPr>
            <w:tcW w:w="2944" w:type="dxa"/>
            <w:vAlign w:val="center"/>
          </w:tcPr>
          <w:p w14:paraId="40DE1F95" w14:textId="77777777" w:rsidR="00AC302E" w:rsidRPr="00FA3264" w:rsidRDefault="00AC302E" w:rsidP="000D68E6">
            <w:pPr>
              <w:rPr>
                <w:rFonts w:asciiTheme="minorHAnsi" w:hAnsiTheme="minorHAnsi"/>
                <w:sz w:val="20"/>
              </w:rPr>
            </w:pPr>
            <w:r>
              <w:rPr>
                <w:rFonts w:asciiTheme="minorHAnsi" w:hAnsiTheme="minorHAnsi"/>
                <w:sz w:val="20"/>
              </w:rPr>
              <w:t>H2_Id1</w:t>
            </w:r>
          </w:p>
        </w:tc>
        <w:tc>
          <w:tcPr>
            <w:tcW w:w="2409" w:type="dxa"/>
          </w:tcPr>
          <w:p w14:paraId="246E6907"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3ABFF97A"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1D27F2E"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4BD6786E" w14:textId="77777777" w:rsidTr="00587E34">
        <w:tc>
          <w:tcPr>
            <w:tcW w:w="2944" w:type="dxa"/>
            <w:vAlign w:val="center"/>
          </w:tcPr>
          <w:p w14:paraId="6A592433" w14:textId="77777777" w:rsidR="00AC302E" w:rsidRPr="00FA3264" w:rsidRDefault="00AC302E" w:rsidP="000D68E6">
            <w:pPr>
              <w:rPr>
                <w:rFonts w:asciiTheme="minorHAnsi" w:hAnsiTheme="minorHAnsi"/>
                <w:sz w:val="20"/>
              </w:rPr>
            </w:pPr>
            <w:r>
              <w:rPr>
                <w:rFonts w:asciiTheme="minorHAnsi" w:hAnsiTheme="minorHAnsi"/>
                <w:sz w:val="20"/>
              </w:rPr>
              <w:t>H2_Id2</w:t>
            </w:r>
          </w:p>
        </w:tc>
        <w:tc>
          <w:tcPr>
            <w:tcW w:w="2409" w:type="dxa"/>
          </w:tcPr>
          <w:p w14:paraId="78CEB641" w14:textId="77777777" w:rsidR="00AC302E" w:rsidRPr="00FA3264" w:rsidRDefault="00587E34" w:rsidP="000D68E6">
            <w:pPr>
              <w:rPr>
                <w:rFonts w:asciiTheme="minorHAnsi" w:hAnsiTheme="minorHAnsi"/>
                <w:sz w:val="20"/>
              </w:rPr>
            </w:pPr>
            <w:r>
              <w:rPr>
                <w:rFonts w:asciiTheme="minorHAnsi" w:hAnsiTheme="minorHAnsi"/>
                <w:sz w:val="20"/>
              </w:rPr>
              <w:t>Index</w:t>
            </w:r>
          </w:p>
        </w:tc>
        <w:tc>
          <w:tcPr>
            <w:tcW w:w="1134" w:type="dxa"/>
            <w:vAlign w:val="center"/>
          </w:tcPr>
          <w:p w14:paraId="2D32D3E0"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11F70062" w14:textId="77777777" w:rsidR="00AC302E" w:rsidRPr="00FA3264" w:rsidRDefault="00AC302E" w:rsidP="000D68E6">
            <w:pPr>
              <w:jc w:val="center"/>
              <w:rPr>
                <w:rFonts w:asciiTheme="minorHAnsi" w:hAnsiTheme="minorHAnsi"/>
                <w:sz w:val="20"/>
              </w:rPr>
            </w:pPr>
            <w:r>
              <w:rPr>
                <w:rFonts w:asciiTheme="minorHAnsi" w:hAnsiTheme="minorHAnsi"/>
                <w:sz w:val="20"/>
              </w:rPr>
              <w:t>10</w:t>
            </w:r>
          </w:p>
        </w:tc>
      </w:tr>
      <w:tr w:rsidR="00AC302E" w:rsidRPr="00FA3264" w14:paraId="6595AEA3" w14:textId="77777777" w:rsidTr="00587E34">
        <w:tc>
          <w:tcPr>
            <w:tcW w:w="2944" w:type="dxa"/>
            <w:vAlign w:val="center"/>
          </w:tcPr>
          <w:p w14:paraId="7DD70313" w14:textId="77777777" w:rsidR="00AC302E" w:rsidRDefault="00AC302E" w:rsidP="000D68E6">
            <w:pPr>
              <w:rPr>
                <w:rFonts w:asciiTheme="minorHAnsi" w:hAnsiTheme="minorHAnsi"/>
                <w:sz w:val="20"/>
              </w:rPr>
            </w:pPr>
            <w:r w:rsidRPr="00AC302E">
              <w:rPr>
                <w:rFonts w:asciiTheme="minorHAnsi" w:hAnsiTheme="minorHAnsi"/>
                <w:sz w:val="20"/>
              </w:rPr>
              <w:t>H2_Aenderung_Nr</w:t>
            </w:r>
          </w:p>
        </w:tc>
        <w:tc>
          <w:tcPr>
            <w:tcW w:w="2409" w:type="dxa"/>
          </w:tcPr>
          <w:p w14:paraId="3C9DFE6B" w14:textId="77777777" w:rsidR="00AC302E" w:rsidRPr="00587E34" w:rsidRDefault="00587E34" w:rsidP="000D68E6">
            <w:pPr>
              <w:rPr>
                <w:rFonts w:asciiTheme="minorHAnsi" w:hAnsiTheme="minorHAnsi"/>
                <w:sz w:val="20"/>
              </w:rPr>
            </w:pPr>
            <w:r w:rsidRPr="00587E34">
              <w:rPr>
                <w:rFonts w:asciiTheme="minorHAnsi" w:hAnsiTheme="minorHAnsi"/>
                <w:sz w:val="20"/>
              </w:rPr>
              <w:t>Laufende Nummer</w:t>
            </w:r>
          </w:p>
        </w:tc>
        <w:tc>
          <w:tcPr>
            <w:tcW w:w="1134" w:type="dxa"/>
            <w:vAlign w:val="center"/>
          </w:tcPr>
          <w:p w14:paraId="143614EF"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79CDC1EE"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58683227" w14:textId="77777777" w:rsidTr="00587E34">
        <w:tc>
          <w:tcPr>
            <w:tcW w:w="2944" w:type="dxa"/>
            <w:vAlign w:val="center"/>
          </w:tcPr>
          <w:p w14:paraId="3A5981B3" w14:textId="77777777" w:rsidR="00AC302E" w:rsidRPr="00AC302E" w:rsidRDefault="00AC302E" w:rsidP="000D68E6">
            <w:pPr>
              <w:rPr>
                <w:rFonts w:asciiTheme="minorHAnsi" w:hAnsiTheme="minorHAnsi"/>
                <w:sz w:val="20"/>
              </w:rPr>
            </w:pPr>
            <w:r w:rsidRPr="00AC302E">
              <w:rPr>
                <w:rFonts w:asciiTheme="minorHAnsi" w:hAnsiTheme="minorHAnsi"/>
                <w:sz w:val="20"/>
              </w:rPr>
              <w:t>H2_Aenderung_Datum</w:t>
            </w:r>
          </w:p>
        </w:tc>
        <w:tc>
          <w:tcPr>
            <w:tcW w:w="2409" w:type="dxa"/>
          </w:tcPr>
          <w:p w14:paraId="16D18BBE" w14:textId="77777777" w:rsidR="00AC302E" w:rsidRPr="00587E34" w:rsidRDefault="00587E34" w:rsidP="000D68E6">
            <w:pPr>
              <w:rPr>
                <w:rFonts w:asciiTheme="minorHAnsi" w:hAnsiTheme="minorHAnsi"/>
                <w:sz w:val="20"/>
              </w:rPr>
            </w:pPr>
            <w:r w:rsidRPr="00587E34">
              <w:rPr>
                <w:rFonts w:asciiTheme="minorHAnsi" w:hAnsiTheme="minorHAnsi"/>
                <w:sz w:val="20"/>
              </w:rPr>
              <w:t>Datum</w:t>
            </w:r>
          </w:p>
        </w:tc>
        <w:tc>
          <w:tcPr>
            <w:tcW w:w="1134" w:type="dxa"/>
            <w:vAlign w:val="center"/>
          </w:tcPr>
          <w:p w14:paraId="7FEAB815"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6AA50971" w14:textId="77777777" w:rsidR="00AC302E" w:rsidRDefault="00AC302E" w:rsidP="000D68E6">
            <w:pPr>
              <w:jc w:val="center"/>
              <w:rPr>
                <w:rFonts w:asciiTheme="minorHAnsi" w:hAnsiTheme="minorHAnsi"/>
                <w:sz w:val="20"/>
              </w:rPr>
            </w:pPr>
          </w:p>
        </w:tc>
      </w:tr>
      <w:tr w:rsidR="00AC302E" w:rsidRPr="00FA3264" w14:paraId="5632BFCD" w14:textId="77777777" w:rsidTr="00587E34">
        <w:tc>
          <w:tcPr>
            <w:tcW w:w="2944" w:type="dxa"/>
            <w:vAlign w:val="center"/>
          </w:tcPr>
          <w:p w14:paraId="3058F6E8" w14:textId="77777777" w:rsidR="00AC302E" w:rsidRPr="00AC302E" w:rsidRDefault="00AC302E" w:rsidP="000D68E6">
            <w:pPr>
              <w:rPr>
                <w:rFonts w:asciiTheme="minorHAnsi" w:hAnsiTheme="minorHAnsi"/>
                <w:sz w:val="20"/>
              </w:rPr>
            </w:pPr>
            <w:r w:rsidRPr="00AC302E">
              <w:rPr>
                <w:rFonts w:asciiTheme="minorHAnsi" w:hAnsiTheme="minorHAnsi"/>
                <w:sz w:val="20"/>
              </w:rPr>
              <w:t>H2_Aenderung_User</w:t>
            </w:r>
          </w:p>
        </w:tc>
        <w:tc>
          <w:tcPr>
            <w:tcW w:w="2409" w:type="dxa"/>
          </w:tcPr>
          <w:p w14:paraId="6004FBF8" w14:textId="77777777" w:rsidR="00AC302E" w:rsidRPr="00587E34" w:rsidRDefault="00587E34" w:rsidP="000D68E6">
            <w:pPr>
              <w:rPr>
                <w:rFonts w:asciiTheme="minorHAnsi" w:hAnsiTheme="minorHAnsi"/>
                <w:sz w:val="20"/>
              </w:rPr>
            </w:pPr>
            <w:r w:rsidRPr="00587E34">
              <w:rPr>
                <w:rFonts w:asciiTheme="minorHAnsi" w:hAnsiTheme="minorHAnsi"/>
                <w:sz w:val="20"/>
              </w:rPr>
              <w:t>Benutzer-Nummer</w:t>
            </w:r>
          </w:p>
        </w:tc>
        <w:tc>
          <w:tcPr>
            <w:tcW w:w="1134" w:type="dxa"/>
            <w:vAlign w:val="center"/>
          </w:tcPr>
          <w:p w14:paraId="3A434331" w14:textId="77777777" w:rsidR="00AC302E" w:rsidRPr="00FA3264" w:rsidRDefault="00AC302E" w:rsidP="000D68E6">
            <w:pPr>
              <w:rPr>
                <w:rFonts w:asciiTheme="minorHAnsi" w:hAnsiTheme="minorHAnsi"/>
                <w:sz w:val="20"/>
              </w:rPr>
            </w:pPr>
            <w:r>
              <w:rPr>
                <w:rFonts w:asciiTheme="minorHAnsi" w:hAnsiTheme="minorHAnsi"/>
                <w:sz w:val="20"/>
              </w:rPr>
              <w:t>Int</w:t>
            </w:r>
          </w:p>
        </w:tc>
        <w:tc>
          <w:tcPr>
            <w:tcW w:w="709" w:type="dxa"/>
            <w:vAlign w:val="center"/>
          </w:tcPr>
          <w:p w14:paraId="4175906F" w14:textId="77777777" w:rsidR="00AC302E" w:rsidRDefault="00AC302E" w:rsidP="000D68E6">
            <w:pPr>
              <w:jc w:val="center"/>
              <w:rPr>
                <w:rFonts w:asciiTheme="minorHAnsi" w:hAnsiTheme="minorHAnsi"/>
                <w:sz w:val="20"/>
              </w:rPr>
            </w:pPr>
            <w:r>
              <w:rPr>
                <w:rFonts w:asciiTheme="minorHAnsi" w:hAnsiTheme="minorHAnsi"/>
                <w:sz w:val="20"/>
              </w:rPr>
              <w:t>10</w:t>
            </w:r>
          </w:p>
        </w:tc>
      </w:tr>
      <w:tr w:rsidR="00AC302E" w:rsidRPr="00FA3264" w14:paraId="3CF4B053" w14:textId="77777777" w:rsidTr="00587E34">
        <w:tc>
          <w:tcPr>
            <w:tcW w:w="2944" w:type="dxa"/>
            <w:vAlign w:val="center"/>
          </w:tcPr>
          <w:p w14:paraId="73F4EE44" w14:textId="77777777" w:rsidR="00AC302E" w:rsidRPr="00AC302E" w:rsidRDefault="00AC302E" w:rsidP="000D68E6">
            <w:pPr>
              <w:rPr>
                <w:rFonts w:asciiTheme="minorHAnsi" w:hAnsiTheme="minorHAnsi"/>
                <w:sz w:val="20"/>
              </w:rPr>
            </w:pPr>
            <w:r w:rsidRPr="00AC302E">
              <w:rPr>
                <w:rFonts w:asciiTheme="minorHAnsi" w:hAnsiTheme="minorHAnsi"/>
                <w:sz w:val="20"/>
              </w:rPr>
              <w:t>H2_Aenderung_Name</w:t>
            </w:r>
          </w:p>
        </w:tc>
        <w:tc>
          <w:tcPr>
            <w:tcW w:w="2409" w:type="dxa"/>
          </w:tcPr>
          <w:p w14:paraId="16659BE5" w14:textId="77777777" w:rsidR="00AC302E" w:rsidRPr="00587E34" w:rsidRDefault="00587E34" w:rsidP="000D68E6">
            <w:pPr>
              <w:rPr>
                <w:rFonts w:asciiTheme="minorHAnsi" w:hAnsiTheme="minorHAnsi"/>
                <w:sz w:val="20"/>
              </w:rPr>
            </w:pPr>
            <w:r w:rsidRPr="00587E34">
              <w:rPr>
                <w:rFonts w:asciiTheme="minorHAnsi" w:hAnsiTheme="minorHAnsi"/>
                <w:sz w:val="20"/>
              </w:rPr>
              <w:t>Benutzer-Name</w:t>
            </w:r>
          </w:p>
        </w:tc>
        <w:tc>
          <w:tcPr>
            <w:tcW w:w="1134" w:type="dxa"/>
            <w:vAlign w:val="center"/>
          </w:tcPr>
          <w:p w14:paraId="531A56F7"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3487131B" w14:textId="77777777" w:rsidR="00AC302E" w:rsidRDefault="00AC302E" w:rsidP="000D68E6">
            <w:pPr>
              <w:jc w:val="center"/>
              <w:rPr>
                <w:rFonts w:asciiTheme="minorHAnsi" w:hAnsiTheme="minorHAnsi"/>
                <w:sz w:val="20"/>
              </w:rPr>
            </w:pPr>
            <w:r>
              <w:rPr>
                <w:rFonts w:asciiTheme="minorHAnsi" w:hAnsiTheme="minorHAnsi"/>
                <w:sz w:val="20"/>
              </w:rPr>
              <w:t>24</w:t>
            </w:r>
          </w:p>
        </w:tc>
      </w:tr>
      <w:tr w:rsidR="00AC302E" w:rsidRPr="00FA3264" w14:paraId="6A1C880C" w14:textId="77777777" w:rsidTr="00587E34">
        <w:tc>
          <w:tcPr>
            <w:tcW w:w="2944" w:type="dxa"/>
            <w:vAlign w:val="center"/>
          </w:tcPr>
          <w:p w14:paraId="121D3EDD" w14:textId="77777777" w:rsidR="00AC302E" w:rsidRPr="00AC302E" w:rsidRDefault="00AC302E" w:rsidP="000D68E6">
            <w:pPr>
              <w:rPr>
                <w:rFonts w:asciiTheme="minorHAnsi" w:hAnsiTheme="minorHAnsi"/>
                <w:sz w:val="20"/>
              </w:rPr>
            </w:pPr>
            <w:r w:rsidRPr="00AC302E">
              <w:rPr>
                <w:rFonts w:asciiTheme="minorHAnsi" w:hAnsiTheme="minorHAnsi"/>
                <w:sz w:val="20"/>
              </w:rPr>
              <w:t>H2_Text1</w:t>
            </w:r>
          </w:p>
        </w:tc>
        <w:tc>
          <w:tcPr>
            <w:tcW w:w="2409" w:type="dxa"/>
          </w:tcPr>
          <w:p w14:paraId="07016E8B"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5CFA7E32"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0C82ABE"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60E407A" w14:textId="77777777" w:rsidTr="00587E34">
        <w:tc>
          <w:tcPr>
            <w:tcW w:w="2944" w:type="dxa"/>
            <w:vAlign w:val="center"/>
          </w:tcPr>
          <w:p w14:paraId="639C2A12" w14:textId="77777777" w:rsidR="00AC302E" w:rsidRPr="00AC302E" w:rsidRDefault="00AC302E" w:rsidP="000D68E6">
            <w:pPr>
              <w:rPr>
                <w:rFonts w:asciiTheme="minorHAnsi" w:hAnsiTheme="minorHAnsi"/>
                <w:sz w:val="20"/>
              </w:rPr>
            </w:pPr>
            <w:r w:rsidRPr="00AC302E">
              <w:rPr>
                <w:rFonts w:asciiTheme="minorHAnsi" w:hAnsiTheme="minorHAnsi"/>
                <w:sz w:val="20"/>
              </w:rPr>
              <w:t>H2_Text2</w:t>
            </w:r>
          </w:p>
        </w:tc>
        <w:tc>
          <w:tcPr>
            <w:tcW w:w="2409" w:type="dxa"/>
          </w:tcPr>
          <w:p w14:paraId="7906DC16" w14:textId="77777777" w:rsidR="00AC302E" w:rsidRPr="00587E34" w:rsidRDefault="00587E34" w:rsidP="000D68E6">
            <w:pPr>
              <w:rPr>
                <w:rFonts w:asciiTheme="minorHAnsi" w:hAnsiTheme="minorHAnsi"/>
                <w:sz w:val="20"/>
              </w:rPr>
            </w:pPr>
            <w:r w:rsidRPr="00587E34">
              <w:rPr>
                <w:rFonts w:asciiTheme="minorHAnsi" w:hAnsiTheme="minorHAnsi"/>
                <w:sz w:val="20"/>
              </w:rPr>
              <w:t>Text</w:t>
            </w:r>
          </w:p>
        </w:tc>
        <w:tc>
          <w:tcPr>
            <w:tcW w:w="1134" w:type="dxa"/>
            <w:vAlign w:val="center"/>
          </w:tcPr>
          <w:p w14:paraId="1736393F" w14:textId="77777777" w:rsidR="00AC302E" w:rsidRDefault="00AC302E" w:rsidP="000D68E6">
            <w:pPr>
              <w:rPr>
                <w:rFonts w:asciiTheme="minorHAnsi" w:hAnsiTheme="minorHAnsi"/>
                <w:sz w:val="20"/>
              </w:rPr>
            </w:pPr>
            <w:r>
              <w:rPr>
                <w:rFonts w:asciiTheme="minorHAnsi" w:hAnsiTheme="minorHAnsi"/>
                <w:sz w:val="20"/>
              </w:rPr>
              <w:t>VarChar</w:t>
            </w:r>
          </w:p>
        </w:tc>
        <w:tc>
          <w:tcPr>
            <w:tcW w:w="709" w:type="dxa"/>
            <w:vAlign w:val="center"/>
          </w:tcPr>
          <w:p w14:paraId="163EE61A" w14:textId="77777777" w:rsidR="00AC302E" w:rsidRDefault="00AC302E" w:rsidP="000D68E6">
            <w:pPr>
              <w:jc w:val="center"/>
              <w:rPr>
                <w:rFonts w:asciiTheme="minorHAnsi" w:hAnsiTheme="minorHAnsi"/>
                <w:sz w:val="20"/>
              </w:rPr>
            </w:pPr>
            <w:r>
              <w:rPr>
                <w:rFonts w:asciiTheme="minorHAnsi" w:hAnsiTheme="minorHAnsi"/>
                <w:sz w:val="20"/>
              </w:rPr>
              <w:t>50</w:t>
            </w:r>
          </w:p>
        </w:tc>
      </w:tr>
      <w:tr w:rsidR="00AC302E" w:rsidRPr="00FA3264" w14:paraId="0A37405F" w14:textId="77777777" w:rsidTr="00587E34">
        <w:tc>
          <w:tcPr>
            <w:tcW w:w="2944" w:type="dxa"/>
            <w:vAlign w:val="center"/>
          </w:tcPr>
          <w:p w14:paraId="6BCC314E" w14:textId="77777777" w:rsidR="00AC302E" w:rsidRPr="00AC302E" w:rsidRDefault="00AC302E" w:rsidP="000D68E6">
            <w:pPr>
              <w:rPr>
                <w:rFonts w:asciiTheme="minorHAnsi" w:hAnsiTheme="minorHAnsi"/>
                <w:sz w:val="20"/>
              </w:rPr>
            </w:pPr>
            <w:r w:rsidRPr="00AC302E">
              <w:rPr>
                <w:rFonts w:asciiTheme="minorHAnsi" w:hAnsiTheme="minorHAnsi"/>
                <w:sz w:val="20"/>
              </w:rPr>
              <w:t>H2_Memo</w:t>
            </w:r>
          </w:p>
        </w:tc>
        <w:tc>
          <w:tcPr>
            <w:tcW w:w="2409" w:type="dxa"/>
          </w:tcPr>
          <w:p w14:paraId="138C64E4" w14:textId="77777777" w:rsidR="00AC302E" w:rsidRPr="00587E34" w:rsidRDefault="00587E34" w:rsidP="000D68E6">
            <w:pPr>
              <w:rPr>
                <w:rFonts w:asciiTheme="minorHAnsi" w:hAnsiTheme="minorHAnsi"/>
                <w:sz w:val="20"/>
              </w:rPr>
            </w:pPr>
            <w:r w:rsidRPr="00587E34">
              <w:rPr>
                <w:rFonts w:asciiTheme="minorHAnsi" w:hAnsiTheme="minorHAnsi"/>
                <w:sz w:val="20"/>
              </w:rPr>
              <w:t>Memo-Text</w:t>
            </w:r>
          </w:p>
        </w:tc>
        <w:tc>
          <w:tcPr>
            <w:tcW w:w="1134" w:type="dxa"/>
            <w:vAlign w:val="center"/>
          </w:tcPr>
          <w:p w14:paraId="0C073382" w14:textId="77777777" w:rsidR="00AC302E" w:rsidRDefault="00AC302E" w:rsidP="000D68E6">
            <w:pPr>
              <w:rPr>
                <w:rFonts w:asciiTheme="minorHAnsi" w:hAnsiTheme="minorHAnsi"/>
                <w:sz w:val="20"/>
              </w:rPr>
            </w:pPr>
            <w:r>
              <w:rPr>
                <w:rFonts w:asciiTheme="minorHAnsi" w:hAnsiTheme="minorHAnsi"/>
                <w:sz w:val="20"/>
              </w:rPr>
              <w:t>Text</w:t>
            </w:r>
          </w:p>
        </w:tc>
        <w:tc>
          <w:tcPr>
            <w:tcW w:w="709" w:type="dxa"/>
            <w:vAlign w:val="center"/>
          </w:tcPr>
          <w:p w14:paraId="0B4FA9F1" w14:textId="77777777" w:rsidR="00AC302E" w:rsidRDefault="00AC302E" w:rsidP="000D68E6">
            <w:pPr>
              <w:jc w:val="center"/>
              <w:rPr>
                <w:rFonts w:asciiTheme="minorHAnsi" w:hAnsiTheme="minorHAnsi"/>
                <w:sz w:val="20"/>
              </w:rPr>
            </w:pPr>
          </w:p>
        </w:tc>
      </w:tr>
      <w:tr w:rsidR="00AC302E" w:rsidRPr="00FA3264" w14:paraId="65084593" w14:textId="77777777" w:rsidTr="00587E34">
        <w:tc>
          <w:tcPr>
            <w:tcW w:w="2944" w:type="dxa"/>
            <w:vAlign w:val="center"/>
          </w:tcPr>
          <w:p w14:paraId="04AD2A5F" w14:textId="77777777" w:rsidR="00AC302E" w:rsidRPr="00AC302E" w:rsidRDefault="00AC302E" w:rsidP="000D68E6">
            <w:pPr>
              <w:rPr>
                <w:rFonts w:asciiTheme="minorHAnsi" w:hAnsiTheme="minorHAnsi"/>
                <w:sz w:val="20"/>
              </w:rPr>
            </w:pPr>
            <w:r w:rsidRPr="00AC302E">
              <w:rPr>
                <w:rFonts w:asciiTheme="minorHAnsi" w:hAnsiTheme="minorHAnsi"/>
                <w:sz w:val="20"/>
              </w:rPr>
              <w:t>H2_Timestamp</w:t>
            </w:r>
          </w:p>
        </w:tc>
        <w:tc>
          <w:tcPr>
            <w:tcW w:w="2409" w:type="dxa"/>
          </w:tcPr>
          <w:p w14:paraId="023F3849" w14:textId="77777777" w:rsidR="00AC302E" w:rsidRPr="00FA3264" w:rsidRDefault="00AC302E" w:rsidP="000D68E6">
            <w:pPr>
              <w:rPr>
                <w:rFonts w:asciiTheme="minorHAnsi" w:hAnsiTheme="minorHAnsi"/>
                <w:b/>
                <w:sz w:val="20"/>
              </w:rPr>
            </w:pPr>
          </w:p>
        </w:tc>
        <w:tc>
          <w:tcPr>
            <w:tcW w:w="1134" w:type="dxa"/>
            <w:vAlign w:val="center"/>
          </w:tcPr>
          <w:p w14:paraId="4E5EFDB8" w14:textId="77777777" w:rsidR="00AC302E" w:rsidRDefault="00AC302E" w:rsidP="000D68E6">
            <w:pPr>
              <w:rPr>
                <w:rFonts w:asciiTheme="minorHAnsi" w:hAnsiTheme="minorHAnsi"/>
                <w:sz w:val="20"/>
              </w:rPr>
            </w:pPr>
            <w:r>
              <w:rPr>
                <w:rFonts w:asciiTheme="minorHAnsi" w:hAnsiTheme="minorHAnsi"/>
                <w:sz w:val="20"/>
              </w:rPr>
              <w:t>DateTime</w:t>
            </w:r>
          </w:p>
        </w:tc>
        <w:tc>
          <w:tcPr>
            <w:tcW w:w="709" w:type="dxa"/>
            <w:vAlign w:val="center"/>
          </w:tcPr>
          <w:p w14:paraId="2D385456" w14:textId="77777777" w:rsidR="00AC302E" w:rsidRDefault="00AC302E" w:rsidP="000D68E6">
            <w:pPr>
              <w:jc w:val="center"/>
              <w:rPr>
                <w:rFonts w:asciiTheme="minorHAnsi" w:hAnsiTheme="minorHAnsi"/>
                <w:sz w:val="20"/>
              </w:rPr>
            </w:pPr>
          </w:p>
        </w:tc>
      </w:tr>
    </w:tbl>
    <w:p w14:paraId="09620C8B" w14:textId="77777777" w:rsidR="000D68E6" w:rsidRPr="00771220" w:rsidRDefault="000D68E6" w:rsidP="000D68E6">
      <w:pPr>
        <w:pStyle w:val="Abbildungen"/>
      </w:pPr>
      <w:r>
        <w:tab/>
      </w:r>
      <w:bookmarkStart w:id="1404" w:name="_Toc454974985"/>
      <w:r>
        <w:t>Tabelle</w:t>
      </w:r>
      <w:r w:rsidRPr="00771220">
        <w:t xml:space="preserve"> </w:t>
      </w:r>
      <w:r>
        <w:fldChar w:fldCharType="begin"/>
      </w:r>
      <w:r>
        <w:instrText xml:space="preserve"> SEQ Abbildung \* ARABIC</w:instrText>
      </w:r>
      <w:r>
        <w:fldChar w:fldCharType="separate"/>
      </w:r>
      <w:r w:rsidR="0069057F">
        <w:rPr>
          <w:noProof/>
        </w:rPr>
        <w:t>9</w:t>
      </w:r>
      <w:r>
        <w:rPr>
          <w:noProof/>
        </w:rPr>
        <w:fldChar w:fldCharType="end"/>
      </w:r>
      <w:r w:rsidRPr="00771220">
        <w:t xml:space="preserve">: </w:t>
      </w:r>
      <w:r>
        <w:t>Datenbank-Tabelle Hinweise2</w:t>
      </w:r>
      <w:bookmarkEnd w:id="1404"/>
    </w:p>
    <w:p w14:paraId="1187F8CE" w14:textId="77777777" w:rsidR="00067729" w:rsidRDefault="00067729" w:rsidP="00A56876"/>
    <w:p w14:paraId="2860B52E" w14:textId="77777777" w:rsidR="00AC302E" w:rsidRDefault="00587E34" w:rsidP="00587E34">
      <w:pPr>
        <w:pStyle w:val="berschrift2"/>
      </w:pPr>
      <w:bookmarkStart w:id="1405" w:name="_Toc456427625"/>
      <w:r>
        <w:t>Zuordnung der Typen</w:t>
      </w:r>
      <w:bookmarkEnd w:id="1405"/>
    </w:p>
    <w:p w14:paraId="21135DFC" w14:textId="77777777" w:rsidR="00587E34" w:rsidRDefault="00587E34" w:rsidP="00A56876"/>
    <w:tbl>
      <w:tblPr>
        <w:tblStyle w:val="Tabellenraster"/>
        <w:tblW w:w="0" w:type="auto"/>
        <w:tblInd w:w="708" w:type="dxa"/>
        <w:tblLook w:val="04A0" w:firstRow="1" w:lastRow="0" w:firstColumn="1" w:lastColumn="0" w:noHBand="0" w:noVBand="1"/>
        <w:tblPrChange w:id="1406" w:author="Jörg Will" w:date="2016-07-16T10:11:00Z">
          <w:tblPr>
            <w:tblStyle w:val="Tabellenraster"/>
            <w:tblW w:w="0" w:type="auto"/>
            <w:tblInd w:w="708" w:type="dxa"/>
            <w:tblLook w:val="04A0" w:firstRow="1" w:lastRow="0" w:firstColumn="1" w:lastColumn="0" w:noHBand="0" w:noVBand="1"/>
          </w:tblPr>
        </w:tblPrChange>
      </w:tblPr>
      <w:tblGrid>
        <w:gridCol w:w="616"/>
        <w:gridCol w:w="675"/>
        <w:gridCol w:w="1370"/>
        <w:gridCol w:w="567"/>
        <w:gridCol w:w="3685"/>
        <w:gridCol w:w="1418"/>
        <w:tblGridChange w:id="1407">
          <w:tblGrid>
            <w:gridCol w:w="616"/>
            <w:gridCol w:w="675"/>
            <w:gridCol w:w="1038"/>
            <w:gridCol w:w="509"/>
            <w:gridCol w:w="2946"/>
            <w:gridCol w:w="2569"/>
          </w:tblGrid>
        </w:tblGridChange>
      </w:tblGrid>
      <w:tr w:rsidR="005E199A" w:rsidRPr="00E44B5F" w14:paraId="1B9860CB" w14:textId="77777777" w:rsidTr="00835815">
        <w:trPr>
          <w:trHeight w:val="369"/>
          <w:trPrChange w:id="1408" w:author="Jörg Will" w:date="2016-07-16T10:11:00Z">
            <w:trPr>
              <w:trHeight w:val="369"/>
            </w:trPr>
          </w:trPrChange>
        </w:trPr>
        <w:tc>
          <w:tcPr>
            <w:tcW w:w="616" w:type="dxa"/>
            <w:shd w:val="clear" w:color="auto" w:fill="A6A6A6" w:themeFill="background1" w:themeFillShade="A6"/>
            <w:vAlign w:val="center"/>
            <w:tcPrChange w:id="1409" w:author="Jörg Will" w:date="2016-07-16T10:11:00Z">
              <w:tcPr>
                <w:tcW w:w="616" w:type="dxa"/>
                <w:shd w:val="clear" w:color="auto" w:fill="A6A6A6" w:themeFill="background1" w:themeFillShade="A6"/>
                <w:vAlign w:val="center"/>
              </w:tcPr>
            </w:tcPrChange>
          </w:tcPr>
          <w:p w14:paraId="7F094FD4" w14:textId="77777777" w:rsidR="005E199A" w:rsidRPr="00E44B5F" w:rsidRDefault="005E199A" w:rsidP="00E426C9">
            <w:pPr>
              <w:jc w:val="center"/>
              <w:rPr>
                <w:rFonts w:asciiTheme="minorHAnsi" w:hAnsiTheme="minorHAnsi"/>
                <w:b/>
                <w:sz w:val="20"/>
              </w:rPr>
            </w:pPr>
            <w:r>
              <w:rPr>
                <w:rFonts w:asciiTheme="minorHAnsi" w:hAnsiTheme="minorHAnsi"/>
                <w:b/>
                <w:sz w:val="20"/>
              </w:rPr>
              <w:t>Typ</w:t>
            </w:r>
          </w:p>
        </w:tc>
        <w:tc>
          <w:tcPr>
            <w:tcW w:w="675" w:type="dxa"/>
            <w:shd w:val="clear" w:color="auto" w:fill="A6A6A6" w:themeFill="background1" w:themeFillShade="A6"/>
            <w:vAlign w:val="center"/>
            <w:tcPrChange w:id="1410" w:author="Jörg Will" w:date="2016-07-16T10:11:00Z">
              <w:tcPr>
                <w:tcW w:w="675" w:type="dxa"/>
                <w:shd w:val="clear" w:color="auto" w:fill="A6A6A6" w:themeFill="background1" w:themeFillShade="A6"/>
                <w:vAlign w:val="center"/>
              </w:tcPr>
            </w:tcPrChange>
          </w:tcPr>
          <w:p w14:paraId="23487C91" w14:textId="77777777" w:rsidR="005E199A" w:rsidRPr="00E44B5F" w:rsidRDefault="005E199A" w:rsidP="00587E34">
            <w:pPr>
              <w:jc w:val="center"/>
              <w:rPr>
                <w:rFonts w:asciiTheme="minorHAnsi" w:hAnsiTheme="minorHAnsi"/>
                <w:b/>
                <w:sz w:val="20"/>
              </w:rPr>
            </w:pPr>
            <w:r>
              <w:rPr>
                <w:rFonts w:asciiTheme="minorHAnsi" w:hAnsiTheme="minorHAnsi"/>
                <w:b/>
                <w:sz w:val="20"/>
              </w:rPr>
              <w:t>Typ2</w:t>
            </w:r>
          </w:p>
        </w:tc>
        <w:tc>
          <w:tcPr>
            <w:tcW w:w="1370" w:type="dxa"/>
            <w:shd w:val="clear" w:color="auto" w:fill="A6A6A6" w:themeFill="background1" w:themeFillShade="A6"/>
            <w:vAlign w:val="center"/>
            <w:tcPrChange w:id="1411" w:author="Jörg Will" w:date="2016-07-16T10:11:00Z">
              <w:tcPr>
                <w:tcW w:w="1038" w:type="dxa"/>
                <w:shd w:val="clear" w:color="auto" w:fill="A6A6A6" w:themeFill="background1" w:themeFillShade="A6"/>
                <w:vAlign w:val="center"/>
              </w:tcPr>
            </w:tcPrChange>
          </w:tcPr>
          <w:p w14:paraId="2EDF8697" w14:textId="77777777" w:rsidR="005E199A" w:rsidRPr="00E44B5F" w:rsidRDefault="005E199A" w:rsidP="00587E34">
            <w:pPr>
              <w:jc w:val="center"/>
              <w:rPr>
                <w:rFonts w:asciiTheme="minorHAnsi" w:hAnsiTheme="minorHAnsi"/>
                <w:b/>
                <w:sz w:val="20"/>
              </w:rPr>
            </w:pPr>
            <w:r>
              <w:rPr>
                <w:rFonts w:asciiTheme="minorHAnsi" w:hAnsiTheme="minorHAnsi"/>
                <w:b/>
                <w:sz w:val="20"/>
              </w:rPr>
              <w:t>Id1</w:t>
            </w:r>
          </w:p>
        </w:tc>
        <w:tc>
          <w:tcPr>
            <w:tcW w:w="567" w:type="dxa"/>
            <w:shd w:val="clear" w:color="auto" w:fill="A6A6A6" w:themeFill="background1" w:themeFillShade="A6"/>
            <w:vAlign w:val="center"/>
            <w:tcPrChange w:id="1412" w:author="Jörg Will" w:date="2016-07-16T10:11:00Z">
              <w:tcPr>
                <w:tcW w:w="509" w:type="dxa"/>
                <w:shd w:val="clear" w:color="auto" w:fill="A6A6A6" w:themeFill="background1" w:themeFillShade="A6"/>
                <w:vAlign w:val="center"/>
              </w:tcPr>
            </w:tcPrChange>
          </w:tcPr>
          <w:p w14:paraId="503B265F" w14:textId="77777777" w:rsidR="005E199A" w:rsidRPr="00E44B5F" w:rsidRDefault="005E199A" w:rsidP="00587E34">
            <w:pPr>
              <w:jc w:val="center"/>
              <w:rPr>
                <w:rFonts w:asciiTheme="minorHAnsi" w:hAnsiTheme="minorHAnsi"/>
                <w:b/>
                <w:sz w:val="20"/>
              </w:rPr>
            </w:pPr>
            <w:r>
              <w:rPr>
                <w:rFonts w:asciiTheme="minorHAnsi" w:hAnsiTheme="minorHAnsi"/>
                <w:b/>
                <w:sz w:val="20"/>
              </w:rPr>
              <w:t>Id2</w:t>
            </w:r>
          </w:p>
        </w:tc>
        <w:tc>
          <w:tcPr>
            <w:tcW w:w="3685" w:type="dxa"/>
            <w:shd w:val="clear" w:color="auto" w:fill="A6A6A6" w:themeFill="background1" w:themeFillShade="A6"/>
            <w:vAlign w:val="center"/>
            <w:tcPrChange w:id="1413" w:author="Jörg Will" w:date="2016-07-16T10:11:00Z">
              <w:tcPr>
                <w:tcW w:w="2946" w:type="dxa"/>
                <w:shd w:val="clear" w:color="auto" w:fill="A6A6A6" w:themeFill="background1" w:themeFillShade="A6"/>
                <w:vAlign w:val="center"/>
              </w:tcPr>
            </w:tcPrChange>
          </w:tcPr>
          <w:p w14:paraId="083BEA59" w14:textId="77777777" w:rsidR="005E199A" w:rsidRPr="00E44B5F" w:rsidRDefault="005E199A" w:rsidP="00587E34">
            <w:pPr>
              <w:rPr>
                <w:rFonts w:asciiTheme="minorHAnsi" w:hAnsiTheme="minorHAnsi"/>
                <w:b/>
                <w:sz w:val="20"/>
              </w:rPr>
            </w:pPr>
            <w:r w:rsidRPr="00E44B5F">
              <w:rPr>
                <w:rFonts w:asciiTheme="minorHAnsi" w:hAnsiTheme="minorHAnsi"/>
                <w:b/>
                <w:sz w:val="20"/>
              </w:rPr>
              <w:t>Bedeutung</w:t>
            </w:r>
            <w:r>
              <w:rPr>
                <w:rFonts w:asciiTheme="minorHAnsi" w:hAnsiTheme="minorHAnsi"/>
                <w:b/>
                <w:sz w:val="20"/>
              </w:rPr>
              <w:t xml:space="preserve"> (H2_Memo)</w:t>
            </w:r>
          </w:p>
        </w:tc>
        <w:tc>
          <w:tcPr>
            <w:tcW w:w="1418" w:type="dxa"/>
            <w:shd w:val="clear" w:color="auto" w:fill="A6A6A6" w:themeFill="background1" w:themeFillShade="A6"/>
            <w:vAlign w:val="center"/>
            <w:tcPrChange w:id="1414" w:author="Jörg Will" w:date="2016-07-16T10:11:00Z">
              <w:tcPr>
                <w:tcW w:w="2569" w:type="dxa"/>
                <w:shd w:val="clear" w:color="auto" w:fill="A6A6A6" w:themeFill="background1" w:themeFillShade="A6"/>
              </w:tcPr>
            </w:tcPrChange>
          </w:tcPr>
          <w:p w14:paraId="7D9A1805" w14:textId="72F55FE2" w:rsidR="005E199A" w:rsidRPr="00E44B5F" w:rsidRDefault="00835815" w:rsidP="00835815">
            <w:pPr>
              <w:jc w:val="center"/>
              <w:rPr>
                <w:rFonts w:asciiTheme="minorHAnsi" w:hAnsiTheme="minorHAnsi"/>
                <w:b/>
                <w:sz w:val="20"/>
              </w:rPr>
              <w:pPrChange w:id="1415" w:author="Jörg Will" w:date="2016-07-16T10:11:00Z">
                <w:pPr/>
              </w:pPrChange>
            </w:pPr>
            <w:ins w:id="1416" w:author="Jörg Will" w:date="2016-07-16T10:11:00Z">
              <w:r>
                <w:rPr>
                  <w:rFonts w:asciiTheme="minorHAnsi" w:hAnsiTheme="minorHAnsi"/>
                  <w:b/>
                  <w:sz w:val="20"/>
                </w:rPr>
                <w:t>OS.NET</w:t>
              </w:r>
            </w:ins>
          </w:p>
        </w:tc>
      </w:tr>
      <w:tr w:rsidR="005E199A" w:rsidRPr="00E44B5F" w14:paraId="1017CAAF" w14:textId="77777777" w:rsidTr="00835815">
        <w:tc>
          <w:tcPr>
            <w:tcW w:w="616" w:type="dxa"/>
            <w:vAlign w:val="center"/>
            <w:tcPrChange w:id="1417" w:author="Jörg Will" w:date="2016-07-16T10:10:00Z">
              <w:tcPr>
                <w:tcW w:w="616" w:type="dxa"/>
                <w:vAlign w:val="center"/>
              </w:tcPr>
            </w:tcPrChange>
          </w:tcPr>
          <w:p w14:paraId="3FC611A8" w14:textId="77777777" w:rsidR="005E199A" w:rsidRPr="00E44B5F" w:rsidRDefault="005E199A" w:rsidP="00E426C9">
            <w:pPr>
              <w:jc w:val="center"/>
              <w:rPr>
                <w:rFonts w:asciiTheme="minorHAnsi" w:hAnsiTheme="minorHAnsi"/>
                <w:sz w:val="20"/>
              </w:rPr>
            </w:pPr>
            <w:r>
              <w:rPr>
                <w:rFonts w:asciiTheme="minorHAnsi" w:hAnsiTheme="minorHAnsi"/>
                <w:sz w:val="20"/>
              </w:rPr>
              <w:t>2</w:t>
            </w:r>
          </w:p>
        </w:tc>
        <w:tc>
          <w:tcPr>
            <w:tcW w:w="675" w:type="dxa"/>
            <w:vAlign w:val="center"/>
            <w:tcPrChange w:id="1418" w:author="Jörg Will" w:date="2016-07-16T10:10:00Z">
              <w:tcPr>
                <w:tcW w:w="675" w:type="dxa"/>
                <w:vAlign w:val="center"/>
              </w:tcPr>
            </w:tcPrChange>
          </w:tcPr>
          <w:p w14:paraId="2CA01F91"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Change w:id="1419" w:author="Jörg Will" w:date="2016-07-16T10:10:00Z">
              <w:tcPr>
                <w:tcW w:w="1038" w:type="dxa"/>
              </w:tcPr>
            </w:tcPrChange>
          </w:tcPr>
          <w:p w14:paraId="15E7C6BC" w14:textId="77777777" w:rsidR="005E199A" w:rsidRPr="00E44B5F" w:rsidRDefault="005E199A" w:rsidP="000D68E6">
            <w:pPr>
              <w:rPr>
                <w:rFonts w:asciiTheme="minorHAnsi" w:hAnsiTheme="minorHAnsi"/>
                <w:sz w:val="20"/>
              </w:rPr>
            </w:pPr>
            <w:r>
              <w:rPr>
                <w:rFonts w:asciiTheme="minorHAnsi" w:hAnsiTheme="minorHAnsi"/>
                <w:sz w:val="20"/>
              </w:rPr>
              <w:t>Rezept-Nr.</w:t>
            </w:r>
          </w:p>
        </w:tc>
        <w:tc>
          <w:tcPr>
            <w:tcW w:w="567" w:type="dxa"/>
            <w:vAlign w:val="center"/>
            <w:tcPrChange w:id="1420" w:author="Jörg Will" w:date="2016-07-16T10:10:00Z">
              <w:tcPr>
                <w:tcW w:w="509" w:type="dxa"/>
                <w:vAlign w:val="center"/>
              </w:tcPr>
            </w:tcPrChange>
          </w:tcPr>
          <w:p w14:paraId="77BFD197"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421" w:author="Jörg Will" w:date="2016-07-16T10:10:00Z">
              <w:tcPr>
                <w:tcW w:w="2946" w:type="dxa"/>
                <w:vAlign w:val="center"/>
              </w:tcPr>
            </w:tcPrChange>
          </w:tcPr>
          <w:p w14:paraId="14D89002" w14:textId="77777777" w:rsidR="005E199A" w:rsidRPr="00E44B5F" w:rsidRDefault="005E199A" w:rsidP="00587E34">
            <w:pPr>
              <w:rPr>
                <w:rFonts w:asciiTheme="minorHAnsi" w:hAnsiTheme="minorHAnsi"/>
                <w:sz w:val="20"/>
              </w:rPr>
            </w:pPr>
            <w:r>
              <w:rPr>
                <w:rFonts w:asciiTheme="minorHAnsi" w:hAnsiTheme="minorHAnsi"/>
                <w:sz w:val="20"/>
              </w:rPr>
              <w:t>Verarbeitungs-Hinweis Rezept</w:t>
            </w:r>
          </w:p>
        </w:tc>
        <w:tc>
          <w:tcPr>
            <w:tcW w:w="1418" w:type="dxa"/>
            <w:tcPrChange w:id="1422" w:author="Jörg Will" w:date="2016-07-16T10:10:00Z">
              <w:tcPr>
                <w:tcW w:w="2569" w:type="dxa"/>
              </w:tcPr>
            </w:tcPrChange>
          </w:tcPr>
          <w:p w14:paraId="531963D5" w14:textId="77777777" w:rsidR="005E199A" w:rsidRDefault="005E199A" w:rsidP="00587E34">
            <w:pPr>
              <w:rPr>
                <w:rFonts w:asciiTheme="minorHAnsi" w:hAnsiTheme="minorHAnsi"/>
                <w:sz w:val="20"/>
              </w:rPr>
            </w:pPr>
          </w:p>
        </w:tc>
      </w:tr>
      <w:tr w:rsidR="005E199A" w:rsidRPr="00E44B5F" w14:paraId="1397C6AE" w14:textId="77777777" w:rsidTr="00835815">
        <w:tc>
          <w:tcPr>
            <w:tcW w:w="616" w:type="dxa"/>
            <w:vAlign w:val="center"/>
            <w:tcPrChange w:id="1423" w:author="Jörg Will" w:date="2016-07-16T10:10:00Z">
              <w:tcPr>
                <w:tcW w:w="616" w:type="dxa"/>
                <w:vAlign w:val="center"/>
              </w:tcPr>
            </w:tcPrChange>
          </w:tcPr>
          <w:p w14:paraId="7BC7490D" w14:textId="77777777" w:rsidR="005E199A" w:rsidRPr="00E44B5F" w:rsidRDefault="005E199A" w:rsidP="00E426C9">
            <w:pPr>
              <w:jc w:val="center"/>
              <w:rPr>
                <w:rFonts w:asciiTheme="minorHAnsi" w:hAnsiTheme="minorHAnsi"/>
                <w:sz w:val="20"/>
              </w:rPr>
            </w:pPr>
            <w:r>
              <w:rPr>
                <w:rFonts w:asciiTheme="minorHAnsi" w:hAnsiTheme="minorHAnsi"/>
                <w:sz w:val="20"/>
              </w:rPr>
              <w:t>3</w:t>
            </w:r>
          </w:p>
        </w:tc>
        <w:tc>
          <w:tcPr>
            <w:tcW w:w="675" w:type="dxa"/>
            <w:vAlign w:val="center"/>
            <w:tcPrChange w:id="1424" w:author="Jörg Will" w:date="2016-07-16T10:10:00Z">
              <w:tcPr>
                <w:tcW w:w="675" w:type="dxa"/>
                <w:vAlign w:val="center"/>
              </w:tcPr>
            </w:tcPrChange>
          </w:tcPr>
          <w:p w14:paraId="274A81BE"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1370" w:type="dxa"/>
            <w:tcPrChange w:id="1425" w:author="Jörg Will" w:date="2016-07-16T10:10:00Z">
              <w:tcPr>
                <w:tcW w:w="1038" w:type="dxa"/>
              </w:tcPr>
            </w:tcPrChange>
          </w:tcPr>
          <w:p w14:paraId="70601FFA" w14:textId="77777777" w:rsidR="005E199A" w:rsidRPr="00E44B5F"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26" w:author="Jörg Will" w:date="2016-07-16T10:10:00Z">
              <w:tcPr>
                <w:tcW w:w="509" w:type="dxa"/>
                <w:vAlign w:val="center"/>
              </w:tcPr>
            </w:tcPrChange>
          </w:tcPr>
          <w:p w14:paraId="32B79E60" w14:textId="77777777" w:rsidR="005E199A" w:rsidRPr="00E44B5F"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427" w:author="Jörg Will" w:date="2016-07-16T10:10:00Z">
              <w:tcPr>
                <w:tcW w:w="2946" w:type="dxa"/>
                <w:vAlign w:val="center"/>
              </w:tcPr>
            </w:tcPrChange>
          </w:tcPr>
          <w:p w14:paraId="494399B9"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Verarbeitungs-Hinweis Artikel</w:t>
            </w:r>
          </w:p>
        </w:tc>
        <w:tc>
          <w:tcPr>
            <w:tcW w:w="1418" w:type="dxa"/>
            <w:vAlign w:val="center"/>
            <w:tcPrChange w:id="1428" w:author="Jörg Will" w:date="2016-07-16T10:10:00Z">
              <w:tcPr>
                <w:tcW w:w="2569" w:type="dxa"/>
                <w:vAlign w:val="center"/>
              </w:tcPr>
            </w:tcPrChange>
          </w:tcPr>
          <w:p w14:paraId="416D27AC" w14:textId="58372E65" w:rsidR="005E199A" w:rsidRPr="005E199A" w:rsidRDefault="00D378D5" w:rsidP="005E199A">
            <w:pPr>
              <w:rPr>
                <w:rFonts w:asciiTheme="minorHAnsi" w:hAnsiTheme="minorHAnsi"/>
                <w:sz w:val="20"/>
              </w:rPr>
            </w:pPr>
            <w:r>
              <w:rPr>
                <w:rFonts w:asciiTheme="minorHAnsi" w:hAnsiTheme="minorHAnsi"/>
                <w:sz w:val="20"/>
              </w:rPr>
              <w:t>MFF 208</w:t>
            </w:r>
          </w:p>
        </w:tc>
      </w:tr>
      <w:tr w:rsidR="005E199A" w:rsidRPr="00E44B5F" w14:paraId="021FE0BF" w14:textId="77777777" w:rsidTr="00835815">
        <w:tc>
          <w:tcPr>
            <w:tcW w:w="616" w:type="dxa"/>
            <w:vAlign w:val="center"/>
            <w:tcPrChange w:id="1429" w:author="Jörg Will" w:date="2016-07-16T10:10:00Z">
              <w:tcPr>
                <w:tcW w:w="616" w:type="dxa"/>
                <w:vAlign w:val="center"/>
              </w:tcPr>
            </w:tcPrChange>
          </w:tcPr>
          <w:p w14:paraId="40ADC8D8" w14:textId="77777777" w:rsidR="005E199A" w:rsidRDefault="005E199A" w:rsidP="00E426C9">
            <w:pPr>
              <w:jc w:val="center"/>
              <w:rPr>
                <w:rFonts w:asciiTheme="minorHAnsi" w:hAnsiTheme="minorHAnsi"/>
                <w:sz w:val="20"/>
              </w:rPr>
            </w:pPr>
            <w:r>
              <w:rPr>
                <w:rFonts w:asciiTheme="minorHAnsi" w:hAnsiTheme="minorHAnsi"/>
                <w:sz w:val="20"/>
              </w:rPr>
              <w:t>4</w:t>
            </w:r>
          </w:p>
        </w:tc>
        <w:tc>
          <w:tcPr>
            <w:tcW w:w="675" w:type="dxa"/>
            <w:vAlign w:val="center"/>
            <w:tcPrChange w:id="1430" w:author="Jörg Will" w:date="2016-07-16T10:10:00Z">
              <w:tcPr>
                <w:tcW w:w="675" w:type="dxa"/>
                <w:vAlign w:val="center"/>
              </w:tcPr>
            </w:tcPrChange>
          </w:tcPr>
          <w:p w14:paraId="65FED2D2"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431" w:author="Jörg Will" w:date="2016-07-16T10:10:00Z">
              <w:tcPr>
                <w:tcW w:w="1038" w:type="dxa"/>
              </w:tcPr>
            </w:tcPrChange>
          </w:tcPr>
          <w:p w14:paraId="7BEA9FA5"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Change w:id="1432" w:author="Jörg Will" w:date="2016-07-16T10:10:00Z">
              <w:tcPr>
                <w:tcW w:w="509" w:type="dxa"/>
                <w:vAlign w:val="center"/>
              </w:tcPr>
            </w:tcPrChange>
          </w:tcPr>
          <w:p w14:paraId="72FB8994"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433" w:author="Jörg Will" w:date="2016-07-16T10:10:00Z">
              <w:tcPr>
                <w:tcW w:w="2946" w:type="dxa"/>
                <w:vAlign w:val="center"/>
              </w:tcPr>
            </w:tcPrChange>
          </w:tcPr>
          <w:p w14:paraId="36D9F0B9" w14:textId="77777777" w:rsidR="005E199A" w:rsidRDefault="005E199A" w:rsidP="00587E34">
            <w:pPr>
              <w:rPr>
                <w:rFonts w:asciiTheme="minorHAnsi" w:hAnsiTheme="minorHAnsi"/>
                <w:sz w:val="20"/>
              </w:rPr>
            </w:pPr>
            <w:r>
              <w:rPr>
                <w:rFonts w:asciiTheme="minorHAnsi" w:hAnsiTheme="minorHAnsi"/>
                <w:sz w:val="20"/>
              </w:rPr>
              <w:t>Benutzer-Zusatzinfo</w:t>
            </w:r>
          </w:p>
        </w:tc>
        <w:tc>
          <w:tcPr>
            <w:tcW w:w="1418" w:type="dxa"/>
            <w:tcPrChange w:id="1434" w:author="Jörg Will" w:date="2016-07-16T10:10:00Z">
              <w:tcPr>
                <w:tcW w:w="2569" w:type="dxa"/>
              </w:tcPr>
            </w:tcPrChange>
          </w:tcPr>
          <w:p w14:paraId="61F4A9B8" w14:textId="77777777" w:rsidR="005E199A" w:rsidRDefault="005E199A" w:rsidP="00587E34">
            <w:pPr>
              <w:rPr>
                <w:rFonts w:asciiTheme="minorHAnsi" w:hAnsiTheme="minorHAnsi"/>
                <w:sz w:val="20"/>
              </w:rPr>
            </w:pPr>
          </w:p>
        </w:tc>
      </w:tr>
      <w:tr w:rsidR="005E199A" w:rsidRPr="00E44B5F" w14:paraId="18F26D97" w14:textId="77777777" w:rsidTr="00835815">
        <w:tc>
          <w:tcPr>
            <w:tcW w:w="616" w:type="dxa"/>
            <w:vAlign w:val="center"/>
            <w:tcPrChange w:id="1435" w:author="Jörg Will" w:date="2016-07-16T10:10:00Z">
              <w:tcPr>
                <w:tcW w:w="616" w:type="dxa"/>
                <w:vAlign w:val="center"/>
              </w:tcPr>
            </w:tcPrChange>
          </w:tcPr>
          <w:p w14:paraId="1BFDBE41"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Change w:id="1436" w:author="Jörg Will" w:date="2016-07-16T10:10:00Z">
              <w:tcPr>
                <w:tcW w:w="675" w:type="dxa"/>
                <w:vAlign w:val="center"/>
              </w:tcPr>
            </w:tcPrChange>
          </w:tcPr>
          <w:p w14:paraId="7078864D"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437" w:author="Jörg Will" w:date="2016-07-16T10:10:00Z">
              <w:tcPr>
                <w:tcW w:w="1038" w:type="dxa"/>
              </w:tcPr>
            </w:tcPrChange>
          </w:tcPr>
          <w:p w14:paraId="5AC51BC7"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38" w:author="Jörg Will" w:date="2016-07-16T10:10:00Z">
              <w:tcPr>
                <w:tcW w:w="509" w:type="dxa"/>
                <w:vAlign w:val="center"/>
              </w:tcPr>
            </w:tcPrChange>
          </w:tcPr>
          <w:p w14:paraId="56C77908" w14:textId="77777777" w:rsidR="005E199A" w:rsidRDefault="005E199A" w:rsidP="00587E34">
            <w:pPr>
              <w:jc w:val="center"/>
              <w:rPr>
                <w:rFonts w:asciiTheme="minorHAnsi" w:hAnsiTheme="minorHAnsi"/>
                <w:sz w:val="20"/>
              </w:rPr>
            </w:pPr>
            <w:r>
              <w:rPr>
                <w:rFonts w:asciiTheme="minorHAnsi" w:hAnsiTheme="minorHAnsi"/>
                <w:sz w:val="20"/>
              </w:rPr>
              <w:t>0</w:t>
            </w:r>
          </w:p>
        </w:tc>
        <w:tc>
          <w:tcPr>
            <w:tcW w:w="3685" w:type="dxa"/>
            <w:vAlign w:val="center"/>
            <w:tcPrChange w:id="1439" w:author="Jörg Will" w:date="2016-07-16T10:10:00Z">
              <w:tcPr>
                <w:tcW w:w="2946" w:type="dxa"/>
                <w:vAlign w:val="center"/>
              </w:tcPr>
            </w:tcPrChange>
          </w:tcPr>
          <w:p w14:paraId="3D7B1CA5" w14:textId="77777777" w:rsidR="005E199A" w:rsidRPr="00F2407C" w:rsidRDefault="005E199A" w:rsidP="00587E34">
            <w:pPr>
              <w:rPr>
                <w:rFonts w:asciiTheme="minorHAnsi" w:hAnsiTheme="minorHAnsi"/>
                <w:sz w:val="20"/>
                <w:highlight w:val="cyan"/>
              </w:rPr>
            </w:pPr>
            <w:r w:rsidRPr="00F2407C">
              <w:rPr>
                <w:rFonts w:asciiTheme="minorHAnsi" w:hAnsiTheme="minorHAnsi"/>
                <w:sz w:val="20"/>
                <w:highlight w:val="cyan"/>
              </w:rPr>
              <w:t>Zutatenliste</w:t>
            </w:r>
          </w:p>
        </w:tc>
        <w:tc>
          <w:tcPr>
            <w:tcW w:w="1418" w:type="dxa"/>
            <w:tcPrChange w:id="1440" w:author="Jörg Will" w:date="2016-07-16T10:10:00Z">
              <w:tcPr>
                <w:tcW w:w="2569" w:type="dxa"/>
              </w:tcPr>
            </w:tcPrChange>
          </w:tcPr>
          <w:p w14:paraId="3706BFA2" w14:textId="53C215F0" w:rsidR="005E199A" w:rsidRPr="00A023F2" w:rsidRDefault="00D378D5" w:rsidP="00587E34">
            <w:pPr>
              <w:rPr>
                <w:rFonts w:asciiTheme="minorHAnsi" w:hAnsiTheme="minorHAnsi"/>
                <w:sz w:val="20"/>
              </w:rPr>
            </w:pPr>
            <w:r w:rsidRPr="00A023F2">
              <w:rPr>
                <w:rFonts w:asciiTheme="minorHAnsi" w:hAnsiTheme="minorHAnsi"/>
                <w:sz w:val="20"/>
              </w:rPr>
              <w:t>MFF 209</w:t>
            </w:r>
          </w:p>
        </w:tc>
      </w:tr>
      <w:tr w:rsidR="005E199A" w:rsidRPr="00E44B5F" w14:paraId="6EE8559B" w14:textId="77777777" w:rsidTr="00835815">
        <w:tc>
          <w:tcPr>
            <w:tcW w:w="616" w:type="dxa"/>
            <w:vAlign w:val="center"/>
            <w:tcPrChange w:id="1441" w:author="Jörg Will" w:date="2016-07-16T10:10:00Z">
              <w:tcPr>
                <w:tcW w:w="616" w:type="dxa"/>
                <w:vAlign w:val="center"/>
              </w:tcPr>
            </w:tcPrChange>
          </w:tcPr>
          <w:p w14:paraId="2762F520" w14:textId="77777777" w:rsidR="005E199A" w:rsidRDefault="005E199A" w:rsidP="00E426C9">
            <w:pPr>
              <w:jc w:val="center"/>
              <w:rPr>
                <w:rFonts w:asciiTheme="minorHAnsi" w:hAnsiTheme="minorHAnsi"/>
                <w:sz w:val="20"/>
              </w:rPr>
            </w:pPr>
            <w:r>
              <w:rPr>
                <w:rFonts w:asciiTheme="minorHAnsi" w:hAnsiTheme="minorHAnsi"/>
                <w:sz w:val="20"/>
              </w:rPr>
              <w:t>9</w:t>
            </w:r>
          </w:p>
        </w:tc>
        <w:tc>
          <w:tcPr>
            <w:tcW w:w="675" w:type="dxa"/>
            <w:vAlign w:val="center"/>
            <w:tcPrChange w:id="1442" w:author="Jörg Will" w:date="2016-07-16T10:10:00Z">
              <w:tcPr>
                <w:tcW w:w="675" w:type="dxa"/>
                <w:vAlign w:val="center"/>
              </w:tcPr>
            </w:tcPrChange>
          </w:tcPr>
          <w:p w14:paraId="1A629A1A" w14:textId="77777777" w:rsidR="005E199A" w:rsidRDefault="005E199A" w:rsidP="00587E34">
            <w:pPr>
              <w:jc w:val="center"/>
              <w:rPr>
                <w:rFonts w:asciiTheme="minorHAnsi" w:hAnsiTheme="minorHAnsi"/>
                <w:sz w:val="20"/>
              </w:rPr>
            </w:pPr>
            <w:r>
              <w:rPr>
                <w:rFonts w:asciiTheme="minorHAnsi" w:hAnsiTheme="minorHAnsi"/>
                <w:sz w:val="20"/>
              </w:rPr>
              <w:t>2</w:t>
            </w:r>
          </w:p>
        </w:tc>
        <w:tc>
          <w:tcPr>
            <w:tcW w:w="1370" w:type="dxa"/>
            <w:tcPrChange w:id="1443" w:author="Jörg Will" w:date="2016-07-16T10:10:00Z">
              <w:tcPr>
                <w:tcW w:w="1038" w:type="dxa"/>
              </w:tcPr>
            </w:tcPrChange>
          </w:tcPr>
          <w:p w14:paraId="53BEAA3D"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44" w:author="Jörg Will" w:date="2016-07-16T10:10:00Z">
              <w:tcPr>
                <w:tcW w:w="509" w:type="dxa"/>
                <w:vAlign w:val="center"/>
              </w:tcPr>
            </w:tcPrChange>
          </w:tcPr>
          <w:p w14:paraId="5495DB59"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45" w:author="Jörg Will" w:date="2016-07-16T10:10:00Z">
              <w:tcPr>
                <w:tcW w:w="2946" w:type="dxa"/>
                <w:vAlign w:val="center"/>
              </w:tcPr>
            </w:tcPrChange>
          </w:tcPr>
          <w:p w14:paraId="140CC279"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Mehl-Zusammensetzung (Text)</w:t>
            </w:r>
          </w:p>
        </w:tc>
        <w:tc>
          <w:tcPr>
            <w:tcW w:w="1418" w:type="dxa"/>
            <w:tcPrChange w:id="1446" w:author="Jörg Will" w:date="2016-07-16T10:10:00Z">
              <w:tcPr>
                <w:tcW w:w="2569" w:type="dxa"/>
              </w:tcPr>
            </w:tcPrChange>
          </w:tcPr>
          <w:p w14:paraId="488D46F7" w14:textId="64EF38D3" w:rsidR="005E199A" w:rsidRPr="00A023F2" w:rsidRDefault="00D378D5" w:rsidP="000D68E6">
            <w:pPr>
              <w:rPr>
                <w:rFonts w:asciiTheme="minorHAnsi" w:hAnsiTheme="minorHAnsi"/>
                <w:sz w:val="20"/>
              </w:rPr>
            </w:pPr>
            <w:r w:rsidRPr="00A023F2">
              <w:rPr>
                <w:rFonts w:asciiTheme="minorHAnsi" w:hAnsiTheme="minorHAnsi"/>
                <w:sz w:val="20"/>
              </w:rPr>
              <w:t>MFF 210</w:t>
            </w:r>
          </w:p>
        </w:tc>
      </w:tr>
      <w:tr w:rsidR="005E199A" w:rsidRPr="00E44B5F" w14:paraId="1784F228" w14:textId="77777777" w:rsidTr="00835815">
        <w:tc>
          <w:tcPr>
            <w:tcW w:w="616" w:type="dxa"/>
            <w:vAlign w:val="center"/>
            <w:tcPrChange w:id="1447" w:author="Jörg Will" w:date="2016-07-16T10:10:00Z">
              <w:tcPr>
                <w:tcW w:w="616" w:type="dxa"/>
                <w:vAlign w:val="center"/>
              </w:tcPr>
            </w:tcPrChange>
          </w:tcPr>
          <w:p w14:paraId="62292061"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448" w:author="Jörg Will" w:date="2016-07-16T10:10:00Z">
              <w:tcPr>
                <w:tcW w:w="675" w:type="dxa"/>
                <w:vAlign w:val="center"/>
              </w:tcPr>
            </w:tcPrChange>
          </w:tcPr>
          <w:p w14:paraId="5ECC19DB"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449" w:author="Jörg Will" w:date="2016-07-16T10:10:00Z">
              <w:tcPr>
                <w:tcW w:w="1038" w:type="dxa"/>
              </w:tcPr>
            </w:tcPrChange>
          </w:tcPr>
          <w:p w14:paraId="5708C09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50" w:author="Jörg Will" w:date="2016-07-16T10:10:00Z">
              <w:tcPr>
                <w:tcW w:w="509" w:type="dxa"/>
                <w:vAlign w:val="center"/>
              </w:tcPr>
            </w:tcPrChange>
          </w:tcPr>
          <w:p w14:paraId="05D27A58"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51" w:author="Jörg Will" w:date="2016-07-16T10:10:00Z">
              <w:tcPr>
                <w:tcW w:w="2946" w:type="dxa"/>
                <w:vAlign w:val="center"/>
              </w:tcPr>
            </w:tcPrChange>
          </w:tcPr>
          <w:p w14:paraId="76AC28A1"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Gebäck-Charakteristik</w:t>
            </w:r>
          </w:p>
        </w:tc>
        <w:tc>
          <w:tcPr>
            <w:tcW w:w="1418" w:type="dxa"/>
            <w:tcPrChange w:id="1452" w:author="Jörg Will" w:date="2016-07-16T10:10:00Z">
              <w:tcPr>
                <w:tcW w:w="2569" w:type="dxa"/>
              </w:tcPr>
            </w:tcPrChange>
          </w:tcPr>
          <w:p w14:paraId="459F9E33" w14:textId="48BA1536" w:rsidR="005E199A" w:rsidRPr="00A023F2" w:rsidRDefault="00D378D5" w:rsidP="000D68E6">
            <w:pPr>
              <w:rPr>
                <w:rFonts w:asciiTheme="minorHAnsi" w:hAnsiTheme="minorHAnsi"/>
                <w:sz w:val="20"/>
              </w:rPr>
            </w:pPr>
            <w:r w:rsidRPr="00A023F2">
              <w:rPr>
                <w:rFonts w:asciiTheme="minorHAnsi" w:hAnsiTheme="minorHAnsi"/>
                <w:sz w:val="20"/>
              </w:rPr>
              <w:t>MFF 211</w:t>
            </w:r>
          </w:p>
        </w:tc>
      </w:tr>
      <w:tr w:rsidR="005E199A" w:rsidRPr="00E44B5F" w14:paraId="7A9434F7" w14:textId="77777777" w:rsidTr="00835815">
        <w:tc>
          <w:tcPr>
            <w:tcW w:w="616" w:type="dxa"/>
            <w:vAlign w:val="center"/>
            <w:tcPrChange w:id="1453" w:author="Jörg Will" w:date="2016-07-16T10:10:00Z">
              <w:tcPr>
                <w:tcW w:w="616" w:type="dxa"/>
                <w:vAlign w:val="center"/>
              </w:tcPr>
            </w:tcPrChange>
          </w:tcPr>
          <w:p w14:paraId="624AA406"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454" w:author="Jörg Will" w:date="2016-07-16T10:10:00Z">
              <w:tcPr>
                <w:tcW w:w="675" w:type="dxa"/>
                <w:vAlign w:val="center"/>
              </w:tcPr>
            </w:tcPrChange>
          </w:tcPr>
          <w:p w14:paraId="64835C8F" w14:textId="77777777" w:rsidR="005E199A" w:rsidRDefault="005E199A" w:rsidP="000D68E6">
            <w:pPr>
              <w:jc w:val="center"/>
              <w:rPr>
                <w:rFonts w:asciiTheme="minorHAnsi" w:hAnsiTheme="minorHAnsi"/>
                <w:sz w:val="20"/>
              </w:rPr>
            </w:pPr>
            <w:r>
              <w:rPr>
                <w:rFonts w:asciiTheme="minorHAnsi" w:hAnsiTheme="minorHAnsi"/>
                <w:sz w:val="20"/>
              </w:rPr>
              <w:t>2</w:t>
            </w:r>
          </w:p>
        </w:tc>
        <w:tc>
          <w:tcPr>
            <w:tcW w:w="1370" w:type="dxa"/>
            <w:tcPrChange w:id="1455" w:author="Jörg Will" w:date="2016-07-16T10:10:00Z">
              <w:tcPr>
                <w:tcW w:w="1038" w:type="dxa"/>
              </w:tcPr>
            </w:tcPrChange>
          </w:tcPr>
          <w:p w14:paraId="1E82C6BF"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56" w:author="Jörg Will" w:date="2016-07-16T10:10:00Z">
              <w:tcPr>
                <w:tcW w:w="509" w:type="dxa"/>
                <w:vAlign w:val="center"/>
              </w:tcPr>
            </w:tcPrChange>
          </w:tcPr>
          <w:p w14:paraId="1A0F5D56"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57" w:author="Jörg Will" w:date="2016-07-16T10:10:00Z">
              <w:tcPr>
                <w:tcW w:w="2946" w:type="dxa"/>
                <w:vAlign w:val="center"/>
              </w:tcPr>
            </w:tcPrChange>
          </w:tcPr>
          <w:p w14:paraId="5A7C7ED0"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Verzehr-Tipps</w:t>
            </w:r>
          </w:p>
        </w:tc>
        <w:tc>
          <w:tcPr>
            <w:tcW w:w="1418" w:type="dxa"/>
            <w:tcPrChange w:id="1458" w:author="Jörg Will" w:date="2016-07-16T10:10:00Z">
              <w:tcPr>
                <w:tcW w:w="2569" w:type="dxa"/>
              </w:tcPr>
            </w:tcPrChange>
          </w:tcPr>
          <w:p w14:paraId="7519D1D8" w14:textId="6B550BC1" w:rsidR="005E199A" w:rsidRPr="00A023F2" w:rsidRDefault="00D378D5" w:rsidP="000D68E6">
            <w:pPr>
              <w:rPr>
                <w:rFonts w:asciiTheme="minorHAnsi" w:hAnsiTheme="minorHAnsi"/>
                <w:sz w:val="20"/>
              </w:rPr>
            </w:pPr>
            <w:r w:rsidRPr="00A023F2">
              <w:rPr>
                <w:rFonts w:asciiTheme="minorHAnsi" w:hAnsiTheme="minorHAnsi"/>
                <w:sz w:val="20"/>
              </w:rPr>
              <w:t>MFF 212</w:t>
            </w:r>
          </w:p>
        </w:tc>
      </w:tr>
      <w:tr w:rsidR="005E199A" w:rsidRPr="00E44B5F" w14:paraId="7E4D0DB8" w14:textId="77777777" w:rsidTr="00835815">
        <w:tc>
          <w:tcPr>
            <w:tcW w:w="616" w:type="dxa"/>
            <w:vAlign w:val="center"/>
            <w:tcPrChange w:id="1459" w:author="Jörg Will" w:date="2016-07-16T10:10:00Z">
              <w:tcPr>
                <w:tcW w:w="616" w:type="dxa"/>
                <w:vAlign w:val="center"/>
              </w:tcPr>
            </w:tcPrChange>
          </w:tcPr>
          <w:p w14:paraId="22C0DE58" w14:textId="77777777" w:rsidR="005E199A" w:rsidRDefault="005E199A" w:rsidP="00E426C9">
            <w:pPr>
              <w:jc w:val="center"/>
              <w:rPr>
                <w:rFonts w:asciiTheme="minorHAnsi" w:hAnsiTheme="minorHAnsi"/>
                <w:sz w:val="20"/>
              </w:rPr>
            </w:pPr>
            <w:r>
              <w:rPr>
                <w:rFonts w:asciiTheme="minorHAnsi" w:hAnsiTheme="minorHAnsi"/>
                <w:sz w:val="20"/>
              </w:rPr>
              <w:t>10</w:t>
            </w:r>
          </w:p>
        </w:tc>
        <w:tc>
          <w:tcPr>
            <w:tcW w:w="675" w:type="dxa"/>
            <w:vAlign w:val="center"/>
            <w:tcPrChange w:id="1460" w:author="Jörg Will" w:date="2016-07-16T10:10:00Z">
              <w:tcPr>
                <w:tcW w:w="675" w:type="dxa"/>
                <w:vAlign w:val="center"/>
              </w:tcPr>
            </w:tcPrChange>
          </w:tcPr>
          <w:p w14:paraId="5C1E9E20" w14:textId="77777777" w:rsidR="005E199A" w:rsidRDefault="005E199A" w:rsidP="000D68E6">
            <w:pPr>
              <w:jc w:val="center"/>
              <w:rPr>
                <w:rFonts w:asciiTheme="minorHAnsi" w:hAnsiTheme="minorHAnsi"/>
                <w:sz w:val="20"/>
              </w:rPr>
            </w:pPr>
            <w:r>
              <w:rPr>
                <w:rFonts w:asciiTheme="minorHAnsi" w:hAnsiTheme="minorHAnsi"/>
                <w:sz w:val="20"/>
              </w:rPr>
              <w:t>3</w:t>
            </w:r>
          </w:p>
        </w:tc>
        <w:tc>
          <w:tcPr>
            <w:tcW w:w="1370" w:type="dxa"/>
            <w:tcPrChange w:id="1461" w:author="Jörg Will" w:date="2016-07-16T10:10:00Z">
              <w:tcPr>
                <w:tcW w:w="1038" w:type="dxa"/>
              </w:tcPr>
            </w:tcPrChange>
          </w:tcPr>
          <w:p w14:paraId="1DA50865" w14:textId="77777777" w:rsidR="005E199A" w:rsidRDefault="005E199A" w:rsidP="000D68E6">
            <w:pPr>
              <w:rPr>
                <w:rFonts w:asciiTheme="minorHAnsi" w:hAnsiTheme="minorHAnsi"/>
                <w:sz w:val="20"/>
              </w:rPr>
            </w:pPr>
            <w:r>
              <w:rPr>
                <w:rFonts w:asciiTheme="minorHAnsi" w:hAnsiTheme="minorHAnsi"/>
                <w:sz w:val="20"/>
              </w:rPr>
              <w:t>Artikel-Nr.</w:t>
            </w:r>
          </w:p>
        </w:tc>
        <w:tc>
          <w:tcPr>
            <w:tcW w:w="567" w:type="dxa"/>
            <w:vAlign w:val="center"/>
            <w:tcPrChange w:id="1462" w:author="Jörg Will" w:date="2016-07-16T10:10:00Z">
              <w:tcPr>
                <w:tcW w:w="509" w:type="dxa"/>
                <w:vAlign w:val="center"/>
              </w:tcPr>
            </w:tcPrChange>
          </w:tcPr>
          <w:p w14:paraId="5F3FCB3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63" w:author="Jörg Will" w:date="2016-07-16T10:10:00Z">
              <w:tcPr>
                <w:tcW w:w="2946" w:type="dxa"/>
                <w:vAlign w:val="center"/>
              </w:tcPr>
            </w:tcPrChange>
          </w:tcPr>
          <w:p w14:paraId="2D6372CB" w14:textId="77777777" w:rsidR="005E199A" w:rsidRPr="00F2407C" w:rsidRDefault="005E199A" w:rsidP="000D68E6">
            <w:pPr>
              <w:rPr>
                <w:rFonts w:asciiTheme="minorHAnsi" w:hAnsiTheme="minorHAnsi"/>
                <w:sz w:val="20"/>
                <w:highlight w:val="cyan"/>
              </w:rPr>
            </w:pPr>
            <w:r w:rsidRPr="00F2407C">
              <w:rPr>
                <w:rFonts w:asciiTheme="minorHAnsi" w:hAnsiTheme="minorHAnsi"/>
                <w:sz w:val="20"/>
                <w:highlight w:val="cyan"/>
              </w:rPr>
              <w:t>Wissenswertes</w:t>
            </w:r>
          </w:p>
        </w:tc>
        <w:tc>
          <w:tcPr>
            <w:tcW w:w="1418" w:type="dxa"/>
            <w:tcPrChange w:id="1464" w:author="Jörg Will" w:date="2016-07-16T10:10:00Z">
              <w:tcPr>
                <w:tcW w:w="2569" w:type="dxa"/>
              </w:tcPr>
            </w:tcPrChange>
          </w:tcPr>
          <w:p w14:paraId="5B37949C" w14:textId="616FCE9F" w:rsidR="005E199A" w:rsidRPr="00A023F2" w:rsidRDefault="00D378D5" w:rsidP="000D68E6">
            <w:pPr>
              <w:rPr>
                <w:rFonts w:asciiTheme="minorHAnsi" w:hAnsiTheme="minorHAnsi"/>
                <w:sz w:val="20"/>
              </w:rPr>
            </w:pPr>
            <w:r w:rsidRPr="00A023F2">
              <w:rPr>
                <w:rFonts w:asciiTheme="minorHAnsi" w:hAnsiTheme="minorHAnsi"/>
                <w:sz w:val="20"/>
              </w:rPr>
              <w:t>MFF 213</w:t>
            </w:r>
          </w:p>
        </w:tc>
      </w:tr>
      <w:tr w:rsidR="005E199A" w:rsidRPr="00E44B5F" w14:paraId="09C0B4F9" w14:textId="77777777" w:rsidTr="00835815">
        <w:tc>
          <w:tcPr>
            <w:tcW w:w="616" w:type="dxa"/>
            <w:vAlign w:val="center"/>
            <w:tcPrChange w:id="1465" w:author="Jörg Will" w:date="2016-07-16T10:10:00Z">
              <w:tcPr>
                <w:tcW w:w="616" w:type="dxa"/>
                <w:vAlign w:val="center"/>
              </w:tcPr>
            </w:tcPrChange>
          </w:tcPr>
          <w:p w14:paraId="6D143F02"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Change w:id="1466" w:author="Jörg Will" w:date="2016-07-16T10:10:00Z">
              <w:tcPr>
                <w:tcW w:w="675" w:type="dxa"/>
                <w:vAlign w:val="center"/>
              </w:tcPr>
            </w:tcPrChange>
          </w:tcPr>
          <w:p w14:paraId="3CC2109C"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467" w:author="Jörg Will" w:date="2016-07-16T10:10:00Z">
              <w:tcPr>
                <w:tcW w:w="1038" w:type="dxa"/>
              </w:tcPr>
            </w:tcPrChange>
          </w:tcPr>
          <w:p w14:paraId="7C040543"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468" w:author="Jörg Will" w:date="2016-07-16T10:10:00Z">
              <w:tcPr>
                <w:tcW w:w="509" w:type="dxa"/>
                <w:vAlign w:val="center"/>
              </w:tcPr>
            </w:tcPrChange>
          </w:tcPr>
          <w:p w14:paraId="414ADE5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69" w:author="Jörg Will" w:date="2016-07-16T10:10:00Z">
              <w:tcPr>
                <w:tcW w:w="2946" w:type="dxa"/>
                <w:vAlign w:val="center"/>
              </w:tcPr>
            </w:tcPrChange>
          </w:tcPr>
          <w:p w14:paraId="703F9061" w14:textId="77777777" w:rsidR="005E199A" w:rsidRDefault="005E199A" w:rsidP="000D68E6">
            <w:pPr>
              <w:rPr>
                <w:rFonts w:asciiTheme="minorHAnsi" w:hAnsiTheme="minorHAnsi"/>
                <w:sz w:val="20"/>
              </w:rPr>
            </w:pPr>
            <w:r>
              <w:rPr>
                <w:rFonts w:asciiTheme="minorHAnsi" w:hAnsiTheme="minorHAnsi"/>
                <w:sz w:val="20"/>
              </w:rPr>
              <w:t>Deklarations-Bezeichnung Ro</w:t>
            </w:r>
            <w:r>
              <w:rPr>
                <w:rFonts w:asciiTheme="minorHAnsi" w:hAnsiTheme="minorHAnsi"/>
                <w:sz w:val="20"/>
              </w:rPr>
              <w:t>h</w:t>
            </w:r>
            <w:r>
              <w:rPr>
                <w:rFonts w:asciiTheme="minorHAnsi" w:hAnsiTheme="minorHAnsi"/>
                <w:sz w:val="20"/>
              </w:rPr>
              <w:t>stoff</w:t>
            </w:r>
          </w:p>
        </w:tc>
        <w:tc>
          <w:tcPr>
            <w:tcW w:w="1418" w:type="dxa"/>
            <w:tcPrChange w:id="1470" w:author="Jörg Will" w:date="2016-07-16T10:10:00Z">
              <w:tcPr>
                <w:tcW w:w="2569" w:type="dxa"/>
              </w:tcPr>
            </w:tcPrChange>
          </w:tcPr>
          <w:p w14:paraId="5192D9F7" w14:textId="77777777" w:rsidR="005E199A" w:rsidRDefault="005E199A" w:rsidP="000D68E6">
            <w:pPr>
              <w:rPr>
                <w:rFonts w:asciiTheme="minorHAnsi" w:hAnsiTheme="minorHAnsi"/>
                <w:sz w:val="20"/>
              </w:rPr>
            </w:pPr>
          </w:p>
        </w:tc>
      </w:tr>
      <w:tr w:rsidR="005E199A" w:rsidRPr="00E44B5F" w14:paraId="2E41F738" w14:textId="77777777" w:rsidTr="00835815">
        <w:tc>
          <w:tcPr>
            <w:tcW w:w="616" w:type="dxa"/>
            <w:vAlign w:val="center"/>
            <w:tcPrChange w:id="1471" w:author="Jörg Will" w:date="2016-07-16T10:10:00Z">
              <w:tcPr>
                <w:tcW w:w="616" w:type="dxa"/>
                <w:vAlign w:val="center"/>
              </w:tcPr>
            </w:tcPrChange>
          </w:tcPr>
          <w:p w14:paraId="40EB5893" w14:textId="77777777" w:rsidR="005E199A" w:rsidRDefault="005E199A" w:rsidP="00E426C9">
            <w:pPr>
              <w:jc w:val="center"/>
              <w:rPr>
                <w:rFonts w:asciiTheme="minorHAnsi" w:hAnsiTheme="minorHAnsi"/>
                <w:sz w:val="20"/>
              </w:rPr>
            </w:pPr>
            <w:r>
              <w:rPr>
                <w:rFonts w:asciiTheme="minorHAnsi" w:hAnsiTheme="minorHAnsi"/>
                <w:sz w:val="20"/>
              </w:rPr>
              <w:t>11</w:t>
            </w:r>
          </w:p>
        </w:tc>
        <w:tc>
          <w:tcPr>
            <w:tcW w:w="675" w:type="dxa"/>
            <w:vAlign w:val="center"/>
            <w:tcPrChange w:id="1472" w:author="Jörg Will" w:date="2016-07-16T10:10:00Z">
              <w:tcPr>
                <w:tcW w:w="675" w:type="dxa"/>
                <w:vAlign w:val="center"/>
              </w:tcPr>
            </w:tcPrChange>
          </w:tcPr>
          <w:p w14:paraId="1FB1C803" w14:textId="77777777" w:rsidR="005E199A" w:rsidRDefault="005E199A" w:rsidP="000D68E6">
            <w:pPr>
              <w:jc w:val="center"/>
              <w:rPr>
                <w:rFonts w:asciiTheme="minorHAnsi" w:hAnsiTheme="minorHAnsi"/>
                <w:sz w:val="20"/>
              </w:rPr>
            </w:pPr>
            <w:r>
              <w:rPr>
                <w:rFonts w:asciiTheme="minorHAnsi" w:hAnsiTheme="minorHAnsi"/>
                <w:sz w:val="20"/>
              </w:rPr>
              <w:t>1</w:t>
            </w:r>
          </w:p>
        </w:tc>
        <w:tc>
          <w:tcPr>
            <w:tcW w:w="1370" w:type="dxa"/>
            <w:tcPrChange w:id="1473" w:author="Jörg Will" w:date="2016-07-16T10:10:00Z">
              <w:tcPr>
                <w:tcW w:w="1038" w:type="dxa"/>
              </w:tcPr>
            </w:tcPrChange>
          </w:tcPr>
          <w:p w14:paraId="0252CEF2"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474" w:author="Jörg Will" w:date="2016-07-16T10:10:00Z">
              <w:tcPr>
                <w:tcW w:w="509" w:type="dxa"/>
                <w:vAlign w:val="center"/>
              </w:tcPr>
            </w:tcPrChange>
          </w:tcPr>
          <w:p w14:paraId="3DD9C1B4"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75" w:author="Jörg Will" w:date="2016-07-16T10:10:00Z">
              <w:tcPr>
                <w:tcW w:w="2946" w:type="dxa"/>
                <w:vAlign w:val="center"/>
              </w:tcPr>
            </w:tcPrChange>
          </w:tcPr>
          <w:p w14:paraId="65E8DB2D" w14:textId="77777777" w:rsidR="005E199A" w:rsidRDefault="005E199A" w:rsidP="000D68E6">
            <w:pPr>
              <w:rPr>
                <w:rFonts w:asciiTheme="minorHAnsi" w:hAnsiTheme="minorHAnsi"/>
                <w:sz w:val="20"/>
              </w:rPr>
            </w:pPr>
            <w:r>
              <w:rPr>
                <w:rFonts w:asciiTheme="minorHAnsi" w:hAnsiTheme="minorHAnsi"/>
                <w:sz w:val="20"/>
              </w:rPr>
              <w:t>Deklarations-Bezeichnung Ro</w:t>
            </w:r>
            <w:r>
              <w:rPr>
                <w:rFonts w:asciiTheme="minorHAnsi" w:hAnsiTheme="minorHAnsi"/>
                <w:sz w:val="20"/>
              </w:rPr>
              <w:t>h</w:t>
            </w:r>
            <w:r>
              <w:rPr>
                <w:rFonts w:asciiTheme="minorHAnsi" w:hAnsiTheme="minorHAnsi"/>
                <w:sz w:val="20"/>
              </w:rPr>
              <w:t>stoff intern</w:t>
            </w:r>
          </w:p>
        </w:tc>
        <w:tc>
          <w:tcPr>
            <w:tcW w:w="1418" w:type="dxa"/>
            <w:tcPrChange w:id="1476" w:author="Jörg Will" w:date="2016-07-16T10:10:00Z">
              <w:tcPr>
                <w:tcW w:w="2569" w:type="dxa"/>
              </w:tcPr>
            </w:tcPrChange>
          </w:tcPr>
          <w:p w14:paraId="312D3473" w14:textId="77777777" w:rsidR="005E199A" w:rsidRDefault="005E199A" w:rsidP="000D68E6">
            <w:pPr>
              <w:rPr>
                <w:rFonts w:asciiTheme="minorHAnsi" w:hAnsiTheme="minorHAnsi"/>
                <w:sz w:val="20"/>
              </w:rPr>
            </w:pPr>
          </w:p>
        </w:tc>
      </w:tr>
      <w:tr w:rsidR="005E199A" w:rsidRPr="00E44B5F" w14:paraId="3C718B92" w14:textId="77777777" w:rsidTr="00835815">
        <w:tc>
          <w:tcPr>
            <w:tcW w:w="616" w:type="dxa"/>
            <w:vAlign w:val="center"/>
            <w:tcPrChange w:id="1477" w:author="Jörg Will" w:date="2016-07-16T10:10:00Z">
              <w:tcPr>
                <w:tcW w:w="616" w:type="dxa"/>
                <w:vAlign w:val="center"/>
              </w:tcPr>
            </w:tcPrChange>
          </w:tcPr>
          <w:p w14:paraId="33B5F836"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Change w:id="1478" w:author="Jörg Will" w:date="2016-07-16T10:10:00Z">
              <w:tcPr>
                <w:tcW w:w="675" w:type="dxa"/>
                <w:vAlign w:val="center"/>
              </w:tcPr>
            </w:tcPrChange>
          </w:tcPr>
          <w:p w14:paraId="66FFF36D"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479" w:author="Jörg Will" w:date="2016-07-16T10:10:00Z">
              <w:tcPr>
                <w:tcW w:w="1038" w:type="dxa"/>
              </w:tcPr>
            </w:tcPrChange>
          </w:tcPr>
          <w:p w14:paraId="042A8534" w14:textId="77777777" w:rsidR="005E199A" w:rsidRDefault="005E199A" w:rsidP="000D68E6">
            <w:pPr>
              <w:rPr>
                <w:rFonts w:asciiTheme="minorHAnsi" w:hAnsiTheme="minorHAnsi"/>
                <w:sz w:val="20"/>
              </w:rPr>
            </w:pPr>
            <w:r>
              <w:rPr>
                <w:rFonts w:asciiTheme="minorHAnsi" w:hAnsiTheme="minorHAnsi"/>
                <w:sz w:val="20"/>
              </w:rPr>
              <w:t>Linien-Nr.</w:t>
            </w:r>
          </w:p>
        </w:tc>
        <w:tc>
          <w:tcPr>
            <w:tcW w:w="567" w:type="dxa"/>
            <w:vAlign w:val="center"/>
            <w:tcPrChange w:id="1480" w:author="Jörg Will" w:date="2016-07-16T10:10:00Z">
              <w:tcPr>
                <w:tcW w:w="509" w:type="dxa"/>
                <w:vAlign w:val="center"/>
              </w:tcPr>
            </w:tcPrChange>
          </w:tcPr>
          <w:p w14:paraId="6E44BEE1"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81" w:author="Jörg Will" w:date="2016-07-16T10:10:00Z">
              <w:tcPr>
                <w:tcW w:w="2946" w:type="dxa"/>
                <w:vAlign w:val="center"/>
              </w:tcPr>
            </w:tcPrChange>
          </w:tcPr>
          <w:p w14:paraId="5E5BB745" w14:textId="77777777" w:rsidR="005E199A" w:rsidRDefault="005E199A" w:rsidP="000D68E6">
            <w:pPr>
              <w:rPr>
                <w:rFonts w:asciiTheme="minorHAnsi" w:hAnsiTheme="minorHAnsi"/>
                <w:sz w:val="20"/>
              </w:rPr>
            </w:pPr>
            <w:r>
              <w:rPr>
                <w:rFonts w:asciiTheme="minorHAnsi" w:hAnsiTheme="minorHAnsi"/>
                <w:sz w:val="20"/>
              </w:rPr>
              <w:t>Melde-Text an Produktions-Linie</w:t>
            </w:r>
          </w:p>
        </w:tc>
        <w:tc>
          <w:tcPr>
            <w:tcW w:w="1418" w:type="dxa"/>
            <w:tcPrChange w:id="1482" w:author="Jörg Will" w:date="2016-07-16T10:10:00Z">
              <w:tcPr>
                <w:tcW w:w="2569" w:type="dxa"/>
              </w:tcPr>
            </w:tcPrChange>
          </w:tcPr>
          <w:p w14:paraId="7F92C3E1" w14:textId="77777777" w:rsidR="005E199A" w:rsidRDefault="005E199A" w:rsidP="000D68E6">
            <w:pPr>
              <w:rPr>
                <w:rFonts w:asciiTheme="minorHAnsi" w:hAnsiTheme="minorHAnsi"/>
                <w:sz w:val="20"/>
              </w:rPr>
            </w:pPr>
          </w:p>
        </w:tc>
      </w:tr>
      <w:tr w:rsidR="005E199A" w:rsidRPr="00E44B5F" w14:paraId="3D89EF8E" w14:textId="77777777" w:rsidTr="00835815">
        <w:tc>
          <w:tcPr>
            <w:tcW w:w="616" w:type="dxa"/>
            <w:vAlign w:val="center"/>
            <w:tcPrChange w:id="1483" w:author="Jörg Will" w:date="2016-07-16T10:10:00Z">
              <w:tcPr>
                <w:tcW w:w="616" w:type="dxa"/>
                <w:vAlign w:val="center"/>
              </w:tcPr>
            </w:tcPrChange>
          </w:tcPr>
          <w:p w14:paraId="6B042B31" w14:textId="77777777" w:rsidR="005E199A" w:rsidRDefault="005E199A" w:rsidP="00E426C9">
            <w:pPr>
              <w:jc w:val="center"/>
              <w:rPr>
                <w:rFonts w:asciiTheme="minorHAnsi" w:hAnsiTheme="minorHAnsi"/>
                <w:sz w:val="20"/>
              </w:rPr>
            </w:pPr>
            <w:r>
              <w:rPr>
                <w:rFonts w:asciiTheme="minorHAnsi" w:hAnsiTheme="minorHAnsi"/>
                <w:sz w:val="20"/>
              </w:rPr>
              <w:t>20</w:t>
            </w:r>
          </w:p>
        </w:tc>
        <w:tc>
          <w:tcPr>
            <w:tcW w:w="675" w:type="dxa"/>
            <w:vAlign w:val="center"/>
            <w:tcPrChange w:id="1484" w:author="Jörg Will" w:date="2016-07-16T10:10:00Z">
              <w:tcPr>
                <w:tcW w:w="675" w:type="dxa"/>
                <w:vAlign w:val="center"/>
              </w:tcPr>
            </w:tcPrChange>
          </w:tcPr>
          <w:p w14:paraId="19F9D7C3" w14:textId="77777777" w:rsidR="005E199A" w:rsidRDefault="005E199A" w:rsidP="00587E34">
            <w:pPr>
              <w:jc w:val="center"/>
              <w:rPr>
                <w:rFonts w:asciiTheme="minorHAnsi" w:hAnsiTheme="minorHAnsi"/>
                <w:sz w:val="20"/>
              </w:rPr>
            </w:pPr>
            <w:r>
              <w:rPr>
                <w:rFonts w:asciiTheme="minorHAnsi" w:hAnsiTheme="minorHAnsi"/>
                <w:sz w:val="20"/>
              </w:rPr>
              <w:t>1</w:t>
            </w:r>
          </w:p>
        </w:tc>
        <w:tc>
          <w:tcPr>
            <w:tcW w:w="1370" w:type="dxa"/>
            <w:tcPrChange w:id="1485" w:author="Jörg Will" w:date="2016-07-16T10:10:00Z">
              <w:tcPr>
                <w:tcW w:w="1038" w:type="dxa"/>
              </w:tcPr>
            </w:tcPrChange>
          </w:tcPr>
          <w:p w14:paraId="20D7091E" w14:textId="77777777" w:rsidR="005E199A" w:rsidRDefault="005E199A" w:rsidP="000D68E6">
            <w:pPr>
              <w:rPr>
                <w:rFonts w:asciiTheme="minorHAnsi" w:hAnsiTheme="minorHAnsi"/>
                <w:sz w:val="20"/>
              </w:rPr>
            </w:pPr>
            <w:r>
              <w:rPr>
                <w:rFonts w:asciiTheme="minorHAnsi" w:hAnsiTheme="minorHAnsi"/>
                <w:sz w:val="20"/>
              </w:rPr>
              <w:t>Benutzer-Nr.</w:t>
            </w:r>
          </w:p>
        </w:tc>
        <w:tc>
          <w:tcPr>
            <w:tcW w:w="567" w:type="dxa"/>
            <w:vAlign w:val="center"/>
            <w:tcPrChange w:id="1486" w:author="Jörg Will" w:date="2016-07-16T10:10:00Z">
              <w:tcPr>
                <w:tcW w:w="509" w:type="dxa"/>
                <w:vAlign w:val="center"/>
              </w:tcPr>
            </w:tcPrChange>
          </w:tcPr>
          <w:p w14:paraId="74857CFE"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87" w:author="Jörg Will" w:date="2016-07-16T10:10:00Z">
              <w:tcPr>
                <w:tcW w:w="2946" w:type="dxa"/>
                <w:vAlign w:val="center"/>
              </w:tcPr>
            </w:tcPrChange>
          </w:tcPr>
          <w:p w14:paraId="401905D9" w14:textId="77777777" w:rsidR="005E199A" w:rsidRDefault="005E199A" w:rsidP="000D68E6">
            <w:pPr>
              <w:rPr>
                <w:rFonts w:asciiTheme="minorHAnsi" w:hAnsiTheme="minorHAnsi"/>
                <w:sz w:val="20"/>
              </w:rPr>
            </w:pPr>
            <w:r>
              <w:rPr>
                <w:rFonts w:asciiTheme="minorHAnsi" w:hAnsiTheme="minorHAnsi"/>
                <w:sz w:val="20"/>
              </w:rPr>
              <w:t>Melde-Text an Benu</w:t>
            </w:r>
            <w:r>
              <w:rPr>
                <w:rFonts w:asciiTheme="minorHAnsi" w:hAnsiTheme="minorHAnsi"/>
                <w:sz w:val="20"/>
              </w:rPr>
              <w:t>t</w:t>
            </w:r>
            <w:r>
              <w:rPr>
                <w:rFonts w:asciiTheme="minorHAnsi" w:hAnsiTheme="minorHAnsi"/>
                <w:sz w:val="20"/>
              </w:rPr>
              <w:t>zer(Produktion)</w:t>
            </w:r>
          </w:p>
        </w:tc>
        <w:tc>
          <w:tcPr>
            <w:tcW w:w="1418" w:type="dxa"/>
            <w:tcPrChange w:id="1488" w:author="Jörg Will" w:date="2016-07-16T10:10:00Z">
              <w:tcPr>
                <w:tcW w:w="2569" w:type="dxa"/>
              </w:tcPr>
            </w:tcPrChange>
          </w:tcPr>
          <w:p w14:paraId="1B022D20" w14:textId="77777777" w:rsidR="005E199A" w:rsidRDefault="005E199A" w:rsidP="000D68E6">
            <w:pPr>
              <w:rPr>
                <w:rFonts w:asciiTheme="minorHAnsi" w:hAnsiTheme="minorHAnsi"/>
                <w:sz w:val="20"/>
              </w:rPr>
            </w:pPr>
          </w:p>
        </w:tc>
      </w:tr>
      <w:tr w:rsidR="005E199A" w:rsidRPr="00E44B5F" w14:paraId="7DAD1939" w14:textId="77777777" w:rsidTr="00835815">
        <w:tc>
          <w:tcPr>
            <w:tcW w:w="616" w:type="dxa"/>
            <w:vAlign w:val="center"/>
            <w:tcPrChange w:id="1489" w:author="Jörg Will" w:date="2016-07-16T10:10:00Z">
              <w:tcPr>
                <w:tcW w:w="616" w:type="dxa"/>
                <w:vAlign w:val="center"/>
              </w:tcPr>
            </w:tcPrChange>
          </w:tcPr>
          <w:p w14:paraId="6FB7E6A3" w14:textId="77777777" w:rsidR="005E199A" w:rsidRDefault="005E199A" w:rsidP="00E426C9">
            <w:pPr>
              <w:jc w:val="center"/>
              <w:rPr>
                <w:rFonts w:asciiTheme="minorHAnsi" w:hAnsiTheme="minorHAnsi"/>
                <w:sz w:val="20"/>
              </w:rPr>
            </w:pPr>
            <w:r>
              <w:rPr>
                <w:rFonts w:asciiTheme="minorHAnsi" w:hAnsiTheme="minorHAnsi"/>
                <w:sz w:val="20"/>
              </w:rPr>
              <w:t>21</w:t>
            </w:r>
          </w:p>
        </w:tc>
        <w:tc>
          <w:tcPr>
            <w:tcW w:w="675" w:type="dxa"/>
            <w:vAlign w:val="center"/>
            <w:tcPrChange w:id="1490" w:author="Jörg Will" w:date="2016-07-16T10:10:00Z">
              <w:tcPr>
                <w:tcW w:w="675" w:type="dxa"/>
                <w:vAlign w:val="center"/>
              </w:tcPr>
            </w:tcPrChange>
          </w:tcPr>
          <w:p w14:paraId="7D17E310" w14:textId="77777777" w:rsidR="005E199A" w:rsidRDefault="005E199A" w:rsidP="00587E34">
            <w:pPr>
              <w:jc w:val="center"/>
              <w:rPr>
                <w:rFonts w:asciiTheme="minorHAnsi" w:hAnsiTheme="minorHAnsi"/>
                <w:sz w:val="20"/>
              </w:rPr>
            </w:pPr>
            <w:r>
              <w:rPr>
                <w:rFonts w:asciiTheme="minorHAnsi" w:hAnsiTheme="minorHAnsi"/>
                <w:sz w:val="20"/>
              </w:rPr>
              <w:t>0</w:t>
            </w:r>
          </w:p>
        </w:tc>
        <w:tc>
          <w:tcPr>
            <w:tcW w:w="1370" w:type="dxa"/>
            <w:tcPrChange w:id="1491" w:author="Jörg Will" w:date="2016-07-16T10:10:00Z">
              <w:tcPr>
                <w:tcW w:w="1038" w:type="dxa"/>
              </w:tcPr>
            </w:tcPrChange>
          </w:tcPr>
          <w:p w14:paraId="186ED3BA" w14:textId="77777777" w:rsidR="005E199A" w:rsidRDefault="005E199A" w:rsidP="000D68E6">
            <w:pPr>
              <w:rPr>
                <w:rFonts w:asciiTheme="minorHAnsi" w:hAnsiTheme="minorHAnsi"/>
                <w:sz w:val="20"/>
              </w:rPr>
            </w:pPr>
            <w:r>
              <w:rPr>
                <w:rFonts w:asciiTheme="minorHAnsi" w:hAnsiTheme="minorHAnsi"/>
                <w:sz w:val="20"/>
              </w:rPr>
              <w:t>Rohstoff-Nr.</w:t>
            </w:r>
          </w:p>
        </w:tc>
        <w:tc>
          <w:tcPr>
            <w:tcW w:w="567" w:type="dxa"/>
            <w:vAlign w:val="center"/>
            <w:tcPrChange w:id="1492" w:author="Jörg Will" w:date="2016-07-16T10:10:00Z">
              <w:tcPr>
                <w:tcW w:w="509" w:type="dxa"/>
                <w:vAlign w:val="center"/>
              </w:tcPr>
            </w:tcPrChange>
          </w:tcPr>
          <w:p w14:paraId="6EBD443C" w14:textId="77777777" w:rsidR="005E199A" w:rsidRDefault="005E199A" w:rsidP="000D68E6">
            <w:pPr>
              <w:jc w:val="center"/>
              <w:rPr>
                <w:rFonts w:asciiTheme="minorHAnsi" w:hAnsiTheme="minorHAnsi"/>
                <w:sz w:val="20"/>
              </w:rPr>
            </w:pPr>
            <w:r>
              <w:rPr>
                <w:rFonts w:asciiTheme="minorHAnsi" w:hAnsiTheme="minorHAnsi"/>
                <w:sz w:val="20"/>
              </w:rPr>
              <w:t>0</w:t>
            </w:r>
          </w:p>
        </w:tc>
        <w:tc>
          <w:tcPr>
            <w:tcW w:w="3685" w:type="dxa"/>
            <w:vAlign w:val="center"/>
            <w:tcPrChange w:id="1493" w:author="Jörg Will" w:date="2016-07-16T10:10:00Z">
              <w:tcPr>
                <w:tcW w:w="2946" w:type="dxa"/>
                <w:vAlign w:val="center"/>
              </w:tcPr>
            </w:tcPrChange>
          </w:tcPr>
          <w:p w14:paraId="6DEF9E71" w14:textId="77777777" w:rsidR="005E199A" w:rsidRDefault="005E199A" w:rsidP="000D68E6">
            <w:pPr>
              <w:rPr>
                <w:rFonts w:asciiTheme="minorHAnsi" w:hAnsiTheme="minorHAnsi"/>
                <w:sz w:val="20"/>
              </w:rPr>
            </w:pPr>
            <w:r>
              <w:rPr>
                <w:rFonts w:asciiTheme="minorHAnsi" w:hAnsiTheme="minorHAnsi"/>
                <w:sz w:val="20"/>
              </w:rPr>
              <w:t>Änderungs-Meldung Nährwerte Rohstoff</w:t>
            </w:r>
          </w:p>
        </w:tc>
        <w:tc>
          <w:tcPr>
            <w:tcW w:w="1418" w:type="dxa"/>
            <w:tcPrChange w:id="1494" w:author="Jörg Will" w:date="2016-07-16T10:10:00Z">
              <w:tcPr>
                <w:tcW w:w="2569" w:type="dxa"/>
              </w:tcPr>
            </w:tcPrChange>
          </w:tcPr>
          <w:p w14:paraId="1C9E3D94" w14:textId="77777777" w:rsidR="005E199A" w:rsidRDefault="005E199A" w:rsidP="000D68E6">
            <w:pPr>
              <w:rPr>
                <w:rFonts w:asciiTheme="minorHAnsi" w:hAnsiTheme="minorHAnsi"/>
                <w:sz w:val="20"/>
              </w:rPr>
            </w:pPr>
          </w:p>
        </w:tc>
      </w:tr>
    </w:tbl>
    <w:p w14:paraId="74ADA454" w14:textId="77777777" w:rsidR="000D68E6" w:rsidRPr="00771220" w:rsidRDefault="000D68E6" w:rsidP="000D68E6">
      <w:pPr>
        <w:pStyle w:val="Abbildungen"/>
      </w:pPr>
      <w:r>
        <w:tab/>
      </w:r>
      <w:bookmarkStart w:id="1495" w:name="_Toc454974986"/>
      <w:r>
        <w:t>Tabelle</w:t>
      </w:r>
      <w:r w:rsidRPr="00771220">
        <w:t xml:space="preserve"> </w:t>
      </w:r>
      <w:r>
        <w:fldChar w:fldCharType="begin"/>
      </w:r>
      <w:r>
        <w:instrText xml:space="preserve"> SEQ Abbildung \* ARABIC</w:instrText>
      </w:r>
      <w:r>
        <w:fldChar w:fldCharType="separate"/>
      </w:r>
      <w:r w:rsidR="0069057F">
        <w:rPr>
          <w:noProof/>
        </w:rPr>
        <w:t>10</w:t>
      </w:r>
      <w:r>
        <w:rPr>
          <w:noProof/>
        </w:rPr>
        <w:fldChar w:fldCharType="end"/>
      </w:r>
      <w:r w:rsidRPr="00771220">
        <w:t xml:space="preserve">: </w:t>
      </w:r>
      <w:r>
        <w:t>Typen-Zuordnung Artikel/Rohstoff-Hinweis-Texte</w:t>
      </w:r>
      <w:bookmarkEnd w:id="1495"/>
    </w:p>
    <w:p w14:paraId="448617D6" w14:textId="77777777" w:rsidR="00587E34" w:rsidRDefault="00587E34" w:rsidP="00A56876"/>
    <w:p w14:paraId="674D472E" w14:textId="77777777" w:rsidR="00533A18" w:rsidRDefault="00533A18">
      <w:pPr>
        <w:rPr>
          <w:sz w:val="28"/>
        </w:rPr>
      </w:pPr>
      <w:r>
        <w:br w:type="page"/>
      </w:r>
    </w:p>
    <w:p w14:paraId="1AB092C5" w14:textId="77777777" w:rsidR="00533A18" w:rsidRDefault="00533A18" w:rsidP="00533A18">
      <w:pPr>
        <w:pStyle w:val="berschrift2"/>
      </w:pPr>
      <w:bookmarkStart w:id="1496" w:name="_Toc456427626"/>
      <w:r>
        <w:lastRenderedPageBreak/>
        <w:t>Zusammenfassung der Artikel-Daten</w:t>
      </w:r>
      <w:bookmarkEnd w:id="1496"/>
    </w:p>
    <w:p w14:paraId="02FB47FE" w14:textId="77777777" w:rsidR="00533A18" w:rsidRDefault="00533A18" w:rsidP="00A56876"/>
    <w:tbl>
      <w:tblPr>
        <w:tblStyle w:val="Tabellenraster"/>
        <w:tblW w:w="0" w:type="auto"/>
        <w:tblInd w:w="708" w:type="dxa"/>
        <w:tblLayout w:type="fixed"/>
        <w:tblLook w:val="04A0" w:firstRow="1" w:lastRow="0" w:firstColumn="1" w:lastColumn="0" w:noHBand="0" w:noVBand="1"/>
      </w:tblPr>
      <w:tblGrid>
        <w:gridCol w:w="3794"/>
        <w:gridCol w:w="3969"/>
      </w:tblGrid>
      <w:tr w:rsidR="00533A18" w:rsidRPr="00FA3264" w14:paraId="5133E733" w14:textId="77777777" w:rsidTr="006617F6">
        <w:trPr>
          <w:trHeight w:val="369"/>
        </w:trPr>
        <w:tc>
          <w:tcPr>
            <w:tcW w:w="3794" w:type="dxa"/>
            <w:shd w:val="clear" w:color="auto" w:fill="A6A6A6" w:themeFill="background1" w:themeFillShade="A6"/>
            <w:vAlign w:val="center"/>
          </w:tcPr>
          <w:p w14:paraId="7D058621" w14:textId="77777777" w:rsidR="00533A18" w:rsidRPr="00FA3264" w:rsidRDefault="00533A18" w:rsidP="005F2B69">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969" w:type="dxa"/>
            <w:shd w:val="clear" w:color="auto" w:fill="A6A6A6" w:themeFill="background1" w:themeFillShade="A6"/>
            <w:vAlign w:val="center"/>
          </w:tcPr>
          <w:p w14:paraId="57F79C4C" w14:textId="77777777" w:rsidR="00533A18" w:rsidRPr="00FA3264" w:rsidRDefault="00533A18" w:rsidP="005F2B69">
            <w:pPr>
              <w:rPr>
                <w:rFonts w:asciiTheme="minorHAnsi" w:hAnsiTheme="minorHAnsi"/>
                <w:b/>
                <w:sz w:val="20"/>
              </w:rPr>
            </w:pPr>
            <w:r w:rsidRPr="00FA3264">
              <w:rPr>
                <w:rFonts w:asciiTheme="minorHAnsi" w:hAnsiTheme="minorHAnsi"/>
                <w:b/>
                <w:sz w:val="20"/>
              </w:rPr>
              <w:t>Bedeutung</w:t>
            </w:r>
          </w:p>
        </w:tc>
      </w:tr>
      <w:tr w:rsidR="00533A18" w:rsidRPr="00FA3264" w14:paraId="656A3CC3" w14:textId="77777777" w:rsidTr="006617F6">
        <w:tc>
          <w:tcPr>
            <w:tcW w:w="3794" w:type="dxa"/>
            <w:vAlign w:val="center"/>
          </w:tcPr>
          <w:p w14:paraId="4F39765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969" w:type="dxa"/>
          </w:tcPr>
          <w:p w14:paraId="6A7D5672" w14:textId="77777777" w:rsidR="00533A18" w:rsidRPr="00533A18" w:rsidRDefault="00533A18" w:rsidP="005F2B69">
            <w:pPr>
              <w:rPr>
                <w:rFonts w:asciiTheme="minorHAnsi" w:hAnsiTheme="minorHAnsi"/>
                <w:sz w:val="20"/>
              </w:rPr>
            </w:pPr>
            <w:r w:rsidRPr="00533A18">
              <w:rPr>
                <w:rFonts w:asciiTheme="minorHAnsi" w:hAnsiTheme="minorHAnsi"/>
                <w:b/>
                <w:sz w:val="20"/>
              </w:rPr>
              <w:t>Interne</w:t>
            </w:r>
            <w:r w:rsidRPr="00533A18">
              <w:rPr>
                <w:rFonts w:asciiTheme="minorHAnsi" w:hAnsiTheme="minorHAnsi"/>
                <w:sz w:val="20"/>
              </w:rPr>
              <w:t xml:space="preserve"> Artikel/Rohstoff-Nummer</w:t>
            </w:r>
          </w:p>
        </w:tc>
      </w:tr>
      <w:tr w:rsidR="00533A18" w:rsidRPr="00FA3264" w14:paraId="47E2BFD8" w14:textId="77777777" w:rsidTr="006617F6">
        <w:tc>
          <w:tcPr>
            <w:tcW w:w="3794" w:type="dxa"/>
            <w:vAlign w:val="center"/>
          </w:tcPr>
          <w:p w14:paraId="37A9ED84"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969" w:type="dxa"/>
          </w:tcPr>
          <w:p w14:paraId="0D09B148" w14:textId="77777777" w:rsidR="00533A18" w:rsidRPr="00533A18" w:rsidRDefault="00533A18" w:rsidP="005F2B69">
            <w:pPr>
              <w:rPr>
                <w:rFonts w:asciiTheme="minorHAnsi" w:hAnsiTheme="minorHAnsi"/>
                <w:sz w:val="20"/>
              </w:rPr>
            </w:pPr>
            <w:r w:rsidRPr="00533A18">
              <w:rPr>
                <w:rFonts w:asciiTheme="minorHAnsi" w:hAnsiTheme="minorHAnsi"/>
                <w:sz w:val="20"/>
              </w:rPr>
              <w:t>Artikel-Bezeichnung</w:t>
            </w:r>
          </w:p>
        </w:tc>
      </w:tr>
      <w:tr w:rsidR="00533A18" w:rsidRPr="00FA3264" w14:paraId="2C82A391" w14:textId="77777777" w:rsidTr="006617F6">
        <w:tc>
          <w:tcPr>
            <w:tcW w:w="3794" w:type="dxa"/>
            <w:vAlign w:val="center"/>
          </w:tcPr>
          <w:p w14:paraId="60E68D2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969" w:type="dxa"/>
          </w:tcPr>
          <w:p w14:paraId="07C1AFD1" w14:textId="77777777" w:rsidR="00533A18" w:rsidRPr="00533A18" w:rsidRDefault="00533A18" w:rsidP="005F2B69">
            <w:pPr>
              <w:rPr>
                <w:rFonts w:asciiTheme="minorHAnsi" w:hAnsiTheme="minorHAnsi"/>
                <w:sz w:val="20"/>
              </w:rPr>
            </w:pPr>
            <w:r w:rsidRPr="00533A18">
              <w:rPr>
                <w:rFonts w:asciiTheme="minorHAnsi" w:hAnsiTheme="minorHAnsi"/>
                <w:sz w:val="20"/>
              </w:rPr>
              <w:t>Kommentarfeld</w:t>
            </w:r>
          </w:p>
        </w:tc>
      </w:tr>
      <w:tr w:rsidR="00533A18" w:rsidRPr="00FA3264" w14:paraId="181A5BD4" w14:textId="77777777" w:rsidTr="006617F6">
        <w:tc>
          <w:tcPr>
            <w:tcW w:w="3794" w:type="dxa"/>
            <w:vAlign w:val="center"/>
          </w:tcPr>
          <w:p w14:paraId="2AC9C5D2"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969" w:type="dxa"/>
          </w:tcPr>
          <w:p w14:paraId="19B6E275" w14:textId="77777777" w:rsidR="00533A18" w:rsidRPr="00533A18" w:rsidRDefault="00533A18" w:rsidP="005F2B69">
            <w:pPr>
              <w:rPr>
                <w:rFonts w:asciiTheme="minorHAnsi" w:hAnsiTheme="minorHAnsi"/>
                <w:sz w:val="20"/>
              </w:rPr>
            </w:pPr>
            <w:r w:rsidRPr="00533A18">
              <w:rPr>
                <w:rFonts w:asciiTheme="minorHAnsi" w:hAnsiTheme="minorHAnsi"/>
                <w:sz w:val="20"/>
              </w:rPr>
              <w:t>Artikel/Rohstoff-Nummer (alphanumerisch !!)</w:t>
            </w:r>
          </w:p>
        </w:tc>
      </w:tr>
      <w:tr w:rsidR="00533A18" w:rsidRPr="00FA3264" w14:paraId="04FE7152" w14:textId="77777777" w:rsidTr="006617F6">
        <w:tc>
          <w:tcPr>
            <w:tcW w:w="3794" w:type="dxa"/>
            <w:vAlign w:val="center"/>
          </w:tcPr>
          <w:p w14:paraId="464185C5" w14:textId="77777777" w:rsidR="00533A18" w:rsidRPr="00FA3264" w:rsidRDefault="00533A18" w:rsidP="005F2B69">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969" w:type="dxa"/>
          </w:tcPr>
          <w:p w14:paraId="5AB5A16B" w14:textId="77777777" w:rsidR="00533A18" w:rsidRPr="00533A18" w:rsidRDefault="00533A18" w:rsidP="005F2B69">
            <w:pPr>
              <w:rPr>
                <w:rFonts w:asciiTheme="minorHAnsi" w:hAnsiTheme="minorHAnsi"/>
                <w:sz w:val="20"/>
              </w:rPr>
            </w:pPr>
            <w:r w:rsidRPr="00533A18">
              <w:rPr>
                <w:rFonts w:asciiTheme="minorHAnsi" w:hAnsiTheme="minorHAnsi"/>
                <w:sz w:val="20"/>
              </w:rPr>
              <w:t>Kurzname (für Kassen und Ausdrucke)</w:t>
            </w:r>
          </w:p>
        </w:tc>
      </w:tr>
      <w:tr w:rsidR="00533A18" w:rsidRPr="00FA3264" w14:paraId="1BFAE9CF" w14:textId="77777777" w:rsidTr="006617F6">
        <w:tc>
          <w:tcPr>
            <w:tcW w:w="3794" w:type="dxa"/>
            <w:vAlign w:val="center"/>
          </w:tcPr>
          <w:p w14:paraId="304E1C66"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969" w:type="dxa"/>
          </w:tcPr>
          <w:p w14:paraId="3FA44514" w14:textId="77777777" w:rsidR="00533A18" w:rsidRPr="00533A18" w:rsidRDefault="00533A18" w:rsidP="005F2B69">
            <w:pPr>
              <w:rPr>
                <w:rFonts w:asciiTheme="minorHAnsi" w:hAnsiTheme="minorHAnsi"/>
                <w:sz w:val="20"/>
              </w:rPr>
            </w:pPr>
            <w:r w:rsidRPr="00533A18">
              <w:rPr>
                <w:rFonts w:asciiTheme="minorHAnsi" w:hAnsiTheme="minorHAnsi"/>
                <w:sz w:val="20"/>
              </w:rPr>
              <w:t>Matchcode</w:t>
            </w:r>
          </w:p>
        </w:tc>
      </w:tr>
      <w:tr w:rsidR="00533A18" w:rsidRPr="00FA3264" w14:paraId="1408A552" w14:textId="77777777" w:rsidTr="006617F6">
        <w:tc>
          <w:tcPr>
            <w:tcW w:w="3794" w:type="dxa"/>
            <w:vAlign w:val="center"/>
          </w:tcPr>
          <w:p w14:paraId="03E8600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969" w:type="dxa"/>
          </w:tcPr>
          <w:p w14:paraId="04B7A384" w14:textId="77777777" w:rsidR="00533A18" w:rsidRPr="00533A18" w:rsidRDefault="00533A18" w:rsidP="005F2B69">
            <w:pPr>
              <w:rPr>
                <w:rFonts w:asciiTheme="minorHAnsi" w:hAnsiTheme="minorHAnsi"/>
                <w:sz w:val="20"/>
              </w:rPr>
            </w:pPr>
            <w:r w:rsidRPr="00533A18">
              <w:rPr>
                <w:rFonts w:asciiTheme="minorHAnsi" w:hAnsiTheme="minorHAnsi"/>
                <w:sz w:val="20"/>
              </w:rPr>
              <w:t>Verweis auf das zugehörige Rezept</w:t>
            </w:r>
          </w:p>
        </w:tc>
      </w:tr>
      <w:tr w:rsidR="00533A18" w:rsidRPr="00FA3264" w14:paraId="7D3DD443" w14:textId="77777777" w:rsidTr="006617F6">
        <w:tc>
          <w:tcPr>
            <w:tcW w:w="3794" w:type="dxa"/>
            <w:vAlign w:val="center"/>
          </w:tcPr>
          <w:p w14:paraId="2ABAEE4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969" w:type="dxa"/>
          </w:tcPr>
          <w:p w14:paraId="60537860" w14:textId="77777777" w:rsidR="00533A18" w:rsidRPr="00533A18" w:rsidRDefault="00533A18" w:rsidP="005F2B69">
            <w:pPr>
              <w:rPr>
                <w:rFonts w:asciiTheme="minorHAnsi" w:hAnsiTheme="minorHAnsi"/>
                <w:sz w:val="20"/>
              </w:rPr>
            </w:pPr>
            <w:r w:rsidRPr="00533A18">
              <w:rPr>
                <w:rFonts w:asciiTheme="minorHAnsi" w:hAnsiTheme="minorHAnsi"/>
                <w:sz w:val="20"/>
              </w:rPr>
              <w:t>Nassgewicht Teigling</w:t>
            </w:r>
          </w:p>
        </w:tc>
      </w:tr>
      <w:tr w:rsidR="00533A18" w:rsidRPr="00FA3264" w14:paraId="699C79F5" w14:textId="77777777" w:rsidTr="006617F6">
        <w:tc>
          <w:tcPr>
            <w:tcW w:w="3794" w:type="dxa"/>
            <w:vAlign w:val="center"/>
          </w:tcPr>
          <w:p w14:paraId="480502EE"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969" w:type="dxa"/>
          </w:tcPr>
          <w:p w14:paraId="034E3038"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1BBA757D" w14:textId="77777777" w:rsidTr="006617F6">
        <w:tc>
          <w:tcPr>
            <w:tcW w:w="3794" w:type="dxa"/>
            <w:vAlign w:val="center"/>
          </w:tcPr>
          <w:p w14:paraId="32FF8CE4"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969" w:type="dxa"/>
          </w:tcPr>
          <w:p w14:paraId="10CCCBFD"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Stück</w:t>
            </w:r>
          </w:p>
        </w:tc>
      </w:tr>
      <w:tr w:rsidR="00533A18" w:rsidRPr="00FA3264" w14:paraId="13745577" w14:textId="77777777" w:rsidTr="006617F6">
        <w:tc>
          <w:tcPr>
            <w:tcW w:w="3794" w:type="dxa"/>
            <w:vAlign w:val="center"/>
          </w:tcPr>
          <w:p w14:paraId="5B3A0850"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969" w:type="dxa"/>
          </w:tcPr>
          <w:p w14:paraId="5C5DBEF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Stück</w:t>
            </w:r>
          </w:p>
        </w:tc>
      </w:tr>
      <w:tr w:rsidR="00533A18" w:rsidRPr="00FA3264" w14:paraId="3FACF1BB" w14:textId="77777777" w:rsidTr="006617F6">
        <w:tc>
          <w:tcPr>
            <w:tcW w:w="3794" w:type="dxa"/>
            <w:vAlign w:val="center"/>
          </w:tcPr>
          <w:p w14:paraId="70FF652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969" w:type="dxa"/>
          </w:tcPr>
          <w:p w14:paraId="10D7BE51"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1C661C7C" w14:textId="77777777" w:rsidTr="006617F6">
        <w:tc>
          <w:tcPr>
            <w:tcW w:w="3794" w:type="dxa"/>
            <w:vAlign w:val="center"/>
          </w:tcPr>
          <w:p w14:paraId="68C277A3"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969" w:type="dxa"/>
          </w:tcPr>
          <w:p w14:paraId="077486DA" w14:textId="77777777" w:rsidR="00533A18" w:rsidRPr="00533A18" w:rsidRDefault="00533A18" w:rsidP="005F2B69">
            <w:pPr>
              <w:rPr>
                <w:rFonts w:asciiTheme="minorHAnsi" w:hAnsiTheme="minorHAnsi"/>
                <w:sz w:val="20"/>
              </w:rPr>
            </w:pPr>
            <w:r w:rsidRPr="00533A18">
              <w:rPr>
                <w:rFonts w:asciiTheme="minorHAnsi" w:hAnsiTheme="minorHAnsi"/>
                <w:sz w:val="20"/>
              </w:rPr>
              <w:t>Minimale Produktions-Chargengröße in kg</w:t>
            </w:r>
          </w:p>
        </w:tc>
      </w:tr>
      <w:tr w:rsidR="00533A18" w:rsidRPr="00FA3264" w14:paraId="57BBF5BE" w14:textId="77777777" w:rsidTr="006617F6">
        <w:tc>
          <w:tcPr>
            <w:tcW w:w="3794" w:type="dxa"/>
            <w:vAlign w:val="center"/>
          </w:tcPr>
          <w:p w14:paraId="145F78DF"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969" w:type="dxa"/>
          </w:tcPr>
          <w:p w14:paraId="2DACC2DA" w14:textId="77777777" w:rsidR="00533A18" w:rsidRPr="00533A18" w:rsidRDefault="00533A18" w:rsidP="005F2B69">
            <w:pPr>
              <w:rPr>
                <w:rFonts w:asciiTheme="minorHAnsi" w:hAnsiTheme="minorHAnsi"/>
                <w:sz w:val="20"/>
              </w:rPr>
            </w:pPr>
            <w:r w:rsidRPr="00533A18">
              <w:rPr>
                <w:rFonts w:asciiTheme="minorHAnsi" w:hAnsiTheme="minorHAnsi"/>
                <w:sz w:val="20"/>
              </w:rPr>
              <w:t>Optimale Produktions-Chargengröße in kg</w:t>
            </w:r>
          </w:p>
        </w:tc>
      </w:tr>
      <w:tr w:rsidR="00533A18" w:rsidRPr="00FA3264" w14:paraId="738C65A1" w14:textId="77777777" w:rsidTr="006617F6">
        <w:tc>
          <w:tcPr>
            <w:tcW w:w="3794" w:type="dxa"/>
            <w:vAlign w:val="center"/>
          </w:tcPr>
          <w:p w14:paraId="60CF5DF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KA_Verarbeitungshinweise</w:t>
            </w:r>
          </w:p>
        </w:tc>
        <w:tc>
          <w:tcPr>
            <w:tcW w:w="3969" w:type="dxa"/>
          </w:tcPr>
          <w:p w14:paraId="0E552580" w14:textId="77777777" w:rsidR="00533A18" w:rsidRPr="00533A18" w:rsidRDefault="00533A18" w:rsidP="005F2B69">
            <w:pPr>
              <w:rPr>
                <w:rFonts w:asciiTheme="minorHAnsi" w:hAnsiTheme="minorHAnsi"/>
                <w:sz w:val="20"/>
              </w:rPr>
            </w:pPr>
            <w:r w:rsidRPr="00533A18">
              <w:rPr>
                <w:rFonts w:asciiTheme="minorHAnsi" w:hAnsiTheme="minorHAnsi"/>
                <w:sz w:val="20"/>
              </w:rPr>
              <w:t>Text-Verarbeitungs-Hinweis</w:t>
            </w:r>
          </w:p>
        </w:tc>
      </w:tr>
      <w:tr w:rsidR="00533A18" w:rsidRPr="00FA3264" w14:paraId="0A090CEC" w14:textId="77777777" w:rsidTr="006617F6">
        <w:tc>
          <w:tcPr>
            <w:tcW w:w="3794" w:type="dxa"/>
            <w:vAlign w:val="center"/>
          </w:tcPr>
          <w:p w14:paraId="6C23D24A"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969" w:type="dxa"/>
          </w:tcPr>
          <w:p w14:paraId="35474404"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33A18" w:rsidRPr="00FA3264" w14:paraId="0CF050B2" w14:textId="77777777" w:rsidTr="006617F6">
        <w:tc>
          <w:tcPr>
            <w:tcW w:w="3794" w:type="dxa"/>
            <w:vAlign w:val="center"/>
          </w:tcPr>
          <w:p w14:paraId="18416772" w14:textId="77777777" w:rsidR="00533A18" w:rsidRPr="00FA3264" w:rsidRDefault="00533A18" w:rsidP="005F2B69">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969" w:type="dxa"/>
          </w:tcPr>
          <w:p w14:paraId="202A2C40" w14:textId="77777777" w:rsidR="00533A18" w:rsidRPr="00533A18" w:rsidRDefault="00533A18" w:rsidP="005F2B69">
            <w:pPr>
              <w:rPr>
                <w:rFonts w:asciiTheme="minorHAnsi" w:hAnsiTheme="minorHAnsi"/>
                <w:sz w:val="20"/>
              </w:rPr>
            </w:pPr>
            <w:r w:rsidRPr="00533A18">
              <w:rPr>
                <w:rFonts w:asciiTheme="minorHAnsi" w:hAnsiTheme="minorHAnsi"/>
                <w:sz w:val="20"/>
              </w:rPr>
              <w:t>Verweis auf Artikel-Gruppe</w:t>
            </w:r>
          </w:p>
        </w:tc>
      </w:tr>
      <w:tr w:rsidR="005B0BBE" w:rsidRPr="00FA3264" w14:paraId="0813985B" w14:textId="77777777" w:rsidTr="006617F6">
        <w:tc>
          <w:tcPr>
            <w:tcW w:w="3794" w:type="dxa"/>
            <w:vAlign w:val="center"/>
          </w:tcPr>
          <w:p w14:paraId="7A546E0A" w14:textId="77777777" w:rsidR="005B0BBE" w:rsidRDefault="005B0BBE" w:rsidP="005F2B69">
            <w:pPr>
              <w:rPr>
                <w:rFonts w:asciiTheme="minorHAnsi" w:hAnsiTheme="minorHAnsi"/>
                <w:sz w:val="20"/>
              </w:rPr>
            </w:pPr>
          </w:p>
        </w:tc>
        <w:tc>
          <w:tcPr>
            <w:tcW w:w="3969" w:type="dxa"/>
          </w:tcPr>
          <w:p w14:paraId="140E6A60" w14:textId="77777777" w:rsidR="005B0BBE" w:rsidRPr="00533A18" w:rsidRDefault="005B0BBE" w:rsidP="005F2B69">
            <w:pPr>
              <w:rPr>
                <w:rFonts w:asciiTheme="minorHAnsi" w:hAnsiTheme="minorHAnsi"/>
                <w:sz w:val="20"/>
              </w:rPr>
            </w:pPr>
          </w:p>
        </w:tc>
      </w:tr>
      <w:tr w:rsidR="005B0BBE" w:rsidRPr="00546B2D" w14:paraId="17C38570" w14:textId="77777777" w:rsidTr="006617F6">
        <w:tc>
          <w:tcPr>
            <w:tcW w:w="3794" w:type="dxa"/>
            <w:vAlign w:val="center"/>
          </w:tcPr>
          <w:p w14:paraId="72C8865D"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969" w:type="dxa"/>
          </w:tcPr>
          <w:p w14:paraId="11D79D8B" w14:textId="77777777" w:rsidR="005B0BBE" w:rsidRPr="00546B2D" w:rsidRDefault="005B0BBE"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4394593D" w14:textId="77777777" w:rsidTr="006617F6">
        <w:tc>
          <w:tcPr>
            <w:tcW w:w="3794" w:type="dxa"/>
            <w:vAlign w:val="center"/>
          </w:tcPr>
          <w:p w14:paraId="42E2C60C" w14:textId="77777777" w:rsidR="005B0BBE" w:rsidRDefault="005B0BBE" w:rsidP="005B0BBE">
            <w:pPr>
              <w:rPr>
                <w:rFonts w:asciiTheme="minorHAnsi" w:hAnsiTheme="minorHAnsi"/>
                <w:sz w:val="20"/>
              </w:rPr>
            </w:pPr>
            <w:r>
              <w:rPr>
                <w:rFonts w:asciiTheme="minorHAnsi" w:hAnsiTheme="minorHAnsi"/>
                <w:sz w:val="20"/>
              </w:rPr>
              <w:t>RohParams.RP_Typ_Nr</w:t>
            </w:r>
            <w:r w:rsidR="00546B2D">
              <w:rPr>
                <w:rStyle w:val="Funotenzeichen"/>
                <w:rFonts w:asciiTheme="minorHAnsi" w:hAnsiTheme="minorHAnsi"/>
                <w:sz w:val="20"/>
              </w:rPr>
              <w:footnoteReference w:id="2"/>
            </w:r>
            <w:r w:rsidR="00316954">
              <w:rPr>
                <w:rFonts w:asciiTheme="minorHAnsi" w:hAnsiTheme="minorHAnsi"/>
                <w:sz w:val="20"/>
              </w:rPr>
              <w:t>=301</w:t>
            </w:r>
          </w:p>
        </w:tc>
        <w:tc>
          <w:tcPr>
            <w:tcW w:w="3969" w:type="dxa"/>
          </w:tcPr>
          <w:p w14:paraId="10D48238" w14:textId="77777777" w:rsidR="005B0BBE" w:rsidRPr="00533A18" w:rsidRDefault="005B0BBE" w:rsidP="005F2B69">
            <w:pPr>
              <w:rPr>
                <w:rFonts w:asciiTheme="minorHAnsi" w:hAnsiTheme="minorHAnsi"/>
                <w:sz w:val="20"/>
              </w:rPr>
            </w:pPr>
            <w:r>
              <w:rPr>
                <w:rFonts w:asciiTheme="minorHAnsi" w:hAnsiTheme="minorHAnsi"/>
                <w:sz w:val="20"/>
              </w:rPr>
              <w:t>Verweis auf KomponTypen.Typ</w:t>
            </w:r>
          </w:p>
        </w:tc>
      </w:tr>
      <w:tr w:rsidR="005B0BBE" w:rsidRPr="00FA3264" w14:paraId="1697E8C7" w14:textId="77777777" w:rsidTr="006617F6">
        <w:tc>
          <w:tcPr>
            <w:tcW w:w="3794" w:type="dxa"/>
            <w:vAlign w:val="center"/>
          </w:tcPr>
          <w:p w14:paraId="2D304A29" w14:textId="77777777" w:rsidR="005B0BBE" w:rsidRDefault="005B0BBE" w:rsidP="005B0BBE">
            <w:pPr>
              <w:rPr>
                <w:rFonts w:asciiTheme="minorHAnsi" w:hAnsiTheme="minorHAnsi"/>
                <w:sz w:val="20"/>
              </w:rPr>
            </w:pPr>
            <w:r>
              <w:rPr>
                <w:rFonts w:asciiTheme="minorHAnsi" w:hAnsiTheme="minorHAnsi"/>
                <w:sz w:val="20"/>
              </w:rPr>
              <w:t>RohParams.RP_Param_Nr</w:t>
            </w:r>
            <w:r w:rsidR="00546B2D">
              <w:rPr>
                <w:rStyle w:val="Funotenzeichen"/>
                <w:rFonts w:asciiTheme="minorHAnsi" w:hAnsiTheme="minorHAnsi"/>
                <w:sz w:val="20"/>
              </w:rPr>
              <w:footnoteReference w:id="3"/>
            </w:r>
          </w:p>
        </w:tc>
        <w:tc>
          <w:tcPr>
            <w:tcW w:w="3969" w:type="dxa"/>
          </w:tcPr>
          <w:p w14:paraId="3099C7EF" w14:textId="77777777" w:rsidR="005B0BBE" w:rsidRDefault="009C121A" w:rsidP="005F2B69">
            <w:pPr>
              <w:rPr>
                <w:rFonts w:asciiTheme="minorHAnsi" w:hAnsiTheme="minorHAnsi"/>
                <w:sz w:val="20"/>
              </w:rPr>
            </w:pPr>
            <w:r>
              <w:rPr>
                <w:rFonts w:asciiTheme="minorHAnsi" w:hAnsiTheme="minorHAnsi"/>
                <w:sz w:val="20"/>
              </w:rPr>
              <w:t>Verweis auf Kompon</w:t>
            </w:r>
            <w:r w:rsidR="005B0BBE">
              <w:rPr>
                <w:rFonts w:asciiTheme="minorHAnsi" w:hAnsiTheme="minorHAnsi"/>
                <w:sz w:val="20"/>
              </w:rPr>
              <w:t>Typen.Nr</w:t>
            </w:r>
          </w:p>
        </w:tc>
      </w:tr>
      <w:tr w:rsidR="005B0BBE" w:rsidRPr="00FA3264" w14:paraId="3AE9F50C" w14:textId="77777777" w:rsidTr="006617F6">
        <w:tc>
          <w:tcPr>
            <w:tcW w:w="3794" w:type="dxa"/>
            <w:vAlign w:val="center"/>
          </w:tcPr>
          <w:p w14:paraId="5CC9E2AC" w14:textId="77777777" w:rsidR="005B0BBE" w:rsidRDefault="005B0BBE" w:rsidP="005B0BBE">
            <w:pPr>
              <w:rPr>
                <w:rFonts w:asciiTheme="minorHAnsi" w:hAnsiTheme="minorHAnsi"/>
                <w:sz w:val="20"/>
              </w:rPr>
            </w:pPr>
            <w:r>
              <w:rPr>
                <w:rFonts w:asciiTheme="minorHAnsi" w:hAnsiTheme="minorHAnsi"/>
                <w:sz w:val="20"/>
              </w:rPr>
              <w:t>RohParams.RP_Wert</w:t>
            </w:r>
          </w:p>
        </w:tc>
        <w:tc>
          <w:tcPr>
            <w:tcW w:w="3969" w:type="dxa"/>
          </w:tcPr>
          <w:p w14:paraId="4809CC28" w14:textId="77777777" w:rsidR="005B0BBE" w:rsidRDefault="005B0BBE" w:rsidP="005F2B69">
            <w:pPr>
              <w:rPr>
                <w:rFonts w:asciiTheme="minorHAnsi" w:hAnsiTheme="minorHAnsi"/>
                <w:sz w:val="20"/>
              </w:rPr>
            </w:pPr>
            <w:r>
              <w:rPr>
                <w:rFonts w:asciiTheme="minorHAnsi" w:hAnsiTheme="minorHAnsi"/>
                <w:sz w:val="20"/>
              </w:rPr>
              <w:t>Datenfeld Parameter</w:t>
            </w:r>
          </w:p>
        </w:tc>
      </w:tr>
      <w:tr w:rsidR="00546B2D" w:rsidRPr="00FA3264" w14:paraId="3FA50B48" w14:textId="77777777" w:rsidTr="006617F6">
        <w:tc>
          <w:tcPr>
            <w:tcW w:w="3794" w:type="dxa"/>
            <w:vAlign w:val="center"/>
          </w:tcPr>
          <w:p w14:paraId="3C6A9105" w14:textId="77777777" w:rsidR="00546B2D" w:rsidRDefault="00546B2D" w:rsidP="005B0BBE">
            <w:pPr>
              <w:rPr>
                <w:rFonts w:asciiTheme="minorHAnsi" w:hAnsiTheme="minorHAnsi"/>
                <w:sz w:val="20"/>
              </w:rPr>
            </w:pPr>
          </w:p>
        </w:tc>
        <w:tc>
          <w:tcPr>
            <w:tcW w:w="3969" w:type="dxa"/>
          </w:tcPr>
          <w:p w14:paraId="5F4A477A" w14:textId="77777777" w:rsidR="00546B2D" w:rsidRDefault="00546B2D" w:rsidP="005F2B69">
            <w:pPr>
              <w:rPr>
                <w:rFonts w:asciiTheme="minorHAnsi" w:hAnsiTheme="minorHAnsi"/>
                <w:sz w:val="20"/>
              </w:rPr>
            </w:pPr>
          </w:p>
        </w:tc>
      </w:tr>
      <w:tr w:rsidR="00546B2D" w:rsidRPr="00546B2D" w14:paraId="004ED6EB" w14:textId="77777777" w:rsidTr="006617F6">
        <w:tc>
          <w:tcPr>
            <w:tcW w:w="3794" w:type="dxa"/>
            <w:vAlign w:val="center"/>
          </w:tcPr>
          <w:p w14:paraId="39AE9B94" w14:textId="77777777" w:rsidR="00546B2D" w:rsidRPr="00546B2D" w:rsidRDefault="00546B2D" w:rsidP="005B0BBE">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969" w:type="dxa"/>
          </w:tcPr>
          <w:p w14:paraId="7A934F1C" w14:textId="77777777" w:rsidR="00546B2D" w:rsidRPr="00546B2D" w:rsidRDefault="00546B2D" w:rsidP="005F2B69">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5B0BBE" w:rsidRPr="00FA3264" w14:paraId="690F2182" w14:textId="77777777" w:rsidTr="006617F6">
        <w:tc>
          <w:tcPr>
            <w:tcW w:w="3794" w:type="dxa"/>
            <w:vAlign w:val="center"/>
          </w:tcPr>
          <w:p w14:paraId="6B979EA7" w14:textId="77777777" w:rsidR="005B0BBE" w:rsidRDefault="005B0BBE" w:rsidP="005B0BBE">
            <w:pPr>
              <w:rPr>
                <w:rFonts w:asciiTheme="minorHAnsi" w:hAnsiTheme="minorHAnsi"/>
                <w:sz w:val="20"/>
              </w:rPr>
            </w:pPr>
            <w:r>
              <w:rPr>
                <w:rFonts w:asciiTheme="minorHAnsi" w:hAnsiTheme="minorHAnsi"/>
                <w:sz w:val="20"/>
              </w:rPr>
              <w:t>Hinweise2.Typ=02</w:t>
            </w:r>
          </w:p>
        </w:tc>
        <w:tc>
          <w:tcPr>
            <w:tcW w:w="3969" w:type="dxa"/>
          </w:tcPr>
          <w:p w14:paraId="32AE7018" w14:textId="77777777" w:rsidR="005B0BBE" w:rsidRDefault="005B0BBE" w:rsidP="005F2B69">
            <w:pPr>
              <w:rPr>
                <w:rFonts w:asciiTheme="minorHAnsi" w:hAnsiTheme="minorHAnsi"/>
                <w:sz w:val="20"/>
              </w:rPr>
            </w:pPr>
            <w:r>
              <w:rPr>
                <w:rFonts w:asciiTheme="minorHAnsi" w:hAnsiTheme="minorHAnsi"/>
                <w:sz w:val="20"/>
              </w:rPr>
              <w:t>Verarbeitungshinweis Artikel</w:t>
            </w:r>
          </w:p>
        </w:tc>
      </w:tr>
      <w:tr w:rsidR="005B0BBE" w:rsidRPr="00FA3264" w14:paraId="38293D8E" w14:textId="77777777" w:rsidTr="006617F6">
        <w:tc>
          <w:tcPr>
            <w:tcW w:w="3794" w:type="dxa"/>
            <w:vAlign w:val="center"/>
          </w:tcPr>
          <w:p w14:paraId="04855B70" w14:textId="77777777" w:rsidR="005B0BBE" w:rsidRDefault="005B0BBE" w:rsidP="005B0BBE">
            <w:pPr>
              <w:rPr>
                <w:rFonts w:asciiTheme="minorHAnsi" w:hAnsiTheme="minorHAnsi"/>
                <w:sz w:val="20"/>
              </w:rPr>
            </w:pPr>
            <w:r>
              <w:rPr>
                <w:rFonts w:asciiTheme="minorHAnsi" w:hAnsiTheme="minorHAnsi"/>
                <w:sz w:val="20"/>
              </w:rPr>
              <w:t>Hinweise2.Typ=09 Hinweise2.Typ2=1</w:t>
            </w:r>
          </w:p>
        </w:tc>
        <w:tc>
          <w:tcPr>
            <w:tcW w:w="3969" w:type="dxa"/>
          </w:tcPr>
          <w:p w14:paraId="0B1177AF" w14:textId="77777777" w:rsidR="005B0BBE" w:rsidRDefault="005B0BBE" w:rsidP="005F2B69">
            <w:pPr>
              <w:rPr>
                <w:rFonts w:asciiTheme="minorHAnsi" w:hAnsiTheme="minorHAnsi"/>
                <w:sz w:val="20"/>
              </w:rPr>
            </w:pPr>
            <w:r>
              <w:rPr>
                <w:rFonts w:asciiTheme="minorHAnsi" w:hAnsiTheme="minorHAnsi"/>
                <w:sz w:val="20"/>
              </w:rPr>
              <w:t>Zutatenliste</w:t>
            </w:r>
          </w:p>
        </w:tc>
      </w:tr>
      <w:tr w:rsidR="005B0BBE" w:rsidRPr="00FA3264" w14:paraId="678A160C" w14:textId="77777777" w:rsidTr="006617F6">
        <w:tc>
          <w:tcPr>
            <w:tcW w:w="3794" w:type="dxa"/>
            <w:vAlign w:val="center"/>
          </w:tcPr>
          <w:p w14:paraId="212B4748" w14:textId="77777777" w:rsidR="005B0BBE" w:rsidRDefault="005B0BBE" w:rsidP="005F2B69">
            <w:pPr>
              <w:rPr>
                <w:rFonts w:asciiTheme="minorHAnsi" w:hAnsiTheme="minorHAnsi"/>
                <w:sz w:val="20"/>
              </w:rPr>
            </w:pPr>
            <w:r>
              <w:rPr>
                <w:rFonts w:asciiTheme="minorHAnsi" w:hAnsiTheme="minorHAnsi"/>
                <w:sz w:val="20"/>
              </w:rPr>
              <w:t>Hinweise2.Typ=09 Hinweise2.Typ2=2</w:t>
            </w:r>
          </w:p>
        </w:tc>
        <w:tc>
          <w:tcPr>
            <w:tcW w:w="3969" w:type="dxa"/>
          </w:tcPr>
          <w:p w14:paraId="145A4EB4" w14:textId="77777777" w:rsidR="005B0BBE" w:rsidRDefault="005B0BBE" w:rsidP="005F2B69">
            <w:pPr>
              <w:rPr>
                <w:rFonts w:asciiTheme="minorHAnsi" w:hAnsiTheme="minorHAnsi"/>
                <w:sz w:val="20"/>
              </w:rPr>
            </w:pPr>
            <w:r>
              <w:rPr>
                <w:rFonts w:asciiTheme="minorHAnsi" w:hAnsiTheme="minorHAnsi"/>
                <w:sz w:val="20"/>
              </w:rPr>
              <w:t>Mehlzusammensetzung</w:t>
            </w:r>
          </w:p>
        </w:tc>
      </w:tr>
      <w:tr w:rsidR="005B0BBE" w:rsidRPr="00FA3264" w14:paraId="3F66EDD8" w14:textId="77777777" w:rsidTr="006617F6">
        <w:tc>
          <w:tcPr>
            <w:tcW w:w="3794" w:type="dxa"/>
            <w:vAlign w:val="center"/>
          </w:tcPr>
          <w:p w14:paraId="377CAF37" w14:textId="77777777" w:rsidR="005B0BBE" w:rsidRDefault="005B0BBE" w:rsidP="005B0BBE">
            <w:pPr>
              <w:rPr>
                <w:rFonts w:asciiTheme="minorHAnsi" w:hAnsiTheme="minorHAnsi"/>
                <w:sz w:val="20"/>
              </w:rPr>
            </w:pPr>
            <w:r>
              <w:rPr>
                <w:rFonts w:asciiTheme="minorHAnsi" w:hAnsiTheme="minorHAnsi"/>
                <w:sz w:val="20"/>
              </w:rPr>
              <w:t>Hinweise2.Typ=10 Hinweise2.Typ2=1</w:t>
            </w:r>
          </w:p>
        </w:tc>
        <w:tc>
          <w:tcPr>
            <w:tcW w:w="3969" w:type="dxa"/>
          </w:tcPr>
          <w:p w14:paraId="455A9730" w14:textId="77777777" w:rsidR="005B0BBE" w:rsidRDefault="005B0BBE" w:rsidP="005F2B69">
            <w:pPr>
              <w:rPr>
                <w:rFonts w:asciiTheme="minorHAnsi" w:hAnsiTheme="minorHAnsi"/>
                <w:sz w:val="20"/>
              </w:rPr>
            </w:pPr>
            <w:r>
              <w:rPr>
                <w:rFonts w:asciiTheme="minorHAnsi" w:hAnsiTheme="minorHAnsi"/>
                <w:sz w:val="20"/>
              </w:rPr>
              <w:t>Gebäck-Charakteristik</w:t>
            </w:r>
          </w:p>
        </w:tc>
      </w:tr>
      <w:tr w:rsidR="005B0BBE" w:rsidRPr="00FA3264" w14:paraId="64B7D777" w14:textId="77777777" w:rsidTr="006617F6">
        <w:tc>
          <w:tcPr>
            <w:tcW w:w="3794" w:type="dxa"/>
            <w:vAlign w:val="center"/>
          </w:tcPr>
          <w:p w14:paraId="6ABF5667" w14:textId="77777777" w:rsidR="005B0BBE" w:rsidRDefault="005B0BBE" w:rsidP="005F2B69">
            <w:pPr>
              <w:rPr>
                <w:rFonts w:asciiTheme="minorHAnsi" w:hAnsiTheme="minorHAnsi"/>
                <w:sz w:val="20"/>
              </w:rPr>
            </w:pPr>
            <w:r>
              <w:rPr>
                <w:rFonts w:asciiTheme="minorHAnsi" w:hAnsiTheme="minorHAnsi"/>
                <w:sz w:val="20"/>
              </w:rPr>
              <w:t>Hinweise2.Typ=10 Hinweise2.Typ2=2</w:t>
            </w:r>
          </w:p>
        </w:tc>
        <w:tc>
          <w:tcPr>
            <w:tcW w:w="3969" w:type="dxa"/>
          </w:tcPr>
          <w:p w14:paraId="49628C94" w14:textId="77777777" w:rsidR="005B0BBE" w:rsidRDefault="005B0BBE" w:rsidP="005F2B69">
            <w:pPr>
              <w:rPr>
                <w:rFonts w:asciiTheme="minorHAnsi" w:hAnsiTheme="minorHAnsi"/>
                <w:sz w:val="20"/>
              </w:rPr>
            </w:pPr>
            <w:r>
              <w:rPr>
                <w:rFonts w:asciiTheme="minorHAnsi" w:hAnsiTheme="minorHAnsi"/>
                <w:sz w:val="20"/>
              </w:rPr>
              <w:t>Verzehr-Tipps</w:t>
            </w:r>
          </w:p>
        </w:tc>
      </w:tr>
      <w:tr w:rsidR="005B0BBE" w:rsidRPr="00FA3264" w14:paraId="3E0C04DB" w14:textId="77777777" w:rsidTr="006617F6">
        <w:tc>
          <w:tcPr>
            <w:tcW w:w="3794" w:type="dxa"/>
            <w:vAlign w:val="center"/>
          </w:tcPr>
          <w:p w14:paraId="7BD1D7EE" w14:textId="77777777" w:rsidR="005B0BBE" w:rsidRDefault="005B0BBE" w:rsidP="005F2B69">
            <w:pPr>
              <w:rPr>
                <w:rFonts w:asciiTheme="minorHAnsi" w:hAnsiTheme="minorHAnsi"/>
                <w:sz w:val="20"/>
              </w:rPr>
            </w:pPr>
            <w:r>
              <w:rPr>
                <w:rFonts w:asciiTheme="minorHAnsi" w:hAnsiTheme="minorHAnsi"/>
                <w:sz w:val="20"/>
              </w:rPr>
              <w:t>Hinweise2.Typ=10 Hinweise2.Typ2=3</w:t>
            </w:r>
          </w:p>
        </w:tc>
        <w:tc>
          <w:tcPr>
            <w:tcW w:w="3969" w:type="dxa"/>
          </w:tcPr>
          <w:p w14:paraId="3C55AE49" w14:textId="77777777" w:rsidR="005B0BBE" w:rsidRDefault="005B0BBE" w:rsidP="005F2B69">
            <w:pPr>
              <w:rPr>
                <w:rFonts w:asciiTheme="minorHAnsi" w:hAnsiTheme="minorHAnsi"/>
                <w:sz w:val="20"/>
              </w:rPr>
            </w:pPr>
            <w:r>
              <w:rPr>
                <w:rFonts w:asciiTheme="minorHAnsi" w:hAnsiTheme="minorHAnsi"/>
                <w:sz w:val="20"/>
              </w:rPr>
              <w:t>Wissenswertes</w:t>
            </w:r>
          </w:p>
        </w:tc>
      </w:tr>
      <w:tr w:rsidR="005B0BBE" w:rsidRPr="00FA3264" w14:paraId="4E67E9A3" w14:textId="77777777" w:rsidTr="006617F6">
        <w:tc>
          <w:tcPr>
            <w:tcW w:w="3794" w:type="dxa"/>
            <w:vAlign w:val="center"/>
          </w:tcPr>
          <w:p w14:paraId="6E231355" w14:textId="77777777" w:rsidR="005B0BBE" w:rsidRDefault="005B0BBE" w:rsidP="005B0BBE">
            <w:pPr>
              <w:rPr>
                <w:rFonts w:asciiTheme="minorHAnsi" w:hAnsiTheme="minorHAnsi"/>
                <w:sz w:val="20"/>
              </w:rPr>
            </w:pPr>
          </w:p>
        </w:tc>
        <w:tc>
          <w:tcPr>
            <w:tcW w:w="3969" w:type="dxa"/>
          </w:tcPr>
          <w:p w14:paraId="52A9928C" w14:textId="77777777" w:rsidR="005B0BBE" w:rsidRDefault="005B0BBE" w:rsidP="005F2B69">
            <w:pPr>
              <w:rPr>
                <w:rFonts w:asciiTheme="minorHAnsi" w:hAnsiTheme="minorHAnsi"/>
                <w:sz w:val="20"/>
              </w:rPr>
            </w:pPr>
          </w:p>
        </w:tc>
      </w:tr>
    </w:tbl>
    <w:p w14:paraId="037AF7D2" w14:textId="77777777" w:rsidR="006617F6" w:rsidRPr="00771220" w:rsidRDefault="006617F6" w:rsidP="006617F6">
      <w:pPr>
        <w:pStyle w:val="Abbildungen"/>
      </w:pPr>
      <w:r>
        <w:tab/>
      </w:r>
      <w:bookmarkStart w:id="1497" w:name="_Toc454974987"/>
      <w:r>
        <w:t>Tabelle</w:t>
      </w:r>
      <w:r w:rsidRPr="00771220">
        <w:t xml:space="preserve"> </w:t>
      </w:r>
      <w:r>
        <w:fldChar w:fldCharType="begin"/>
      </w:r>
      <w:r>
        <w:instrText xml:space="preserve"> SEQ Abbildung \* ARABIC</w:instrText>
      </w:r>
      <w:r>
        <w:fldChar w:fldCharType="separate"/>
      </w:r>
      <w:r w:rsidR="0069057F">
        <w:rPr>
          <w:noProof/>
        </w:rPr>
        <w:t>11</w:t>
      </w:r>
      <w:r>
        <w:rPr>
          <w:noProof/>
        </w:rPr>
        <w:fldChar w:fldCharType="end"/>
      </w:r>
      <w:r w:rsidRPr="00771220">
        <w:t xml:space="preserve">: </w:t>
      </w:r>
      <w:r>
        <w:t>Zusammenfassung Artikel-Stammdaten</w:t>
      </w:r>
      <w:bookmarkEnd w:id="1497"/>
    </w:p>
    <w:p w14:paraId="1F81F275" w14:textId="77777777" w:rsidR="00533A18" w:rsidRDefault="00533A18" w:rsidP="00A56876"/>
    <w:p w14:paraId="573F2AB3" w14:textId="77777777" w:rsidR="00533A18" w:rsidRDefault="00533A18" w:rsidP="00A56876"/>
    <w:p w14:paraId="2D55F7B6" w14:textId="77777777" w:rsidR="00533A18" w:rsidRDefault="00533A18" w:rsidP="00A56876"/>
    <w:p w14:paraId="560CBD0F" w14:textId="77777777" w:rsidR="007A0667" w:rsidRDefault="007A0667" w:rsidP="00C23263">
      <w:pPr>
        <w:pStyle w:val="berschrift1"/>
      </w:pPr>
      <w:bookmarkStart w:id="1498" w:name="_Toc456427627"/>
      <w:r>
        <w:lastRenderedPageBreak/>
        <w:t>Rohstoffe</w:t>
      </w:r>
      <w:bookmarkEnd w:id="1498"/>
    </w:p>
    <w:p w14:paraId="41BDCE47" w14:textId="77777777" w:rsidR="001B416E" w:rsidRDefault="001B416E" w:rsidP="001B416E">
      <w:pPr>
        <w:pStyle w:val="berschrift2"/>
      </w:pPr>
      <w:bookmarkStart w:id="1499" w:name="_Toc456427628"/>
      <w:r>
        <w:t>Rohstoff-Stamm</w:t>
      </w:r>
      <w:bookmarkEnd w:id="1499"/>
    </w:p>
    <w:p w14:paraId="299F4DDD" w14:textId="77777777" w:rsidR="001B416E" w:rsidRDefault="001B416E" w:rsidP="001B416E">
      <w:pPr>
        <w:rPr>
          <w:i/>
        </w:rPr>
      </w:pPr>
      <w:r>
        <w:t xml:space="preserve">Die Rohstoff-Stammdaten sind, wie die Artikel in der Tabelle Komponenten abgelegt. Für „normale“ Rohstoffe gilt:  </w:t>
      </w:r>
      <w:r w:rsidRPr="00C23263">
        <w:rPr>
          <w:i/>
        </w:rPr>
        <w:t xml:space="preserve">Komponenten.KO_Type = </w:t>
      </w:r>
      <w:r>
        <w:rPr>
          <w:i/>
        </w:rPr>
        <w:t>101, 102 oder 103.</w:t>
      </w:r>
    </w:p>
    <w:p w14:paraId="5F7AE97B" w14:textId="77777777" w:rsidR="001B416E" w:rsidRDefault="001B416E" w:rsidP="001B416E"/>
    <w:p w14:paraId="095BF77E" w14:textId="77777777" w:rsidR="001B416E" w:rsidRPr="001B416E" w:rsidRDefault="001B416E" w:rsidP="001B416E">
      <w:r>
        <w:t xml:space="preserve">Im Folgenden sind alle Daten, die Rohstoffe betreffen </w:t>
      </w:r>
      <w:r w:rsidRPr="001B416E">
        <w:rPr>
          <w:highlight w:val="yellow"/>
        </w:rPr>
        <w:t>gelb</w:t>
      </w:r>
      <w:r>
        <w:t xml:space="preserve"> eingefärbt</w:t>
      </w:r>
    </w:p>
    <w:p w14:paraId="28324E27" w14:textId="77777777" w:rsidR="001B416E" w:rsidRDefault="001B416E" w:rsidP="001B416E"/>
    <w:tbl>
      <w:tblPr>
        <w:tblStyle w:val="Tabellenraster"/>
        <w:tblW w:w="0" w:type="auto"/>
        <w:tblInd w:w="1416" w:type="dxa"/>
        <w:tblLook w:val="04A0" w:firstRow="1" w:lastRow="0" w:firstColumn="1" w:lastColumn="0" w:noHBand="0" w:noVBand="1"/>
        <w:tblPrChange w:id="1500" w:author="Jörg Will" w:date="2016-07-16T10:11:00Z">
          <w:tblPr>
            <w:tblStyle w:val="Tabellenraster"/>
            <w:tblW w:w="0" w:type="auto"/>
            <w:tblInd w:w="1416" w:type="dxa"/>
            <w:tblLook w:val="04A0" w:firstRow="1" w:lastRow="0" w:firstColumn="1" w:lastColumn="0" w:noHBand="0" w:noVBand="1"/>
          </w:tblPr>
        </w:tblPrChange>
      </w:tblPr>
      <w:tblGrid>
        <w:gridCol w:w="1026"/>
        <w:gridCol w:w="4216"/>
        <w:gridCol w:w="2403"/>
        <w:tblGridChange w:id="1501">
          <w:tblGrid>
            <w:gridCol w:w="1026"/>
            <w:gridCol w:w="4216"/>
            <w:gridCol w:w="2403"/>
          </w:tblGrid>
        </w:tblGridChange>
      </w:tblGrid>
      <w:tr w:rsidR="008A057A" w:rsidRPr="00E44B5F" w14:paraId="1E1A049E" w14:textId="77777777" w:rsidTr="00835815">
        <w:trPr>
          <w:trHeight w:val="369"/>
          <w:trPrChange w:id="1502" w:author="Jörg Will" w:date="2016-07-16T10:11:00Z">
            <w:trPr>
              <w:trHeight w:val="369"/>
            </w:trPr>
          </w:trPrChange>
        </w:trPr>
        <w:tc>
          <w:tcPr>
            <w:tcW w:w="1026" w:type="dxa"/>
            <w:shd w:val="clear" w:color="auto" w:fill="A6A6A6" w:themeFill="background1" w:themeFillShade="A6"/>
            <w:vAlign w:val="center"/>
            <w:tcPrChange w:id="1503" w:author="Jörg Will" w:date="2016-07-16T10:11:00Z">
              <w:tcPr>
                <w:tcW w:w="1026" w:type="dxa"/>
                <w:shd w:val="clear" w:color="auto" w:fill="A6A6A6" w:themeFill="background1" w:themeFillShade="A6"/>
                <w:vAlign w:val="center"/>
              </w:tcPr>
            </w:tcPrChange>
          </w:tcPr>
          <w:p w14:paraId="2CECFC8B" w14:textId="77777777" w:rsidR="008A057A" w:rsidRPr="00E44B5F" w:rsidRDefault="008A057A" w:rsidP="005F2B69">
            <w:pPr>
              <w:jc w:val="center"/>
              <w:rPr>
                <w:rFonts w:asciiTheme="minorHAnsi" w:hAnsiTheme="minorHAnsi"/>
                <w:b/>
                <w:sz w:val="20"/>
              </w:rPr>
            </w:pPr>
            <w:r w:rsidRPr="00E44B5F">
              <w:rPr>
                <w:rFonts w:asciiTheme="minorHAnsi" w:hAnsiTheme="minorHAnsi"/>
                <w:b/>
                <w:sz w:val="20"/>
              </w:rPr>
              <w:t>Type</w:t>
            </w:r>
          </w:p>
        </w:tc>
        <w:tc>
          <w:tcPr>
            <w:tcW w:w="4216" w:type="dxa"/>
            <w:shd w:val="clear" w:color="auto" w:fill="A6A6A6" w:themeFill="background1" w:themeFillShade="A6"/>
            <w:vAlign w:val="center"/>
            <w:tcPrChange w:id="1504" w:author="Jörg Will" w:date="2016-07-16T10:11:00Z">
              <w:tcPr>
                <w:tcW w:w="4216" w:type="dxa"/>
                <w:shd w:val="clear" w:color="auto" w:fill="A6A6A6" w:themeFill="background1" w:themeFillShade="A6"/>
                <w:vAlign w:val="center"/>
              </w:tcPr>
            </w:tcPrChange>
          </w:tcPr>
          <w:p w14:paraId="1AA13A30" w14:textId="77777777" w:rsidR="008A057A" w:rsidRPr="00E44B5F" w:rsidRDefault="008A057A" w:rsidP="005F2B69">
            <w:pPr>
              <w:rPr>
                <w:rFonts w:asciiTheme="minorHAnsi" w:hAnsiTheme="minorHAnsi"/>
                <w:b/>
                <w:sz w:val="20"/>
              </w:rPr>
            </w:pPr>
            <w:r w:rsidRPr="00E44B5F">
              <w:rPr>
                <w:rFonts w:asciiTheme="minorHAnsi" w:hAnsiTheme="minorHAnsi"/>
                <w:b/>
                <w:sz w:val="20"/>
              </w:rPr>
              <w:t>Bedeutung</w:t>
            </w:r>
          </w:p>
        </w:tc>
        <w:tc>
          <w:tcPr>
            <w:tcW w:w="2403" w:type="dxa"/>
            <w:shd w:val="clear" w:color="auto" w:fill="A6A6A6" w:themeFill="background1" w:themeFillShade="A6"/>
            <w:vAlign w:val="center"/>
            <w:tcPrChange w:id="1505" w:author="Jörg Will" w:date="2016-07-16T10:11:00Z">
              <w:tcPr>
                <w:tcW w:w="2403" w:type="dxa"/>
                <w:shd w:val="clear" w:color="auto" w:fill="A6A6A6" w:themeFill="background1" w:themeFillShade="A6"/>
              </w:tcPr>
            </w:tcPrChange>
          </w:tcPr>
          <w:p w14:paraId="3642072C" w14:textId="77777777" w:rsidR="008A057A" w:rsidRPr="00E44B5F" w:rsidRDefault="008A057A" w:rsidP="00835815">
            <w:pPr>
              <w:jc w:val="center"/>
              <w:rPr>
                <w:rFonts w:asciiTheme="minorHAnsi" w:hAnsiTheme="minorHAnsi"/>
                <w:b/>
                <w:sz w:val="20"/>
              </w:rPr>
              <w:pPrChange w:id="1506" w:author="Jörg Will" w:date="2016-07-16T10:11:00Z">
                <w:pPr/>
              </w:pPrChange>
            </w:pPr>
            <w:r>
              <w:rPr>
                <w:rFonts w:asciiTheme="minorHAnsi" w:hAnsiTheme="minorHAnsi"/>
                <w:b/>
                <w:sz w:val="20"/>
              </w:rPr>
              <w:t>OS.NET</w:t>
            </w:r>
          </w:p>
        </w:tc>
      </w:tr>
      <w:tr w:rsidR="008A057A" w:rsidRPr="00E44B5F" w14:paraId="257C1A56" w14:textId="77777777" w:rsidTr="00A023F2">
        <w:tc>
          <w:tcPr>
            <w:tcW w:w="1026" w:type="dxa"/>
            <w:vAlign w:val="center"/>
          </w:tcPr>
          <w:p w14:paraId="672FEEDF" w14:textId="77777777" w:rsidR="008A057A" w:rsidRPr="001B416E" w:rsidRDefault="008A057A" w:rsidP="005F2B69">
            <w:pPr>
              <w:jc w:val="center"/>
              <w:rPr>
                <w:rFonts w:asciiTheme="minorHAnsi" w:hAnsiTheme="minorHAnsi"/>
                <w:sz w:val="20"/>
              </w:rPr>
            </w:pPr>
            <w:r w:rsidRPr="001B416E">
              <w:rPr>
                <w:rFonts w:asciiTheme="minorHAnsi" w:hAnsiTheme="minorHAnsi"/>
                <w:sz w:val="20"/>
              </w:rPr>
              <w:t>0</w:t>
            </w:r>
          </w:p>
        </w:tc>
        <w:tc>
          <w:tcPr>
            <w:tcW w:w="4216" w:type="dxa"/>
            <w:vAlign w:val="center"/>
          </w:tcPr>
          <w:p w14:paraId="34EBDA2C" w14:textId="77777777" w:rsidR="008A057A" w:rsidRPr="001B416E" w:rsidRDefault="008A057A" w:rsidP="005F2B69">
            <w:pPr>
              <w:rPr>
                <w:rFonts w:asciiTheme="minorHAnsi" w:hAnsiTheme="minorHAnsi"/>
                <w:sz w:val="20"/>
              </w:rPr>
            </w:pPr>
            <w:r w:rsidRPr="001B416E">
              <w:rPr>
                <w:rFonts w:asciiTheme="minorHAnsi" w:hAnsiTheme="minorHAnsi"/>
                <w:sz w:val="20"/>
              </w:rPr>
              <w:t>Verkaufsartikel</w:t>
            </w:r>
          </w:p>
        </w:tc>
        <w:tc>
          <w:tcPr>
            <w:tcW w:w="2403" w:type="dxa"/>
          </w:tcPr>
          <w:p w14:paraId="571D98CF" w14:textId="77777777" w:rsidR="008A057A" w:rsidRPr="001B416E" w:rsidRDefault="008A057A" w:rsidP="005F2B69">
            <w:pPr>
              <w:rPr>
                <w:rFonts w:asciiTheme="minorHAnsi" w:hAnsiTheme="minorHAnsi"/>
                <w:sz w:val="20"/>
              </w:rPr>
            </w:pPr>
          </w:p>
        </w:tc>
      </w:tr>
      <w:tr w:rsidR="008A057A" w:rsidRPr="00E44B5F" w14:paraId="21CD281A" w14:textId="77777777" w:rsidTr="00A023F2">
        <w:tc>
          <w:tcPr>
            <w:tcW w:w="1026" w:type="dxa"/>
            <w:vAlign w:val="center"/>
          </w:tcPr>
          <w:p w14:paraId="250B269E" w14:textId="77777777" w:rsidR="008A057A" w:rsidRPr="00E44B5F" w:rsidRDefault="008A057A" w:rsidP="005F2B69">
            <w:pPr>
              <w:jc w:val="center"/>
              <w:rPr>
                <w:rFonts w:asciiTheme="minorHAnsi" w:hAnsiTheme="minorHAnsi"/>
                <w:sz w:val="20"/>
              </w:rPr>
            </w:pPr>
            <w:r w:rsidRPr="00E44B5F">
              <w:rPr>
                <w:rFonts w:asciiTheme="minorHAnsi" w:hAnsiTheme="minorHAnsi"/>
                <w:sz w:val="20"/>
              </w:rPr>
              <w:t>1</w:t>
            </w:r>
          </w:p>
        </w:tc>
        <w:tc>
          <w:tcPr>
            <w:tcW w:w="4216" w:type="dxa"/>
            <w:vAlign w:val="center"/>
          </w:tcPr>
          <w:p w14:paraId="37D538EA" w14:textId="77777777" w:rsidR="008A057A" w:rsidRPr="001B416E" w:rsidRDefault="008A057A" w:rsidP="005F2B69">
            <w:pPr>
              <w:rPr>
                <w:rFonts w:asciiTheme="minorHAnsi" w:hAnsiTheme="minorHAnsi"/>
                <w:sz w:val="20"/>
                <w:highlight w:val="yellow"/>
              </w:rPr>
            </w:pPr>
            <w:r w:rsidRPr="001B416E">
              <w:rPr>
                <w:rFonts w:asciiTheme="minorHAnsi" w:hAnsiTheme="minorHAnsi"/>
                <w:sz w:val="20"/>
                <w:highlight w:val="yellow"/>
              </w:rPr>
              <w:t>Rohstoff Sauerteig Mehl</w:t>
            </w:r>
          </w:p>
        </w:tc>
        <w:tc>
          <w:tcPr>
            <w:tcW w:w="2403" w:type="dxa"/>
          </w:tcPr>
          <w:p w14:paraId="09F547B9" w14:textId="07CC5FFC" w:rsidR="008A057A" w:rsidRPr="008A057A" w:rsidRDefault="008A057A" w:rsidP="005F2B69">
            <w:pPr>
              <w:rPr>
                <w:rFonts w:asciiTheme="minorHAnsi" w:hAnsiTheme="minorHAnsi"/>
                <w:sz w:val="20"/>
              </w:rPr>
            </w:pPr>
            <w:r w:rsidRPr="008A057A">
              <w:rPr>
                <w:rFonts w:asciiTheme="minorHAnsi" w:hAnsiTheme="minorHAnsi"/>
                <w:sz w:val="20"/>
              </w:rPr>
              <w:t>Artikelgruppe</w:t>
            </w:r>
            <w:r w:rsidR="00D378D5">
              <w:rPr>
                <w:rFonts w:asciiTheme="minorHAnsi" w:hAnsiTheme="minorHAnsi"/>
                <w:sz w:val="20"/>
              </w:rPr>
              <w:t xml:space="preserve"> s.a. Anme</w:t>
            </w:r>
            <w:r w:rsidR="00D378D5">
              <w:rPr>
                <w:rFonts w:asciiTheme="minorHAnsi" w:hAnsiTheme="minorHAnsi"/>
                <w:sz w:val="20"/>
              </w:rPr>
              <w:t>r</w:t>
            </w:r>
            <w:r w:rsidR="00D378D5">
              <w:rPr>
                <w:rFonts w:asciiTheme="minorHAnsi" w:hAnsiTheme="minorHAnsi"/>
                <w:sz w:val="20"/>
              </w:rPr>
              <w:t>kung unter Artikel</w:t>
            </w:r>
          </w:p>
        </w:tc>
      </w:tr>
      <w:tr w:rsidR="008A057A" w:rsidRPr="00E44B5F" w14:paraId="1CF730D2" w14:textId="77777777" w:rsidTr="00A023F2">
        <w:tc>
          <w:tcPr>
            <w:tcW w:w="1026" w:type="dxa"/>
            <w:vAlign w:val="center"/>
          </w:tcPr>
          <w:p w14:paraId="56882125"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3</w:t>
            </w:r>
          </w:p>
        </w:tc>
        <w:tc>
          <w:tcPr>
            <w:tcW w:w="4216" w:type="dxa"/>
            <w:vAlign w:val="center"/>
          </w:tcPr>
          <w:p w14:paraId="3F6C6F05"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Wasser</w:t>
            </w:r>
          </w:p>
        </w:tc>
        <w:tc>
          <w:tcPr>
            <w:tcW w:w="2403" w:type="dxa"/>
          </w:tcPr>
          <w:p w14:paraId="3DEBDFD8" w14:textId="57FBB29B" w:rsidR="008A057A" w:rsidRPr="008A057A" w:rsidRDefault="008A057A" w:rsidP="008A057A">
            <w:pPr>
              <w:rPr>
                <w:rFonts w:asciiTheme="minorHAnsi" w:hAnsiTheme="minorHAnsi"/>
                <w:sz w:val="20"/>
              </w:rPr>
            </w:pPr>
          </w:p>
        </w:tc>
      </w:tr>
      <w:tr w:rsidR="008A057A" w:rsidRPr="00E44B5F" w14:paraId="1872BB8A" w14:textId="77777777" w:rsidTr="00A023F2">
        <w:tc>
          <w:tcPr>
            <w:tcW w:w="1026" w:type="dxa"/>
            <w:vAlign w:val="center"/>
          </w:tcPr>
          <w:p w14:paraId="5218A97A"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4</w:t>
            </w:r>
          </w:p>
        </w:tc>
        <w:tc>
          <w:tcPr>
            <w:tcW w:w="4216" w:type="dxa"/>
            <w:vAlign w:val="center"/>
          </w:tcPr>
          <w:p w14:paraId="172A883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Temperatur</w:t>
            </w:r>
          </w:p>
        </w:tc>
        <w:tc>
          <w:tcPr>
            <w:tcW w:w="2403" w:type="dxa"/>
          </w:tcPr>
          <w:p w14:paraId="55B83FC1" w14:textId="77777777" w:rsidR="008A057A" w:rsidRPr="008A057A" w:rsidRDefault="008A057A" w:rsidP="008A057A">
            <w:pPr>
              <w:rPr>
                <w:rFonts w:asciiTheme="minorHAnsi" w:hAnsiTheme="minorHAnsi"/>
                <w:sz w:val="20"/>
              </w:rPr>
            </w:pPr>
          </w:p>
        </w:tc>
      </w:tr>
      <w:tr w:rsidR="008A057A" w:rsidRPr="00E44B5F" w14:paraId="1C3B0D6A" w14:textId="77777777" w:rsidTr="00A023F2">
        <w:tc>
          <w:tcPr>
            <w:tcW w:w="1026" w:type="dxa"/>
            <w:vAlign w:val="center"/>
          </w:tcPr>
          <w:p w14:paraId="04914A3E"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w:t>
            </w:r>
          </w:p>
        </w:tc>
        <w:tc>
          <w:tcPr>
            <w:tcW w:w="4216" w:type="dxa"/>
            <w:vAlign w:val="center"/>
          </w:tcPr>
          <w:p w14:paraId="54D9ED56"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Schalter</w:t>
            </w:r>
          </w:p>
        </w:tc>
        <w:tc>
          <w:tcPr>
            <w:tcW w:w="2403" w:type="dxa"/>
          </w:tcPr>
          <w:p w14:paraId="4772DAA7" w14:textId="77777777" w:rsidR="008A057A" w:rsidRPr="008A057A" w:rsidRDefault="008A057A" w:rsidP="008A057A">
            <w:pPr>
              <w:rPr>
                <w:rFonts w:asciiTheme="minorHAnsi" w:hAnsiTheme="minorHAnsi"/>
                <w:sz w:val="20"/>
              </w:rPr>
            </w:pPr>
          </w:p>
        </w:tc>
      </w:tr>
      <w:tr w:rsidR="008A057A" w:rsidRPr="00E44B5F" w14:paraId="6F8783BD" w14:textId="77777777" w:rsidTr="00A023F2">
        <w:tc>
          <w:tcPr>
            <w:tcW w:w="1026" w:type="dxa"/>
            <w:vAlign w:val="center"/>
          </w:tcPr>
          <w:p w14:paraId="207E5FB2"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16</w:t>
            </w:r>
          </w:p>
        </w:tc>
        <w:tc>
          <w:tcPr>
            <w:tcW w:w="4216" w:type="dxa"/>
            <w:vAlign w:val="center"/>
          </w:tcPr>
          <w:p w14:paraId="2B29EE61"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Warten</w:t>
            </w:r>
          </w:p>
        </w:tc>
        <w:tc>
          <w:tcPr>
            <w:tcW w:w="2403" w:type="dxa"/>
          </w:tcPr>
          <w:p w14:paraId="02AADA5B" w14:textId="77777777" w:rsidR="008A057A" w:rsidRPr="008A057A" w:rsidRDefault="008A057A" w:rsidP="008A057A">
            <w:pPr>
              <w:rPr>
                <w:rFonts w:asciiTheme="minorHAnsi" w:hAnsiTheme="minorHAnsi"/>
                <w:sz w:val="20"/>
              </w:rPr>
            </w:pPr>
          </w:p>
        </w:tc>
      </w:tr>
      <w:tr w:rsidR="008A057A" w:rsidRPr="00E44B5F" w14:paraId="680B7440" w14:textId="77777777" w:rsidTr="00A023F2">
        <w:tc>
          <w:tcPr>
            <w:tcW w:w="1026" w:type="dxa"/>
            <w:vAlign w:val="center"/>
          </w:tcPr>
          <w:p w14:paraId="3CD5C9B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17</w:t>
            </w:r>
          </w:p>
        </w:tc>
        <w:tc>
          <w:tcPr>
            <w:tcW w:w="4216" w:type="dxa"/>
            <w:vAlign w:val="center"/>
          </w:tcPr>
          <w:p w14:paraId="70A88383"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Rührwerk</w:t>
            </w:r>
          </w:p>
        </w:tc>
        <w:tc>
          <w:tcPr>
            <w:tcW w:w="2403" w:type="dxa"/>
          </w:tcPr>
          <w:p w14:paraId="0BCA3978" w14:textId="77777777" w:rsidR="008A057A" w:rsidRPr="008A057A" w:rsidRDefault="008A057A" w:rsidP="008A057A">
            <w:pPr>
              <w:rPr>
                <w:rFonts w:asciiTheme="minorHAnsi" w:hAnsiTheme="minorHAnsi"/>
                <w:sz w:val="20"/>
              </w:rPr>
            </w:pPr>
          </w:p>
        </w:tc>
      </w:tr>
      <w:tr w:rsidR="008A057A" w:rsidRPr="00E44B5F" w14:paraId="79D9F718" w14:textId="77777777" w:rsidTr="00A023F2">
        <w:tc>
          <w:tcPr>
            <w:tcW w:w="1026" w:type="dxa"/>
            <w:vAlign w:val="center"/>
          </w:tcPr>
          <w:p w14:paraId="1A77BC47"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19</w:t>
            </w:r>
          </w:p>
        </w:tc>
        <w:tc>
          <w:tcPr>
            <w:tcW w:w="4216" w:type="dxa"/>
            <w:vAlign w:val="center"/>
          </w:tcPr>
          <w:p w14:paraId="7E7EC163"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Rohstoff Sauerteig Handzugabe</w:t>
            </w:r>
          </w:p>
        </w:tc>
        <w:tc>
          <w:tcPr>
            <w:tcW w:w="2403" w:type="dxa"/>
          </w:tcPr>
          <w:p w14:paraId="5FCDEBBF" w14:textId="6DFFBCF2" w:rsidR="008A057A" w:rsidRPr="008A057A" w:rsidRDefault="008A057A" w:rsidP="008A057A">
            <w:pPr>
              <w:rPr>
                <w:rFonts w:asciiTheme="minorHAnsi" w:hAnsiTheme="minorHAnsi"/>
                <w:sz w:val="20"/>
              </w:rPr>
            </w:pPr>
          </w:p>
        </w:tc>
      </w:tr>
      <w:tr w:rsidR="008A057A" w:rsidRPr="00E44B5F" w14:paraId="5CD49BDB" w14:textId="77777777" w:rsidTr="00A023F2">
        <w:tc>
          <w:tcPr>
            <w:tcW w:w="1026" w:type="dxa"/>
            <w:vAlign w:val="center"/>
          </w:tcPr>
          <w:p w14:paraId="39E945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20</w:t>
            </w:r>
          </w:p>
        </w:tc>
        <w:tc>
          <w:tcPr>
            <w:tcW w:w="4216" w:type="dxa"/>
            <w:vAlign w:val="center"/>
          </w:tcPr>
          <w:p w14:paraId="451A8F84" w14:textId="77777777" w:rsidR="008A057A" w:rsidRPr="00E44B5F" w:rsidRDefault="008A057A" w:rsidP="008A057A">
            <w:pPr>
              <w:rPr>
                <w:rFonts w:asciiTheme="minorHAnsi" w:hAnsiTheme="minorHAnsi"/>
                <w:sz w:val="20"/>
              </w:rPr>
            </w:pPr>
            <w:r w:rsidRPr="00E44B5F">
              <w:rPr>
                <w:rFonts w:asciiTheme="minorHAnsi" w:hAnsiTheme="minorHAnsi"/>
                <w:sz w:val="20"/>
              </w:rPr>
              <w:t>Steuerung Sauerteig Status</w:t>
            </w:r>
          </w:p>
        </w:tc>
        <w:tc>
          <w:tcPr>
            <w:tcW w:w="2403" w:type="dxa"/>
          </w:tcPr>
          <w:p w14:paraId="27009804" w14:textId="77777777" w:rsidR="008A057A" w:rsidRPr="008A057A" w:rsidRDefault="008A057A" w:rsidP="008A057A">
            <w:pPr>
              <w:rPr>
                <w:rFonts w:asciiTheme="minorHAnsi" w:hAnsiTheme="minorHAnsi"/>
                <w:sz w:val="20"/>
              </w:rPr>
            </w:pPr>
          </w:p>
        </w:tc>
      </w:tr>
      <w:tr w:rsidR="008A057A" w:rsidRPr="00E44B5F" w14:paraId="3C5205EA" w14:textId="77777777" w:rsidTr="00A023F2">
        <w:tc>
          <w:tcPr>
            <w:tcW w:w="1026" w:type="dxa"/>
            <w:vAlign w:val="center"/>
          </w:tcPr>
          <w:p w14:paraId="636C088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21</w:t>
            </w:r>
          </w:p>
        </w:tc>
        <w:tc>
          <w:tcPr>
            <w:tcW w:w="4216" w:type="dxa"/>
            <w:vAlign w:val="center"/>
          </w:tcPr>
          <w:p w14:paraId="42913449" w14:textId="77777777" w:rsidR="008A057A" w:rsidRPr="00E44B5F" w:rsidRDefault="008A057A" w:rsidP="008A057A">
            <w:pPr>
              <w:rPr>
                <w:rFonts w:asciiTheme="minorHAnsi" w:hAnsiTheme="minorHAnsi"/>
                <w:sz w:val="20"/>
              </w:rPr>
            </w:pPr>
            <w:r w:rsidRPr="00E44B5F">
              <w:rPr>
                <w:rFonts w:asciiTheme="minorHAnsi" w:hAnsiTheme="minorHAnsi"/>
                <w:sz w:val="20"/>
              </w:rPr>
              <w:t>Ablauf Sauerteig Text</w:t>
            </w:r>
          </w:p>
        </w:tc>
        <w:tc>
          <w:tcPr>
            <w:tcW w:w="2403" w:type="dxa"/>
          </w:tcPr>
          <w:p w14:paraId="578FA24B" w14:textId="77777777" w:rsidR="008A057A" w:rsidRPr="008A057A" w:rsidRDefault="008A057A" w:rsidP="008A057A">
            <w:pPr>
              <w:rPr>
                <w:rFonts w:asciiTheme="minorHAnsi" w:hAnsiTheme="minorHAnsi"/>
                <w:sz w:val="20"/>
              </w:rPr>
            </w:pPr>
          </w:p>
        </w:tc>
      </w:tr>
      <w:tr w:rsidR="008A057A" w:rsidRPr="00E44B5F" w14:paraId="47A3DC3D" w14:textId="77777777" w:rsidTr="00A023F2">
        <w:tc>
          <w:tcPr>
            <w:tcW w:w="1026" w:type="dxa"/>
            <w:vAlign w:val="center"/>
          </w:tcPr>
          <w:p w14:paraId="31B9C6B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22</w:t>
            </w:r>
          </w:p>
        </w:tc>
        <w:tc>
          <w:tcPr>
            <w:tcW w:w="4216" w:type="dxa"/>
            <w:vAlign w:val="center"/>
          </w:tcPr>
          <w:p w14:paraId="3F0912C1"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Steuerung Sauerteig automatische Zugabe</w:t>
            </w:r>
          </w:p>
        </w:tc>
        <w:tc>
          <w:tcPr>
            <w:tcW w:w="2403" w:type="dxa"/>
          </w:tcPr>
          <w:p w14:paraId="5A213966" w14:textId="07008B8D" w:rsidR="008A057A" w:rsidRPr="008A057A" w:rsidRDefault="008A057A" w:rsidP="008A057A">
            <w:pPr>
              <w:rPr>
                <w:rFonts w:asciiTheme="minorHAnsi" w:hAnsiTheme="minorHAnsi"/>
                <w:sz w:val="20"/>
              </w:rPr>
            </w:pPr>
          </w:p>
        </w:tc>
      </w:tr>
      <w:tr w:rsidR="008A057A" w:rsidRPr="00E44B5F" w14:paraId="70885EED" w14:textId="77777777" w:rsidTr="00A023F2">
        <w:trPr>
          <w:trHeight w:val="113"/>
        </w:trPr>
        <w:tc>
          <w:tcPr>
            <w:tcW w:w="1026" w:type="dxa"/>
            <w:vAlign w:val="center"/>
          </w:tcPr>
          <w:p w14:paraId="7444F65C" w14:textId="77777777" w:rsidR="008A057A" w:rsidRPr="00E44B5F" w:rsidRDefault="008A057A" w:rsidP="008A057A">
            <w:pPr>
              <w:jc w:val="center"/>
              <w:rPr>
                <w:rFonts w:asciiTheme="minorHAnsi" w:hAnsiTheme="minorHAnsi"/>
                <w:sz w:val="20"/>
              </w:rPr>
            </w:pPr>
          </w:p>
        </w:tc>
        <w:tc>
          <w:tcPr>
            <w:tcW w:w="4216" w:type="dxa"/>
            <w:vAlign w:val="center"/>
          </w:tcPr>
          <w:p w14:paraId="14AC1E56" w14:textId="77777777" w:rsidR="008A057A" w:rsidRPr="00E44B5F" w:rsidRDefault="008A057A" w:rsidP="008A057A">
            <w:pPr>
              <w:rPr>
                <w:rFonts w:asciiTheme="minorHAnsi" w:hAnsiTheme="minorHAnsi"/>
                <w:sz w:val="20"/>
              </w:rPr>
            </w:pPr>
          </w:p>
        </w:tc>
        <w:tc>
          <w:tcPr>
            <w:tcW w:w="2403" w:type="dxa"/>
          </w:tcPr>
          <w:p w14:paraId="2A1486E9" w14:textId="77777777" w:rsidR="008A057A" w:rsidRPr="008A057A" w:rsidRDefault="008A057A" w:rsidP="008A057A">
            <w:pPr>
              <w:rPr>
                <w:rFonts w:asciiTheme="minorHAnsi" w:hAnsiTheme="minorHAnsi"/>
                <w:sz w:val="20"/>
              </w:rPr>
            </w:pPr>
          </w:p>
        </w:tc>
      </w:tr>
      <w:tr w:rsidR="008A057A" w:rsidRPr="00E44B5F" w14:paraId="3F948084" w14:textId="77777777" w:rsidTr="00A023F2">
        <w:tc>
          <w:tcPr>
            <w:tcW w:w="1026" w:type="dxa"/>
            <w:vAlign w:val="center"/>
          </w:tcPr>
          <w:p w14:paraId="3AAE9279"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101</w:t>
            </w:r>
          </w:p>
        </w:tc>
        <w:tc>
          <w:tcPr>
            <w:tcW w:w="4216" w:type="dxa"/>
            <w:vAlign w:val="center"/>
          </w:tcPr>
          <w:p w14:paraId="563606D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automatisch</w:t>
            </w:r>
          </w:p>
        </w:tc>
        <w:tc>
          <w:tcPr>
            <w:tcW w:w="2403" w:type="dxa"/>
          </w:tcPr>
          <w:p w14:paraId="71B172F8" w14:textId="3AF6489C" w:rsidR="008A057A" w:rsidRPr="008A057A" w:rsidRDefault="008A057A" w:rsidP="008A057A"/>
        </w:tc>
      </w:tr>
      <w:tr w:rsidR="008A057A" w:rsidRPr="00E44B5F" w14:paraId="4D3A2B88" w14:textId="77777777" w:rsidTr="00A023F2">
        <w:tc>
          <w:tcPr>
            <w:tcW w:w="1026" w:type="dxa"/>
            <w:vAlign w:val="center"/>
          </w:tcPr>
          <w:p w14:paraId="3F131B80"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102</w:t>
            </w:r>
          </w:p>
        </w:tc>
        <w:tc>
          <w:tcPr>
            <w:tcW w:w="4216" w:type="dxa"/>
            <w:vAlign w:val="center"/>
          </w:tcPr>
          <w:p w14:paraId="5B12C548"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Handwaage</w:t>
            </w:r>
          </w:p>
        </w:tc>
        <w:tc>
          <w:tcPr>
            <w:tcW w:w="2403" w:type="dxa"/>
          </w:tcPr>
          <w:p w14:paraId="7A273571" w14:textId="154C5ED8" w:rsidR="008A057A" w:rsidRPr="008A057A" w:rsidRDefault="008A057A" w:rsidP="008A057A"/>
        </w:tc>
      </w:tr>
      <w:tr w:rsidR="008A057A" w:rsidRPr="00E44B5F" w14:paraId="354ADA85" w14:textId="77777777" w:rsidTr="00A023F2">
        <w:tc>
          <w:tcPr>
            <w:tcW w:w="1026" w:type="dxa"/>
            <w:vAlign w:val="center"/>
          </w:tcPr>
          <w:p w14:paraId="4BA4E76F"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103</w:t>
            </w:r>
          </w:p>
        </w:tc>
        <w:tc>
          <w:tcPr>
            <w:tcW w:w="4216" w:type="dxa"/>
            <w:vAlign w:val="center"/>
          </w:tcPr>
          <w:p w14:paraId="104F5DCD"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Wasser automatisch</w:t>
            </w:r>
          </w:p>
        </w:tc>
        <w:tc>
          <w:tcPr>
            <w:tcW w:w="2403" w:type="dxa"/>
          </w:tcPr>
          <w:p w14:paraId="4FCE3818" w14:textId="2DDF339A" w:rsidR="008A057A" w:rsidRPr="008A057A" w:rsidRDefault="008A057A" w:rsidP="008A057A"/>
        </w:tc>
      </w:tr>
      <w:tr w:rsidR="008A057A" w:rsidRPr="00E44B5F" w14:paraId="3F16680A" w14:textId="77777777" w:rsidTr="00A023F2">
        <w:tc>
          <w:tcPr>
            <w:tcW w:w="1026" w:type="dxa"/>
            <w:vAlign w:val="center"/>
          </w:tcPr>
          <w:p w14:paraId="13ADE614"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104</w:t>
            </w:r>
          </w:p>
        </w:tc>
        <w:tc>
          <w:tcPr>
            <w:tcW w:w="4216" w:type="dxa"/>
            <w:vAlign w:val="center"/>
          </w:tcPr>
          <w:p w14:paraId="116044DE"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Dosierung Eis</w:t>
            </w:r>
          </w:p>
        </w:tc>
        <w:tc>
          <w:tcPr>
            <w:tcW w:w="2403" w:type="dxa"/>
          </w:tcPr>
          <w:p w14:paraId="353EA395" w14:textId="66CB5816" w:rsidR="008A057A" w:rsidRPr="008A057A" w:rsidRDefault="008A057A" w:rsidP="008A057A"/>
        </w:tc>
      </w:tr>
      <w:tr w:rsidR="008A057A" w:rsidRPr="00E44B5F" w14:paraId="0EFF034C" w14:textId="77777777" w:rsidTr="00A023F2">
        <w:tc>
          <w:tcPr>
            <w:tcW w:w="1026" w:type="dxa"/>
            <w:vAlign w:val="center"/>
          </w:tcPr>
          <w:p w14:paraId="59A22A76"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105</w:t>
            </w:r>
          </w:p>
        </w:tc>
        <w:tc>
          <w:tcPr>
            <w:tcW w:w="4216" w:type="dxa"/>
            <w:vAlign w:val="center"/>
          </w:tcPr>
          <w:p w14:paraId="3D43E11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Stück</w:t>
            </w:r>
          </w:p>
        </w:tc>
        <w:tc>
          <w:tcPr>
            <w:tcW w:w="2403" w:type="dxa"/>
          </w:tcPr>
          <w:p w14:paraId="701FCCC1" w14:textId="21FF263A" w:rsidR="008A057A" w:rsidRPr="008A057A" w:rsidRDefault="008A057A" w:rsidP="008A057A"/>
        </w:tc>
      </w:tr>
      <w:tr w:rsidR="008A057A" w:rsidRPr="00E44B5F" w14:paraId="096A521C" w14:textId="77777777" w:rsidTr="00A023F2">
        <w:tc>
          <w:tcPr>
            <w:tcW w:w="1026" w:type="dxa"/>
            <w:vAlign w:val="center"/>
          </w:tcPr>
          <w:p w14:paraId="682E45C3" w14:textId="77777777" w:rsidR="008A057A" w:rsidRPr="00E44B5F" w:rsidRDefault="008A057A" w:rsidP="008A057A">
            <w:pPr>
              <w:jc w:val="center"/>
              <w:rPr>
                <w:rFonts w:asciiTheme="minorHAnsi" w:hAnsiTheme="minorHAnsi"/>
                <w:sz w:val="20"/>
              </w:rPr>
            </w:pPr>
            <w:r w:rsidRPr="00E44B5F">
              <w:rPr>
                <w:rFonts w:asciiTheme="minorHAnsi" w:hAnsiTheme="minorHAnsi"/>
                <w:sz w:val="20"/>
              </w:rPr>
              <w:t>106</w:t>
            </w:r>
          </w:p>
        </w:tc>
        <w:tc>
          <w:tcPr>
            <w:tcW w:w="4216" w:type="dxa"/>
            <w:vAlign w:val="center"/>
          </w:tcPr>
          <w:p w14:paraId="52372ACC" w14:textId="77777777" w:rsidR="008A057A" w:rsidRPr="001B416E" w:rsidRDefault="008A057A" w:rsidP="008A057A">
            <w:pPr>
              <w:rPr>
                <w:rFonts w:asciiTheme="minorHAnsi" w:hAnsiTheme="minorHAnsi"/>
                <w:sz w:val="20"/>
                <w:highlight w:val="yellow"/>
              </w:rPr>
            </w:pPr>
            <w:r w:rsidRPr="001B416E">
              <w:rPr>
                <w:rFonts w:asciiTheme="minorHAnsi" w:hAnsiTheme="minorHAnsi"/>
                <w:sz w:val="20"/>
                <w:highlight w:val="yellow"/>
              </w:rPr>
              <w:t>Meter</w:t>
            </w:r>
          </w:p>
        </w:tc>
        <w:tc>
          <w:tcPr>
            <w:tcW w:w="2403" w:type="dxa"/>
          </w:tcPr>
          <w:p w14:paraId="2971AF99" w14:textId="546A3791" w:rsidR="008A057A" w:rsidRPr="008A057A" w:rsidRDefault="008A057A" w:rsidP="008A057A"/>
        </w:tc>
      </w:tr>
    </w:tbl>
    <w:p w14:paraId="4EDCA143" w14:textId="77777777" w:rsidR="00082704" w:rsidRPr="00771220" w:rsidRDefault="00082704" w:rsidP="00082704">
      <w:pPr>
        <w:pStyle w:val="Abbildungen"/>
        <w:ind w:left="708" w:firstLine="708"/>
      </w:pPr>
      <w:bookmarkStart w:id="1507" w:name="_Toc454974988"/>
      <w:r>
        <w:t>Tabelle</w:t>
      </w:r>
      <w:r w:rsidRPr="00771220">
        <w:t xml:space="preserve"> </w:t>
      </w:r>
      <w:r>
        <w:fldChar w:fldCharType="begin"/>
      </w:r>
      <w:r>
        <w:instrText xml:space="preserve"> SEQ Abbildung \* ARABIC</w:instrText>
      </w:r>
      <w:r>
        <w:fldChar w:fldCharType="separate"/>
      </w:r>
      <w:r w:rsidR="0069057F">
        <w:rPr>
          <w:noProof/>
        </w:rPr>
        <w:t>12</w:t>
      </w:r>
      <w:r>
        <w:rPr>
          <w:noProof/>
        </w:rPr>
        <w:fldChar w:fldCharType="end"/>
      </w:r>
      <w:r w:rsidRPr="00771220">
        <w:t xml:space="preserve">: </w:t>
      </w:r>
      <w:r>
        <w:t>WinBack-Typen</w:t>
      </w:r>
      <w:bookmarkEnd w:id="1507"/>
    </w:p>
    <w:p w14:paraId="01235DD0" w14:textId="77777777" w:rsidR="001B416E" w:rsidRPr="001B416E" w:rsidRDefault="001B416E" w:rsidP="001B416E"/>
    <w:p w14:paraId="44D29934" w14:textId="4A6C641D" w:rsidR="00082704" w:rsidRDefault="00082704" w:rsidP="005F2B69">
      <w:pPr>
        <w:ind w:left="1416"/>
      </w:pPr>
      <w:r>
        <w:rPr>
          <w:noProof/>
        </w:rPr>
        <w:drawing>
          <wp:inline distT="0" distB="0" distL="0" distR="0" wp14:anchorId="58B21250" wp14:editId="427572BC">
            <wp:extent cx="3067008" cy="3297936"/>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1.jpg"/>
                    <pic:cNvPicPr/>
                  </pic:nvPicPr>
                  <pic:blipFill>
                    <a:blip r:embed="rId16">
                      <a:extLst>
                        <a:ext uri="{28A0092B-C50C-407E-A947-70E740481C1C}">
                          <a14:useLocalDpi xmlns:a14="http://schemas.microsoft.com/office/drawing/2010/main" val="0"/>
                        </a:ext>
                      </a:extLst>
                    </a:blip>
                    <a:stretch>
                      <a:fillRect/>
                    </a:stretch>
                  </pic:blipFill>
                  <pic:spPr>
                    <a:xfrm>
                      <a:off x="0" y="0"/>
                      <a:ext cx="3071282" cy="3302532"/>
                    </a:xfrm>
                    <a:prstGeom prst="rect">
                      <a:avLst/>
                    </a:prstGeom>
                  </pic:spPr>
                </pic:pic>
              </a:graphicData>
            </a:graphic>
          </wp:inline>
        </w:drawing>
      </w:r>
    </w:p>
    <w:p w14:paraId="5E4C32E9" w14:textId="77777777" w:rsidR="00082704" w:rsidRPr="00771220" w:rsidRDefault="00082704" w:rsidP="005F2B69">
      <w:pPr>
        <w:pStyle w:val="Abbildungen"/>
        <w:ind w:left="1416"/>
      </w:pPr>
      <w:bookmarkStart w:id="1508" w:name="_Toc454974989"/>
      <w:r>
        <w:t>Abbildung</w:t>
      </w:r>
      <w:r w:rsidRPr="00771220">
        <w:t xml:space="preserve"> </w:t>
      </w:r>
      <w:r>
        <w:fldChar w:fldCharType="begin"/>
      </w:r>
      <w:r>
        <w:instrText xml:space="preserve"> SEQ Abbildung \* ARABIC</w:instrText>
      </w:r>
      <w:r>
        <w:fldChar w:fldCharType="separate"/>
      </w:r>
      <w:r w:rsidR="0069057F">
        <w:rPr>
          <w:noProof/>
        </w:rPr>
        <w:t>13</w:t>
      </w:r>
      <w:r>
        <w:rPr>
          <w:noProof/>
        </w:rPr>
        <w:fldChar w:fldCharType="end"/>
      </w:r>
      <w:r w:rsidRPr="00771220">
        <w:t xml:space="preserve">: </w:t>
      </w:r>
      <w:r>
        <w:t>Rohstoff-Stammdaten</w:t>
      </w:r>
      <w:bookmarkEnd w:id="1508"/>
    </w:p>
    <w:p w14:paraId="2C4A03D7" w14:textId="5C382605" w:rsidR="00EB2191" w:rsidDel="00835815" w:rsidRDefault="00EB2191">
      <w:pPr>
        <w:rPr>
          <w:del w:id="1509" w:author="Jörg Will" w:date="2016-07-16T10:12:00Z"/>
          <w:sz w:val="28"/>
        </w:rPr>
      </w:pPr>
      <w:r>
        <w:br w:type="page"/>
      </w:r>
    </w:p>
    <w:p w14:paraId="2E8217DD" w14:textId="77777777" w:rsidR="005F2B69" w:rsidRPr="00C23263" w:rsidRDefault="005F2B69" w:rsidP="00835815">
      <w:pPr>
        <w:pPrChange w:id="1510" w:author="Jörg Will" w:date="2016-07-16T10:12:00Z">
          <w:pPr>
            <w:pStyle w:val="berschrift2"/>
          </w:pPr>
        </w:pPrChange>
      </w:pPr>
      <w:r w:rsidRPr="00C23263">
        <w:t xml:space="preserve">Tabelle </w:t>
      </w:r>
      <w:r>
        <w:t>winback.</w:t>
      </w:r>
      <w:r w:rsidRPr="00C23263">
        <w:t>Komponenten</w:t>
      </w:r>
    </w:p>
    <w:p w14:paraId="4FDA3B12" w14:textId="77777777" w:rsidR="005F2B69" w:rsidRPr="006006EE" w:rsidRDefault="005F2B69" w:rsidP="005F2B69"/>
    <w:tbl>
      <w:tblPr>
        <w:tblStyle w:val="Tabellenraster"/>
        <w:tblW w:w="9180" w:type="dxa"/>
        <w:tblLayout w:type="fixed"/>
        <w:tblLook w:val="04A0" w:firstRow="1" w:lastRow="0" w:firstColumn="1" w:lastColumn="0" w:noHBand="0" w:noVBand="1"/>
        <w:tblPrChange w:id="1511" w:author="Jörg Will" w:date="2016-07-16T10:14:00Z">
          <w:tblPr>
            <w:tblStyle w:val="Tabellenraster"/>
            <w:tblW w:w="10030" w:type="dxa"/>
            <w:tblLayout w:type="fixed"/>
            <w:tblLook w:val="04A0" w:firstRow="1" w:lastRow="0" w:firstColumn="1" w:lastColumn="0" w:noHBand="0" w:noVBand="1"/>
          </w:tblPr>
        </w:tblPrChange>
      </w:tblPr>
      <w:tblGrid>
        <w:gridCol w:w="2660"/>
        <w:gridCol w:w="2693"/>
        <w:gridCol w:w="1134"/>
        <w:gridCol w:w="709"/>
        <w:gridCol w:w="1984"/>
        <w:tblGridChange w:id="1512">
          <w:tblGrid>
            <w:gridCol w:w="1980"/>
            <w:gridCol w:w="3544"/>
            <w:gridCol w:w="992"/>
            <w:gridCol w:w="567"/>
            <w:gridCol w:w="2947"/>
          </w:tblGrid>
        </w:tblGridChange>
      </w:tblGrid>
      <w:tr w:rsidR="008A057A" w:rsidRPr="00FA3264" w14:paraId="74BB3138" w14:textId="77777777" w:rsidTr="00835815">
        <w:trPr>
          <w:trHeight w:val="369"/>
          <w:trPrChange w:id="1513" w:author="Jörg Will" w:date="2016-07-16T10:14:00Z">
            <w:trPr>
              <w:trHeight w:val="369"/>
            </w:trPr>
          </w:trPrChange>
        </w:trPr>
        <w:tc>
          <w:tcPr>
            <w:tcW w:w="2660" w:type="dxa"/>
            <w:shd w:val="clear" w:color="auto" w:fill="A6A6A6" w:themeFill="background1" w:themeFillShade="A6"/>
            <w:vAlign w:val="center"/>
            <w:tcPrChange w:id="1514" w:author="Jörg Will" w:date="2016-07-16T10:14:00Z">
              <w:tcPr>
                <w:tcW w:w="1980" w:type="dxa"/>
                <w:shd w:val="clear" w:color="auto" w:fill="A6A6A6" w:themeFill="background1" w:themeFillShade="A6"/>
                <w:vAlign w:val="center"/>
              </w:tcPr>
            </w:tcPrChange>
          </w:tcPr>
          <w:p w14:paraId="02190DD1" w14:textId="77777777" w:rsidR="008A057A" w:rsidRPr="00FA3264" w:rsidRDefault="008A057A" w:rsidP="005F2B69">
            <w:pPr>
              <w:rPr>
                <w:rFonts w:asciiTheme="minorHAnsi" w:hAnsiTheme="minorHAnsi"/>
                <w:b/>
                <w:sz w:val="20"/>
              </w:rPr>
            </w:pPr>
            <w:r w:rsidRPr="00FA3264">
              <w:rPr>
                <w:rFonts w:asciiTheme="minorHAnsi" w:hAnsiTheme="minorHAnsi"/>
                <w:b/>
                <w:sz w:val="20"/>
              </w:rPr>
              <w:t>Feld-Name</w:t>
            </w:r>
          </w:p>
        </w:tc>
        <w:tc>
          <w:tcPr>
            <w:tcW w:w="2693" w:type="dxa"/>
            <w:shd w:val="clear" w:color="auto" w:fill="A6A6A6" w:themeFill="background1" w:themeFillShade="A6"/>
            <w:vAlign w:val="center"/>
            <w:tcPrChange w:id="1515" w:author="Jörg Will" w:date="2016-07-16T10:14:00Z">
              <w:tcPr>
                <w:tcW w:w="3544" w:type="dxa"/>
                <w:shd w:val="clear" w:color="auto" w:fill="A6A6A6" w:themeFill="background1" w:themeFillShade="A6"/>
                <w:vAlign w:val="center"/>
              </w:tcPr>
            </w:tcPrChange>
          </w:tcPr>
          <w:p w14:paraId="1633AA19" w14:textId="77777777" w:rsidR="008A057A" w:rsidRPr="00FA3264" w:rsidRDefault="008A057A" w:rsidP="005F2B69">
            <w:pPr>
              <w:rPr>
                <w:rFonts w:asciiTheme="minorHAnsi" w:hAnsiTheme="minorHAnsi"/>
                <w:b/>
                <w:sz w:val="20"/>
              </w:rPr>
            </w:pPr>
            <w:r w:rsidRPr="00FA3264">
              <w:rPr>
                <w:rFonts w:asciiTheme="minorHAnsi" w:hAnsiTheme="minorHAnsi"/>
                <w:b/>
                <w:sz w:val="20"/>
              </w:rPr>
              <w:t>Bedeutung</w:t>
            </w:r>
          </w:p>
        </w:tc>
        <w:tc>
          <w:tcPr>
            <w:tcW w:w="1134" w:type="dxa"/>
            <w:shd w:val="clear" w:color="auto" w:fill="A6A6A6" w:themeFill="background1" w:themeFillShade="A6"/>
            <w:vAlign w:val="center"/>
            <w:tcPrChange w:id="1516" w:author="Jörg Will" w:date="2016-07-16T10:14:00Z">
              <w:tcPr>
                <w:tcW w:w="992" w:type="dxa"/>
                <w:shd w:val="clear" w:color="auto" w:fill="A6A6A6" w:themeFill="background1" w:themeFillShade="A6"/>
                <w:vAlign w:val="center"/>
              </w:tcPr>
            </w:tcPrChange>
          </w:tcPr>
          <w:p w14:paraId="57114A23" w14:textId="77777777" w:rsidR="008A057A" w:rsidRPr="00FA3264" w:rsidRDefault="008A057A" w:rsidP="005F2B69">
            <w:pPr>
              <w:rPr>
                <w:rFonts w:asciiTheme="minorHAnsi" w:hAnsiTheme="minorHAnsi"/>
                <w:b/>
                <w:sz w:val="20"/>
              </w:rPr>
            </w:pPr>
            <w:r w:rsidRPr="00FA3264">
              <w:rPr>
                <w:rFonts w:asciiTheme="minorHAnsi" w:hAnsiTheme="minorHAnsi"/>
                <w:b/>
                <w:sz w:val="20"/>
              </w:rPr>
              <w:t>Type</w:t>
            </w:r>
          </w:p>
        </w:tc>
        <w:tc>
          <w:tcPr>
            <w:tcW w:w="709" w:type="dxa"/>
            <w:shd w:val="clear" w:color="auto" w:fill="A6A6A6" w:themeFill="background1" w:themeFillShade="A6"/>
            <w:vAlign w:val="center"/>
            <w:tcPrChange w:id="1517" w:author="Jörg Will" w:date="2016-07-16T10:14:00Z">
              <w:tcPr>
                <w:tcW w:w="567" w:type="dxa"/>
                <w:shd w:val="clear" w:color="auto" w:fill="A6A6A6" w:themeFill="background1" w:themeFillShade="A6"/>
                <w:vAlign w:val="center"/>
              </w:tcPr>
            </w:tcPrChange>
          </w:tcPr>
          <w:p w14:paraId="4D561561" w14:textId="77777777" w:rsidR="008A057A" w:rsidRPr="00FA3264" w:rsidRDefault="008A057A" w:rsidP="005F2B69">
            <w:pPr>
              <w:jc w:val="center"/>
              <w:rPr>
                <w:rFonts w:asciiTheme="minorHAnsi" w:hAnsiTheme="minorHAnsi"/>
                <w:b/>
                <w:sz w:val="20"/>
              </w:rPr>
            </w:pPr>
            <w:r w:rsidRPr="00FA3264">
              <w:rPr>
                <w:rFonts w:asciiTheme="minorHAnsi" w:hAnsiTheme="minorHAnsi"/>
                <w:b/>
                <w:sz w:val="20"/>
              </w:rPr>
              <w:t>Länge</w:t>
            </w:r>
          </w:p>
        </w:tc>
        <w:tc>
          <w:tcPr>
            <w:tcW w:w="1984" w:type="dxa"/>
            <w:shd w:val="clear" w:color="auto" w:fill="A6A6A6" w:themeFill="background1" w:themeFillShade="A6"/>
            <w:vAlign w:val="center"/>
            <w:tcPrChange w:id="1518" w:author="Jörg Will" w:date="2016-07-16T10:14:00Z">
              <w:tcPr>
                <w:tcW w:w="2947" w:type="dxa"/>
                <w:shd w:val="clear" w:color="auto" w:fill="A6A6A6" w:themeFill="background1" w:themeFillShade="A6"/>
              </w:tcPr>
            </w:tcPrChange>
          </w:tcPr>
          <w:p w14:paraId="7A7EFCF5" w14:textId="77777777" w:rsidR="008A057A" w:rsidRPr="00FA3264" w:rsidRDefault="008A057A" w:rsidP="00835815">
            <w:pPr>
              <w:jc w:val="center"/>
              <w:rPr>
                <w:rFonts w:asciiTheme="minorHAnsi" w:hAnsiTheme="minorHAnsi"/>
                <w:b/>
                <w:sz w:val="20"/>
              </w:rPr>
              <w:pPrChange w:id="1519" w:author="Jörg Will" w:date="2016-07-16T10:13:00Z">
                <w:pPr>
                  <w:jc w:val="center"/>
                </w:pPr>
              </w:pPrChange>
            </w:pPr>
            <w:r>
              <w:rPr>
                <w:rFonts w:asciiTheme="minorHAnsi" w:hAnsiTheme="minorHAnsi"/>
                <w:b/>
                <w:sz w:val="20"/>
              </w:rPr>
              <w:t>OS.NET</w:t>
            </w:r>
          </w:p>
        </w:tc>
      </w:tr>
      <w:tr w:rsidR="00F34100" w:rsidRPr="00FA3264" w14:paraId="4AD39DA0" w14:textId="77777777" w:rsidTr="00835815">
        <w:tc>
          <w:tcPr>
            <w:tcW w:w="2660" w:type="dxa"/>
            <w:vAlign w:val="center"/>
            <w:tcPrChange w:id="1520" w:author="Jörg Will" w:date="2016-07-16T10:14:00Z">
              <w:tcPr>
                <w:tcW w:w="1980" w:type="dxa"/>
                <w:vAlign w:val="center"/>
              </w:tcPr>
            </w:tcPrChange>
          </w:tcPr>
          <w:p w14:paraId="4C5C390A" w14:textId="77777777" w:rsidR="00F34100" w:rsidRPr="00FA3264" w:rsidRDefault="00F34100" w:rsidP="00F34100">
            <w:pPr>
              <w:rPr>
                <w:rFonts w:asciiTheme="minorHAnsi" w:hAnsiTheme="minorHAnsi"/>
                <w:sz w:val="20"/>
              </w:rPr>
            </w:pPr>
            <w:r w:rsidRPr="00FA3264">
              <w:rPr>
                <w:rFonts w:asciiTheme="minorHAnsi" w:hAnsiTheme="minorHAnsi"/>
                <w:sz w:val="20"/>
              </w:rPr>
              <w:t>KO_Nr</w:t>
            </w:r>
          </w:p>
        </w:tc>
        <w:tc>
          <w:tcPr>
            <w:tcW w:w="2693" w:type="dxa"/>
            <w:tcPrChange w:id="1521" w:author="Jörg Will" w:date="2016-07-16T10:14:00Z">
              <w:tcPr>
                <w:tcW w:w="3544" w:type="dxa"/>
              </w:tcPr>
            </w:tcPrChange>
          </w:tcPr>
          <w:p w14:paraId="09050CAD" w14:textId="77777777" w:rsidR="00F34100" w:rsidRPr="005F2B69" w:rsidRDefault="00F34100" w:rsidP="00F34100">
            <w:pPr>
              <w:rPr>
                <w:rFonts w:asciiTheme="minorHAnsi" w:hAnsiTheme="minorHAnsi"/>
                <w:sz w:val="20"/>
                <w:highlight w:val="yellow"/>
              </w:rPr>
            </w:pPr>
            <w:r w:rsidRPr="005F2B69">
              <w:rPr>
                <w:rFonts w:asciiTheme="minorHAnsi" w:hAnsiTheme="minorHAnsi"/>
                <w:b/>
                <w:sz w:val="20"/>
                <w:highlight w:val="yellow"/>
              </w:rPr>
              <w:t>Interne</w:t>
            </w:r>
            <w:r w:rsidRPr="005F2B69">
              <w:rPr>
                <w:rFonts w:asciiTheme="minorHAnsi" w:hAnsiTheme="minorHAnsi"/>
                <w:sz w:val="20"/>
                <w:highlight w:val="yellow"/>
              </w:rPr>
              <w:t xml:space="preserve"> Artikel/Rohstoff-Nummer</w:t>
            </w:r>
          </w:p>
        </w:tc>
        <w:tc>
          <w:tcPr>
            <w:tcW w:w="1134" w:type="dxa"/>
            <w:vAlign w:val="center"/>
            <w:tcPrChange w:id="1522" w:author="Jörg Will" w:date="2016-07-16T10:14:00Z">
              <w:tcPr>
                <w:tcW w:w="992" w:type="dxa"/>
                <w:vAlign w:val="center"/>
              </w:tcPr>
            </w:tcPrChange>
          </w:tcPr>
          <w:p w14:paraId="21C40CB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523" w:author="Jörg Will" w:date="2016-07-16T10:14:00Z">
              <w:tcPr>
                <w:tcW w:w="567" w:type="dxa"/>
                <w:vAlign w:val="center"/>
              </w:tcPr>
            </w:tcPrChange>
          </w:tcPr>
          <w:p w14:paraId="7929518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524" w:author="Jörg Will" w:date="2016-07-16T10:14:00Z">
              <w:tcPr>
                <w:tcW w:w="2947" w:type="dxa"/>
              </w:tcPr>
            </w:tcPrChange>
          </w:tcPr>
          <w:p w14:paraId="41288719" w14:textId="77777777" w:rsidR="00F34100" w:rsidRPr="00FA3264" w:rsidRDefault="00F34100" w:rsidP="00F34100">
            <w:pPr>
              <w:jc w:val="center"/>
              <w:rPr>
                <w:rFonts w:asciiTheme="minorHAnsi" w:hAnsiTheme="minorHAnsi"/>
                <w:sz w:val="20"/>
              </w:rPr>
            </w:pPr>
            <w:r>
              <w:rPr>
                <w:rFonts w:asciiTheme="minorHAnsi" w:hAnsiTheme="minorHAnsi"/>
                <w:sz w:val="20"/>
              </w:rPr>
              <w:t>Mff oder ignorieren</w:t>
            </w:r>
          </w:p>
        </w:tc>
      </w:tr>
      <w:tr w:rsidR="00F34100" w:rsidRPr="00FA3264" w14:paraId="467ABD51" w14:textId="77777777" w:rsidTr="00835815">
        <w:tc>
          <w:tcPr>
            <w:tcW w:w="2660" w:type="dxa"/>
            <w:vAlign w:val="center"/>
            <w:tcPrChange w:id="1525" w:author="Jörg Will" w:date="2016-07-16T10:14:00Z">
              <w:tcPr>
                <w:tcW w:w="1980" w:type="dxa"/>
                <w:vAlign w:val="center"/>
              </w:tcPr>
            </w:tcPrChange>
          </w:tcPr>
          <w:p w14:paraId="3352F145"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KO_Type</w:t>
            </w:r>
          </w:p>
        </w:tc>
        <w:tc>
          <w:tcPr>
            <w:tcW w:w="2693" w:type="dxa"/>
            <w:tcPrChange w:id="1526" w:author="Jörg Will" w:date="2016-07-16T10:14:00Z">
              <w:tcPr>
                <w:tcW w:w="3544" w:type="dxa"/>
              </w:tcPr>
            </w:tcPrChange>
          </w:tcPr>
          <w:p w14:paraId="0FFEBE5C" w14:textId="77777777" w:rsidR="00F34100" w:rsidRPr="00FA3264" w:rsidRDefault="00F34100" w:rsidP="00F34100">
            <w:pPr>
              <w:rPr>
                <w:rFonts w:asciiTheme="minorHAnsi" w:hAnsiTheme="minorHAnsi"/>
                <w:sz w:val="20"/>
              </w:rPr>
            </w:pPr>
            <w:r w:rsidRPr="00FA3264">
              <w:rPr>
                <w:rFonts w:asciiTheme="minorHAnsi" w:hAnsiTheme="minorHAnsi"/>
                <w:sz w:val="20"/>
              </w:rPr>
              <w:t xml:space="preserve">Type (siehe Tabelle </w:t>
            </w:r>
            <w:r>
              <w:rPr>
                <w:rFonts w:asciiTheme="minorHAnsi" w:hAnsiTheme="minorHAnsi"/>
                <w:sz w:val="20"/>
              </w:rPr>
              <w:t>12</w:t>
            </w:r>
            <w:r w:rsidRPr="00FA3264">
              <w:rPr>
                <w:rFonts w:asciiTheme="minorHAnsi" w:hAnsiTheme="minorHAnsi"/>
                <w:sz w:val="20"/>
              </w:rPr>
              <w:t>)</w:t>
            </w:r>
          </w:p>
        </w:tc>
        <w:tc>
          <w:tcPr>
            <w:tcW w:w="1134" w:type="dxa"/>
            <w:vAlign w:val="center"/>
            <w:tcPrChange w:id="1527" w:author="Jörg Will" w:date="2016-07-16T10:14:00Z">
              <w:tcPr>
                <w:tcW w:w="992" w:type="dxa"/>
                <w:vAlign w:val="center"/>
              </w:tcPr>
            </w:tcPrChange>
          </w:tcPr>
          <w:p w14:paraId="3AD97E2E"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528" w:author="Jörg Will" w:date="2016-07-16T10:14:00Z">
              <w:tcPr>
                <w:tcW w:w="567" w:type="dxa"/>
                <w:vAlign w:val="center"/>
              </w:tcPr>
            </w:tcPrChange>
          </w:tcPr>
          <w:p w14:paraId="44CA6B60"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529" w:author="Jörg Will" w:date="2016-07-16T10:14:00Z">
              <w:tcPr>
                <w:tcW w:w="2947" w:type="dxa"/>
              </w:tcPr>
            </w:tcPrChange>
          </w:tcPr>
          <w:p w14:paraId="2486125A" w14:textId="77777777" w:rsidR="00F34100" w:rsidRPr="00FA3264" w:rsidRDefault="00F34100" w:rsidP="00F34100">
            <w:pPr>
              <w:jc w:val="center"/>
              <w:rPr>
                <w:rFonts w:asciiTheme="minorHAnsi" w:hAnsiTheme="minorHAnsi"/>
                <w:sz w:val="20"/>
              </w:rPr>
            </w:pPr>
            <w:r>
              <w:rPr>
                <w:rFonts w:asciiTheme="minorHAnsi" w:hAnsiTheme="minorHAnsi"/>
                <w:sz w:val="20"/>
              </w:rPr>
              <w:t>Artikelgruppe</w:t>
            </w:r>
          </w:p>
        </w:tc>
      </w:tr>
      <w:tr w:rsidR="00F34100" w:rsidRPr="00FA3264" w14:paraId="42A2CD3C" w14:textId="77777777" w:rsidTr="00835815">
        <w:tc>
          <w:tcPr>
            <w:tcW w:w="2660" w:type="dxa"/>
            <w:vAlign w:val="center"/>
            <w:tcPrChange w:id="1530" w:author="Jörg Will" w:date="2016-07-16T10:14:00Z">
              <w:tcPr>
                <w:tcW w:w="1980" w:type="dxa"/>
                <w:vAlign w:val="center"/>
              </w:tcPr>
            </w:tcPrChange>
          </w:tcPr>
          <w:p w14:paraId="6DBDB639" w14:textId="77777777" w:rsidR="00F34100" w:rsidRPr="00FA3264" w:rsidRDefault="00F34100" w:rsidP="00F34100">
            <w:pPr>
              <w:rPr>
                <w:rFonts w:asciiTheme="minorHAnsi" w:hAnsiTheme="minorHAnsi"/>
                <w:sz w:val="20"/>
                <w:lang w:val="en-US"/>
              </w:rPr>
            </w:pPr>
            <w:r w:rsidRPr="00FA3264">
              <w:rPr>
                <w:rFonts w:asciiTheme="minorHAnsi" w:hAnsiTheme="minorHAnsi"/>
                <w:sz w:val="20"/>
                <w:lang w:val="en-US"/>
              </w:rPr>
              <w:t>KO_Bezeichnung</w:t>
            </w:r>
          </w:p>
        </w:tc>
        <w:tc>
          <w:tcPr>
            <w:tcW w:w="2693" w:type="dxa"/>
            <w:tcPrChange w:id="1531" w:author="Jörg Will" w:date="2016-07-16T10:14:00Z">
              <w:tcPr>
                <w:tcW w:w="3544" w:type="dxa"/>
              </w:tcPr>
            </w:tcPrChange>
          </w:tcPr>
          <w:p w14:paraId="220494D5"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Rohstoff-Bezeichnung</w:t>
            </w:r>
          </w:p>
        </w:tc>
        <w:tc>
          <w:tcPr>
            <w:tcW w:w="1134" w:type="dxa"/>
            <w:vAlign w:val="center"/>
            <w:tcPrChange w:id="1532" w:author="Jörg Will" w:date="2016-07-16T10:14:00Z">
              <w:tcPr>
                <w:tcW w:w="992" w:type="dxa"/>
                <w:vAlign w:val="center"/>
              </w:tcPr>
            </w:tcPrChange>
          </w:tcPr>
          <w:p w14:paraId="24CE670D"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33" w:author="Jörg Will" w:date="2016-07-16T10:14:00Z">
              <w:tcPr>
                <w:tcW w:w="567" w:type="dxa"/>
                <w:vAlign w:val="center"/>
              </w:tcPr>
            </w:tcPrChange>
          </w:tcPr>
          <w:p w14:paraId="1D5435F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60</w:t>
            </w:r>
          </w:p>
        </w:tc>
        <w:tc>
          <w:tcPr>
            <w:tcW w:w="1984" w:type="dxa"/>
            <w:tcPrChange w:id="1534" w:author="Jörg Will" w:date="2016-07-16T10:14:00Z">
              <w:tcPr>
                <w:tcW w:w="2947" w:type="dxa"/>
              </w:tcPr>
            </w:tcPrChange>
          </w:tcPr>
          <w:p w14:paraId="42A803B3" w14:textId="77777777" w:rsidR="00F34100" w:rsidRPr="00FA3264" w:rsidRDefault="00F34100" w:rsidP="00F34100">
            <w:pPr>
              <w:jc w:val="center"/>
              <w:rPr>
                <w:rFonts w:asciiTheme="minorHAnsi" w:hAnsiTheme="minorHAnsi"/>
                <w:sz w:val="20"/>
              </w:rPr>
            </w:pPr>
            <w:r>
              <w:rPr>
                <w:rFonts w:asciiTheme="minorHAnsi" w:hAnsiTheme="minorHAnsi"/>
                <w:sz w:val="20"/>
              </w:rPr>
              <w:t>Kurztext</w:t>
            </w:r>
          </w:p>
        </w:tc>
      </w:tr>
      <w:tr w:rsidR="00F34100" w:rsidRPr="00FA3264" w14:paraId="36ECFCB7" w14:textId="77777777" w:rsidTr="00835815">
        <w:tc>
          <w:tcPr>
            <w:tcW w:w="2660" w:type="dxa"/>
            <w:vAlign w:val="center"/>
            <w:tcPrChange w:id="1535" w:author="Jörg Will" w:date="2016-07-16T10:14:00Z">
              <w:tcPr>
                <w:tcW w:w="1980" w:type="dxa"/>
                <w:vAlign w:val="center"/>
              </w:tcPr>
            </w:tcPrChange>
          </w:tcPr>
          <w:p w14:paraId="7AA83D27"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KO_Kommentar</w:t>
            </w:r>
          </w:p>
        </w:tc>
        <w:tc>
          <w:tcPr>
            <w:tcW w:w="2693" w:type="dxa"/>
            <w:tcPrChange w:id="1536" w:author="Jörg Will" w:date="2016-07-16T10:14:00Z">
              <w:tcPr>
                <w:tcW w:w="3544" w:type="dxa"/>
              </w:tcPr>
            </w:tcPrChange>
          </w:tcPr>
          <w:p w14:paraId="233EF083"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Kommentarfeld</w:t>
            </w:r>
          </w:p>
        </w:tc>
        <w:tc>
          <w:tcPr>
            <w:tcW w:w="1134" w:type="dxa"/>
            <w:vAlign w:val="center"/>
            <w:tcPrChange w:id="1537" w:author="Jörg Will" w:date="2016-07-16T10:14:00Z">
              <w:tcPr>
                <w:tcW w:w="992" w:type="dxa"/>
                <w:vAlign w:val="center"/>
              </w:tcPr>
            </w:tcPrChange>
          </w:tcPr>
          <w:p w14:paraId="409DA86F"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38" w:author="Jörg Will" w:date="2016-07-16T10:14:00Z">
              <w:tcPr>
                <w:tcW w:w="567" w:type="dxa"/>
                <w:vAlign w:val="center"/>
              </w:tcPr>
            </w:tcPrChange>
          </w:tcPr>
          <w:p w14:paraId="7B5371CD"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50</w:t>
            </w:r>
          </w:p>
        </w:tc>
        <w:tc>
          <w:tcPr>
            <w:tcW w:w="1984" w:type="dxa"/>
            <w:tcPrChange w:id="1539" w:author="Jörg Will" w:date="2016-07-16T10:14:00Z">
              <w:tcPr>
                <w:tcW w:w="2947" w:type="dxa"/>
              </w:tcPr>
            </w:tcPrChange>
          </w:tcPr>
          <w:p w14:paraId="4B41D09D" w14:textId="77777777" w:rsidR="00F34100" w:rsidRPr="00FA3264" w:rsidRDefault="00F34100" w:rsidP="00F34100">
            <w:pPr>
              <w:jc w:val="center"/>
              <w:rPr>
                <w:rFonts w:asciiTheme="minorHAnsi" w:hAnsiTheme="minorHAnsi"/>
                <w:sz w:val="20"/>
              </w:rPr>
            </w:pPr>
            <w:r>
              <w:rPr>
                <w:rFonts w:asciiTheme="minorHAnsi" w:hAnsiTheme="minorHAnsi"/>
                <w:sz w:val="20"/>
              </w:rPr>
              <w:t>Mff (Memo)</w:t>
            </w:r>
          </w:p>
        </w:tc>
      </w:tr>
      <w:tr w:rsidR="00F34100" w:rsidRPr="00FA3264" w14:paraId="27DB2687" w14:textId="77777777" w:rsidTr="00835815">
        <w:tc>
          <w:tcPr>
            <w:tcW w:w="2660" w:type="dxa"/>
            <w:vAlign w:val="center"/>
            <w:tcPrChange w:id="1540" w:author="Jörg Will" w:date="2016-07-16T10:14:00Z">
              <w:tcPr>
                <w:tcW w:w="1980" w:type="dxa"/>
                <w:vAlign w:val="center"/>
              </w:tcPr>
            </w:tcPrChange>
          </w:tcPr>
          <w:p w14:paraId="3CA7BE9D"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KO_Nr_AlNum</w:t>
            </w:r>
          </w:p>
        </w:tc>
        <w:tc>
          <w:tcPr>
            <w:tcW w:w="2693" w:type="dxa"/>
            <w:tcPrChange w:id="1541" w:author="Jörg Will" w:date="2016-07-16T10:14:00Z">
              <w:tcPr>
                <w:tcW w:w="3544" w:type="dxa"/>
              </w:tcPr>
            </w:tcPrChange>
          </w:tcPr>
          <w:p w14:paraId="0A48677A" w14:textId="77777777" w:rsidR="00F34100" w:rsidRPr="005F2B69" w:rsidRDefault="00F34100" w:rsidP="00F34100">
            <w:pPr>
              <w:rPr>
                <w:rFonts w:asciiTheme="minorHAnsi" w:hAnsiTheme="minorHAnsi"/>
                <w:sz w:val="20"/>
                <w:highlight w:val="yellow"/>
              </w:rPr>
            </w:pPr>
            <w:r w:rsidRPr="005F2B69">
              <w:rPr>
                <w:rFonts w:asciiTheme="minorHAnsi" w:hAnsiTheme="minorHAnsi"/>
                <w:sz w:val="20"/>
                <w:highlight w:val="yellow"/>
              </w:rPr>
              <w:t>Rohstoff-Nummer (alphan</w:t>
            </w:r>
            <w:r w:rsidRPr="005F2B69">
              <w:rPr>
                <w:rFonts w:asciiTheme="minorHAnsi" w:hAnsiTheme="minorHAnsi"/>
                <w:sz w:val="20"/>
                <w:highlight w:val="yellow"/>
              </w:rPr>
              <w:t>u</w:t>
            </w:r>
            <w:r w:rsidRPr="005F2B69">
              <w:rPr>
                <w:rFonts w:asciiTheme="minorHAnsi" w:hAnsiTheme="minorHAnsi"/>
                <w:sz w:val="20"/>
                <w:highlight w:val="yellow"/>
              </w:rPr>
              <w:t>merisch !!)</w:t>
            </w:r>
          </w:p>
        </w:tc>
        <w:tc>
          <w:tcPr>
            <w:tcW w:w="1134" w:type="dxa"/>
            <w:vAlign w:val="center"/>
            <w:tcPrChange w:id="1542" w:author="Jörg Will" w:date="2016-07-16T10:14:00Z">
              <w:tcPr>
                <w:tcW w:w="992" w:type="dxa"/>
                <w:vAlign w:val="center"/>
              </w:tcPr>
            </w:tcPrChange>
          </w:tcPr>
          <w:p w14:paraId="16B67004"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43" w:author="Jörg Will" w:date="2016-07-16T10:14:00Z">
              <w:tcPr>
                <w:tcW w:w="567" w:type="dxa"/>
                <w:vAlign w:val="center"/>
              </w:tcPr>
            </w:tcPrChange>
          </w:tcPr>
          <w:p w14:paraId="6FF401DF"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544" w:author="Jörg Will" w:date="2016-07-16T10:14:00Z">
              <w:tcPr>
                <w:tcW w:w="2947" w:type="dxa"/>
              </w:tcPr>
            </w:tcPrChange>
          </w:tcPr>
          <w:p w14:paraId="7EF8BF98" w14:textId="77777777" w:rsidR="00F34100" w:rsidRPr="00FA3264" w:rsidRDefault="00F34100" w:rsidP="00F34100">
            <w:pPr>
              <w:jc w:val="center"/>
              <w:rPr>
                <w:rFonts w:asciiTheme="minorHAnsi" w:hAnsiTheme="minorHAnsi"/>
                <w:sz w:val="20"/>
              </w:rPr>
            </w:pPr>
            <w:r>
              <w:rPr>
                <w:rFonts w:asciiTheme="minorHAnsi" w:hAnsiTheme="minorHAnsi"/>
                <w:sz w:val="20"/>
              </w:rPr>
              <w:t>Artikelnummer</w:t>
            </w:r>
          </w:p>
        </w:tc>
      </w:tr>
      <w:tr w:rsidR="00F34100" w:rsidRPr="00FA3264" w14:paraId="04FD27AC" w14:textId="77777777" w:rsidTr="00835815">
        <w:tc>
          <w:tcPr>
            <w:tcW w:w="2660" w:type="dxa"/>
            <w:vAlign w:val="center"/>
            <w:tcPrChange w:id="1545" w:author="Jörg Will" w:date="2016-07-16T10:14:00Z">
              <w:tcPr>
                <w:tcW w:w="1980" w:type="dxa"/>
                <w:vAlign w:val="center"/>
              </w:tcPr>
            </w:tcPrChange>
          </w:tcPr>
          <w:p w14:paraId="1D61C9B5"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KO_Temp_Korr</w:t>
            </w:r>
          </w:p>
        </w:tc>
        <w:tc>
          <w:tcPr>
            <w:tcW w:w="2693" w:type="dxa"/>
            <w:tcPrChange w:id="1546" w:author="Jörg Will" w:date="2016-07-16T10:14:00Z">
              <w:tcPr>
                <w:tcW w:w="3544" w:type="dxa"/>
              </w:tcPr>
            </w:tcPrChange>
          </w:tcPr>
          <w:p w14:paraId="4B83F53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Backverlust (Rezept-im-Rezept)</w:t>
            </w:r>
          </w:p>
        </w:tc>
        <w:tc>
          <w:tcPr>
            <w:tcW w:w="1134" w:type="dxa"/>
            <w:vAlign w:val="center"/>
            <w:tcPrChange w:id="1547" w:author="Jörg Will" w:date="2016-07-16T10:14:00Z">
              <w:tcPr>
                <w:tcW w:w="992" w:type="dxa"/>
                <w:vAlign w:val="center"/>
              </w:tcPr>
            </w:tcPrChange>
          </w:tcPr>
          <w:p w14:paraId="20638F0F"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548" w:author="Jörg Will" w:date="2016-07-16T10:14:00Z">
              <w:tcPr>
                <w:tcW w:w="567" w:type="dxa"/>
                <w:vAlign w:val="center"/>
              </w:tcPr>
            </w:tcPrChange>
          </w:tcPr>
          <w:p w14:paraId="2673F5E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549" w:author="Jörg Will" w:date="2016-07-16T10:14:00Z">
              <w:tcPr>
                <w:tcW w:w="2947" w:type="dxa"/>
              </w:tcPr>
            </w:tcPrChange>
          </w:tcPr>
          <w:p w14:paraId="49ACCB39" w14:textId="77777777" w:rsidR="00F34100" w:rsidRPr="00FA3264" w:rsidRDefault="00F34100" w:rsidP="00F34100">
            <w:pPr>
              <w:jc w:val="center"/>
              <w:rPr>
                <w:rFonts w:asciiTheme="minorHAnsi" w:hAnsiTheme="minorHAnsi"/>
                <w:sz w:val="20"/>
              </w:rPr>
            </w:pPr>
          </w:p>
        </w:tc>
      </w:tr>
      <w:tr w:rsidR="00F34100" w:rsidRPr="00FA3264" w14:paraId="4E9E8969" w14:textId="77777777" w:rsidTr="00835815">
        <w:tc>
          <w:tcPr>
            <w:tcW w:w="2660" w:type="dxa"/>
            <w:vAlign w:val="center"/>
            <w:tcPrChange w:id="1550" w:author="Jörg Will" w:date="2016-07-16T10:14:00Z">
              <w:tcPr>
                <w:tcW w:w="1980" w:type="dxa"/>
                <w:vAlign w:val="center"/>
              </w:tcPr>
            </w:tcPrChange>
          </w:tcPr>
          <w:p w14:paraId="7EE79C6A"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KA_Nr</w:t>
            </w:r>
          </w:p>
        </w:tc>
        <w:tc>
          <w:tcPr>
            <w:tcW w:w="2693" w:type="dxa"/>
            <w:tcPrChange w:id="1551" w:author="Jörg Will" w:date="2016-07-16T10:14:00Z">
              <w:tcPr>
                <w:tcW w:w="3544" w:type="dxa"/>
              </w:tcPr>
            </w:tcPrChange>
          </w:tcPr>
          <w:p w14:paraId="166891C9" w14:textId="77777777" w:rsidR="00F34100" w:rsidRPr="00FA3264" w:rsidRDefault="00F34100" w:rsidP="00F34100">
            <w:pPr>
              <w:rPr>
                <w:rFonts w:asciiTheme="minorHAnsi" w:hAnsiTheme="minorHAnsi"/>
                <w:sz w:val="20"/>
              </w:rPr>
            </w:pPr>
          </w:p>
        </w:tc>
        <w:tc>
          <w:tcPr>
            <w:tcW w:w="1134" w:type="dxa"/>
            <w:vAlign w:val="center"/>
            <w:tcPrChange w:id="1552" w:author="Jörg Will" w:date="2016-07-16T10:14:00Z">
              <w:tcPr>
                <w:tcW w:w="992" w:type="dxa"/>
                <w:vAlign w:val="center"/>
              </w:tcPr>
            </w:tcPrChange>
          </w:tcPr>
          <w:p w14:paraId="44AD887D"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553" w:author="Jörg Will" w:date="2016-07-16T10:14:00Z">
              <w:tcPr>
                <w:tcW w:w="567" w:type="dxa"/>
                <w:vAlign w:val="center"/>
              </w:tcPr>
            </w:tcPrChange>
          </w:tcPr>
          <w:p w14:paraId="5059ED4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11</w:t>
            </w:r>
          </w:p>
        </w:tc>
        <w:tc>
          <w:tcPr>
            <w:tcW w:w="1984" w:type="dxa"/>
            <w:tcPrChange w:id="1554" w:author="Jörg Will" w:date="2016-07-16T10:14:00Z">
              <w:tcPr>
                <w:tcW w:w="2947" w:type="dxa"/>
              </w:tcPr>
            </w:tcPrChange>
          </w:tcPr>
          <w:p w14:paraId="24F10D78" w14:textId="77777777" w:rsidR="00F34100" w:rsidRPr="00FA3264" w:rsidRDefault="00F34100" w:rsidP="00F34100">
            <w:pPr>
              <w:jc w:val="center"/>
              <w:rPr>
                <w:rFonts w:asciiTheme="minorHAnsi" w:hAnsiTheme="minorHAnsi"/>
                <w:sz w:val="20"/>
              </w:rPr>
            </w:pPr>
          </w:p>
        </w:tc>
      </w:tr>
      <w:tr w:rsidR="00F34100" w:rsidRPr="00FA3264" w14:paraId="6A45D6BC" w14:textId="77777777" w:rsidTr="00835815">
        <w:tc>
          <w:tcPr>
            <w:tcW w:w="2660" w:type="dxa"/>
            <w:vAlign w:val="center"/>
            <w:tcPrChange w:id="1555" w:author="Jörg Will" w:date="2016-07-16T10:14:00Z">
              <w:tcPr>
                <w:tcW w:w="1980" w:type="dxa"/>
                <w:vAlign w:val="center"/>
              </w:tcPr>
            </w:tcPrChange>
          </w:tcPr>
          <w:p w14:paraId="330A72A9"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KA_Kurzname</w:t>
            </w:r>
          </w:p>
        </w:tc>
        <w:tc>
          <w:tcPr>
            <w:tcW w:w="2693" w:type="dxa"/>
            <w:tcPrChange w:id="1556" w:author="Jörg Will" w:date="2016-07-16T10:14:00Z">
              <w:tcPr>
                <w:tcW w:w="3544" w:type="dxa"/>
              </w:tcPr>
            </w:tcPrChange>
          </w:tcPr>
          <w:p w14:paraId="32DD9E5A"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Kurzname</w:t>
            </w:r>
          </w:p>
        </w:tc>
        <w:tc>
          <w:tcPr>
            <w:tcW w:w="1134" w:type="dxa"/>
            <w:vAlign w:val="center"/>
            <w:tcPrChange w:id="1557" w:author="Jörg Will" w:date="2016-07-16T10:14:00Z">
              <w:tcPr>
                <w:tcW w:w="992" w:type="dxa"/>
                <w:vAlign w:val="center"/>
              </w:tcPr>
            </w:tcPrChange>
          </w:tcPr>
          <w:p w14:paraId="7B10BE2E"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58" w:author="Jörg Will" w:date="2016-07-16T10:14:00Z">
              <w:tcPr>
                <w:tcW w:w="567" w:type="dxa"/>
                <w:vAlign w:val="center"/>
              </w:tcPr>
            </w:tcPrChange>
          </w:tcPr>
          <w:p w14:paraId="4C5CE29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559" w:author="Jörg Will" w:date="2016-07-16T10:14:00Z">
              <w:tcPr>
                <w:tcW w:w="2947" w:type="dxa"/>
              </w:tcPr>
            </w:tcPrChange>
          </w:tcPr>
          <w:p w14:paraId="226DD309" w14:textId="77777777" w:rsidR="00F34100" w:rsidRPr="00FA3264" w:rsidRDefault="00F34100" w:rsidP="00F34100">
            <w:pPr>
              <w:jc w:val="center"/>
              <w:rPr>
                <w:rFonts w:asciiTheme="minorHAnsi" w:hAnsiTheme="minorHAnsi"/>
                <w:sz w:val="20"/>
              </w:rPr>
            </w:pPr>
            <w:r>
              <w:rPr>
                <w:rFonts w:asciiTheme="minorHAnsi" w:hAnsiTheme="minorHAnsi"/>
                <w:sz w:val="20"/>
              </w:rPr>
              <w:t>entfällt</w:t>
            </w:r>
          </w:p>
        </w:tc>
      </w:tr>
      <w:tr w:rsidR="00F34100" w:rsidRPr="00FA3264" w14:paraId="4BC80DC5" w14:textId="77777777" w:rsidTr="00835815">
        <w:tc>
          <w:tcPr>
            <w:tcW w:w="2660" w:type="dxa"/>
            <w:vAlign w:val="center"/>
            <w:tcPrChange w:id="1560" w:author="Jörg Will" w:date="2016-07-16T10:14:00Z">
              <w:tcPr>
                <w:tcW w:w="1980" w:type="dxa"/>
                <w:vAlign w:val="center"/>
              </w:tcPr>
            </w:tcPrChange>
          </w:tcPr>
          <w:p w14:paraId="144BDBAB" w14:textId="77777777" w:rsidR="00F34100" w:rsidRPr="00FA3264" w:rsidRDefault="00F34100" w:rsidP="00F34100">
            <w:pPr>
              <w:rPr>
                <w:rFonts w:asciiTheme="minorHAnsi" w:hAnsiTheme="minorHAnsi"/>
                <w:sz w:val="20"/>
              </w:rPr>
            </w:pPr>
            <w:r w:rsidRPr="00FA3264">
              <w:rPr>
                <w:rFonts w:asciiTheme="minorHAnsi" w:hAnsiTheme="minorHAnsi"/>
                <w:sz w:val="20"/>
              </w:rPr>
              <w:t>KA_Matchcode</w:t>
            </w:r>
          </w:p>
        </w:tc>
        <w:tc>
          <w:tcPr>
            <w:tcW w:w="2693" w:type="dxa"/>
            <w:tcPrChange w:id="1561" w:author="Jörg Will" w:date="2016-07-16T10:14:00Z">
              <w:tcPr>
                <w:tcW w:w="3544" w:type="dxa"/>
              </w:tcPr>
            </w:tcPrChange>
          </w:tcPr>
          <w:p w14:paraId="3D36DBC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Index WinBack-Cloud/Datenlink</w:t>
            </w:r>
          </w:p>
        </w:tc>
        <w:tc>
          <w:tcPr>
            <w:tcW w:w="1134" w:type="dxa"/>
            <w:vAlign w:val="center"/>
            <w:tcPrChange w:id="1562" w:author="Jörg Will" w:date="2016-07-16T10:14:00Z">
              <w:tcPr>
                <w:tcW w:w="992" w:type="dxa"/>
                <w:vAlign w:val="center"/>
              </w:tcPr>
            </w:tcPrChange>
          </w:tcPr>
          <w:p w14:paraId="7C9A4505"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63" w:author="Jörg Will" w:date="2016-07-16T10:14:00Z">
              <w:tcPr>
                <w:tcW w:w="567" w:type="dxa"/>
                <w:vAlign w:val="center"/>
              </w:tcPr>
            </w:tcPrChange>
          </w:tcPr>
          <w:p w14:paraId="4556C7F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564" w:author="Jörg Will" w:date="2016-07-16T10:14:00Z">
              <w:tcPr>
                <w:tcW w:w="2947" w:type="dxa"/>
              </w:tcPr>
            </w:tcPrChange>
          </w:tcPr>
          <w:p w14:paraId="2D41AE4A" w14:textId="77777777" w:rsidR="00F34100" w:rsidRPr="00FA3264" w:rsidRDefault="00F34100" w:rsidP="00F34100">
            <w:pPr>
              <w:jc w:val="center"/>
              <w:rPr>
                <w:rFonts w:asciiTheme="minorHAnsi" w:hAnsiTheme="minorHAnsi"/>
                <w:sz w:val="20"/>
              </w:rPr>
            </w:pPr>
            <w:r>
              <w:rPr>
                <w:rFonts w:asciiTheme="minorHAnsi" w:hAnsiTheme="minorHAnsi"/>
                <w:sz w:val="20"/>
              </w:rPr>
              <w:t>Wozu?</w:t>
            </w:r>
          </w:p>
        </w:tc>
      </w:tr>
      <w:tr w:rsidR="00F34100" w:rsidRPr="00FA3264" w14:paraId="21F9ECB2" w14:textId="77777777" w:rsidTr="00835815">
        <w:tc>
          <w:tcPr>
            <w:tcW w:w="2660" w:type="dxa"/>
            <w:vAlign w:val="center"/>
            <w:tcPrChange w:id="1565" w:author="Jörg Will" w:date="2016-07-16T10:14:00Z">
              <w:tcPr>
                <w:tcW w:w="1980" w:type="dxa"/>
                <w:vAlign w:val="center"/>
              </w:tcPr>
            </w:tcPrChange>
          </w:tcPr>
          <w:p w14:paraId="54C523F2" w14:textId="77777777" w:rsidR="00F34100" w:rsidRPr="00FA3264" w:rsidRDefault="00F34100" w:rsidP="00F34100">
            <w:pPr>
              <w:rPr>
                <w:rFonts w:asciiTheme="minorHAnsi" w:hAnsiTheme="minorHAnsi"/>
                <w:sz w:val="20"/>
              </w:rPr>
            </w:pPr>
            <w:r w:rsidRPr="00FA3264">
              <w:rPr>
                <w:rFonts w:asciiTheme="minorHAnsi" w:hAnsiTheme="minorHAnsi"/>
                <w:sz w:val="20"/>
                <w:lang w:val="en-US"/>
              </w:rPr>
              <w:t>KA_Art</w:t>
            </w:r>
          </w:p>
        </w:tc>
        <w:tc>
          <w:tcPr>
            <w:tcW w:w="2693" w:type="dxa"/>
            <w:tcPrChange w:id="1566" w:author="Jörg Will" w:date="2016-07-16T10:14:00Z">
              <w:tcPr>
                <w:tcW w:w="3544" w:type="dxa"/>
              </w:tcPr>
            </w:tcPrChange>
          </w:tcPr>
          <w:p w14:paraId="2A00CB8A" w14:textId="77777777" w:rsidR="00F34100" w:rsidRPr="00F25FC6" w:rsidRDefault="00F34100" w:rsidP="00F34100">
            <w:pPr>
              <w:rPr>
                <w:rFonts w:asciiTheme="minorHAnsi" w:hAnsiTheme="minorHAnsi"/>
                <w:sz w:val="20"/>
              </w:rPr>
            </w:pPr>
          </w:p>
        </w:tc>
        <w:tc>
          <w:tcPr>
            <w:tcW w:w="1134" w:type="dxa"/>
            <w:vAlign w:val="center"/>
            <w:tcPrChange w:id="1567" w:author="Jörg Will" w:date="2016-07-16T10:14:00Z">
              <w:tcPr>
                <w:tcW w:w="992" w:type="dxa"/>
                <w:vAlign w:val="center"/>
              </w:tcPr>
            </w:tcPrChange>
          </w:tcPr>
          <w:p w14:paraId="7B8D31B0"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568" w:author="Jörg Will" w:date="2016-07-16T10:14:00Z">
              <w:tcPr>
                <w:tcW w:w="567" w:type="dxa"/>
                <w:vAlign w:val="center"/>
              </w:tcPr>
            </w:tcPrChange>
          </w:tcPr>
          <w:p w14:paraId="72B834DB"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569" w:author="Jörg Will" w:date="2016-07-16T10:14:00Z">
              <w:tcPr>
                <w:tcW w:w="2947" w:type="dxa"/>
              </w:tcPr>
            </w:tcPrChange>
          </w:tcPr>
          <w:p w14:paraId="1FD0A295" w14:textId="77777777" w:rsidR="00F34100" w:rsidRPr="00FA3264" w:rsidRDefault="00F34100" w:rsidP="00F34100">
            <w:pPr>
              <w:jc w:val="center"/>
              <w:rPr>
                <w:rFonts w:asciiTheme="minorHAnsi" w:hAnsiTheme="minorHAnsi"/>
                <w:sz w:val="20"/>
              </w:rPr>
            </w:pPr>
          </w:p>
        </w:tc>
      </w:tr>
      <w:tr w:rsidR="00F34100" w:rsidRPr="00FA3264" w14:paraId="660E173D" w14:textId="77777777" w:rsidTr="00835815">
        <w:tc>
          <w:tcPr>
            <w:tcW w:w="2660" w:type="dxa"/>
            <w:vAlign w:val="center"/>
            <w:tcPrChange w:id="1570" w:author="Jörg Will" w:date="2016-07-16T10:14:00Z">
              <w:tcPr>
                <w:tcW w:w="1980" w:type="dxa"/>
                <w:vAlign w:val="center"/>
              </w:tcPr>
            </w:tcPrChange>
          </w:tcPr>
          <w:p w14:paraId="0BFA35D8" w14:textId="77777777" w:rsidR="00F34100" w:rsidRPr="00FA3264" w:rsidRDefault="00F34100" w:rsidP="00F34100">
            <w:pPr>
              <w:rPr>
                <w:rFonts w:asciiTheme="minorHAnsi" w:hAnsiTheme="minorHAnsi"/>
                <w:sz w:val="20"/>
                <w:lang w:val="en-US"/>
              </w:rPr>
            </w:pPr>
            <w:r w:rsidRPr="00FA3264">
              <w:rPr>
                <w:rFonts w:asciiTheme="minorHAnsi" w:hAnsiTheme="minorHAnsi"/>
                <w:sz w:val="20"/>
              </w:rPr>
              <w:t>KA_Artikel_Typ</w:t>
            </w:r>
          </w:p>
        </w:tc>
        <w:tc>
          <w:tcPr>
            <w:tcW w:w="2693" w:type="dxa"/>
            <w:tcPrChange w:id="1571" w:author="Jörg Will" w:date="2016-07-16T10:14:00Z">
              <w:tcPr>
                <w:tcW w:w="3544" w:type="dxa"/>
              </w:tcPr>
            </w:tcPrChange>
          </w:tcPr>
          <w:p w14:paraId="18F05665" w14:textId="77777777" w:rsidR="00F34100" w:rsidRPr="00F25FC6" w:rsidRDefault="00F34100" w:rsidP="00F34100">
            <w:pPr>
              <w:rPr>
                <w:rFonts w:asciiTheme="minorHAnsi" w:hAnsiTheme="minorHAnsi"/>
                <w:sz w:val="20"/>
              </w:rPr>
            </w:pPr>
          </w:p>
        </w:tc>
        <w:tc>
          <w:tcPr>
            <w:tcW w:w="1134" w:type="dxa"/>
            <w:vAlign w:val="center"/>
            <w:tcPrChange w:id="1572" w:author="Jörg Will" w:date="2016-07-16T10:14:00Z">
              <w:tcPr>
                <w:tcW w:w="992" w:type="dxa"/>
                <w:vAlign w:val="center"/>
              </w:tcPr>
            </w:tcPrChange>
          </w:tcPr>
          <w:p w14:paraId="572F19A3"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573" w:author="Jörg Will" w:date="2016-07-16T10:14:00Z">
              <w:tcPr>
                <w:tcW w:w="567" w:type="dxa"/>
                <w:vAlign w:val="center"/>
              </w:tcPr>
            </w:tcPrChange>
          </w:tcPr>
          <w:p w14:paraId="44F75DD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6</w:t>
            </w:r>
          </w:p>
        </w:tc>
        <w:tc>
          <w:tcPr>
            <w:tcW w:w="1984" w:type="dxa"/>
            <w:tcPrChange w:id="1574" w:author="Jörg Will" w:date="2016-07-16T10:14:00Z">
              <w:tcPr>
                <w:tcW w:w="2947" w:type="dxa"/>
              </w:tcPr>
            </w:tcPrChange>
          </w:tcPr>
          <w:p w14:paraId="60D853A7" w14:textId="77777777" w:rsidR="00F34100" w:rsidRPr="00FA3264" w:rsidRDefault="00F34100" w:rsidP="00F34100">
            <w:pPr>
              <w:jc w:val="center"/>
              <w:rPr>
                <w:rFonts w:asciiTheme="minorHAnsi" w:hAnsiTheme="minorHAnsi"/>
                <w:sz w:val="20"/>
              </w:rPr>
            </w:pPr>
          </w:p>
        </w:tc>
      </w:tr>
      <w:tr w:rsidR="00F34100" w:rsidRPr="00FA3264" w14:paraId="5B67D828" w14:textId="77777777" w:rsidTr="00835815">
        <w:tc>
          <w:tcPr>
            <w:tcW w:w="2660" w:type="dxa"/>
            <w:vAlign w:val="center"/>
            <w:tcPrChange w:id="1575" w:author="Jörg Will" w:date="2016-07-16T10:14:00Z">
              <w:tcPr>
                <w:tcW w:w="1980" w:type="dxa"/>
                <w:vAlign w:val="center"/>
              </w:tcPr>
            </w:tcPrChange>
          </w:tcPr>
          <w:p w14:paraId="459E7CBD" w14:textId="77777777" w:rsidR="00F34100" w:rsidRPr="00FA3264" w:rsidRDefault="00F34100" w:rsidP="00F34100">
            <w:pPr>
              <w:rPr>
                <w:rFonts w:asciiTheme="minorHAnsi" w:hAnsiTheme="minorHAnsi"/>
                <w:sz w:val="20"/>
              </w:rPr>
            </w:pPr>
            <w:r w:rsidRPr="00FA3264">
              <w:rPr>
                <w:rFonts w:asciiTheme="minorHAnsi" w:hAnsiTheme="minorHAnsi"/>
                <w:sz w:val="20"/>
              </w:rPr>
              <w:t>KA_RZ_Nr</w:t>
            </w:r>
          </w:p>
        </w:tc>
        <w:tc>
          <w:tcPr>
            <w:tcW w:w="2693" w:type="dxa"/>
            <w:tcPrChange w:id="1576" w:author="Jörg Will" w:date="2016-07-16T10:14:00Z">
              <w:tcPr>
                <w:tcW w:w="3544" w:type="dxa"/>
              </w:tcPr>
            </w:tcPrChange>
          </w:tcPr>
          <w:p w14:paraId="6C2448FB"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das zugehörige Rezept</w:t>
            </w:r>
          </w:p>
        </w:tc>
        <w:tc>
          <w:tcPr>
            <w:tcW w:w="1134" w:type="dxa"/>
            <w:vAlign w:val="center"/>
            <w:tcPrChange w:id="1577" w:author="Jörg Will" w:date="2016-07-16T10:14:00Z">
              <w:tcPr>
                <w:tcW w:w="992" w:type="dxa"/>
                <w:vAlign w:val="center"/>
              </w:tcPr>
            </w:tcPrChange>
          </w:tcPr>
          <w:p w14:paraId="4710BBB8"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578" w:author="Jörg Will" w:date="2016-07-16T10:14:00Z">
              <w:tcPr>
                <w:tcW w:w="567" w:type="dxa"/>
                <w:vAlign w:val="center"/>
              </w:tcPr>
            </w:tcPrChange>
          </w:tcPr>
          <w:p w14:paraId="67FE697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579" w:author="Jörg Will" w:date="2016-07-16T10:14:00Z">
              <w:tcPr>
                <w:tcW w:w="2947" w:type="dxa"/>
              </w:tcPr>
            </w:tcPrChange>
          </w:tcPr>
          <w:p w14:paraId="2621027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5FA404A" w14:textId="77777777" w:rsidTr="00835815">
        <w:tc>
          <w:tcPr>
            <w:tcW w:w="2660" w:type="dxa"/>
            <w:vAlign w:val="center"/>
            <w:tcPrChange w:id="1580" w:author="Jörg Will" w:date="2016-07-16T10:14:00Z">
              <w:tcPr>
                <w:tcW w:w="1980" w:type="dxa"/>
                <w:vAlign w:val="center"/>
              </w:tcPr>
            </w:tcPrChange>
          </w:tcPr>
          <w:p w14:paraId="39DC6354" w14:textId="77777777" w:rsidR="00F34100" w:rsidRPr="00FA3264" w:rsidRDefault="00F34100" w:rsidP="00F34100">
            <w:pPr>
              <w:rPr>
                <w:rFonts w:asciiTheme="minorHAnsi" w:hAnsiTheme="minorHAnsi"/>
                <w:sz w:val="20"/>
              </w:rPr>
            </w:pPr>
            <w:r w:rsidRPr="00FA3264">
              <w:rPr>
                <w:rFonts w:asciiTheme="minorHAnsi" w:hAnsiTheme="minorHAnsi"/>
                <w:sz w:val="20"/>
              </w:rPr>
              <w:t>KA_Lagerort</w:t>
            </w:r>
          </w:p>
        </w:tc>
        <w:tc>
          <w:tcPr>
            <w:tcW w:w="2693" w:type="dxa"/>
            <w:tcPrChange w:id="1581" w:author="Jörg Will" w:date="2016-07-16T10:14:00Z">
              <w:tcPr>
                <w:tcW w:w="3544" w:type="dxa"/>
              </w:tcPr>
            </w:tcPrChange>
          </w:tcPr>
          <w:p w14:paraId="56DB5D77" w14:textId="77777777" w:rsidR="00F34100" w:rsidRPr="00F25FC6" w:rsidRDefault="00F34100" w:rsidP="00F34100">
            <w:pPr>
              <w:rPr>
                <w:rFonts w:asciiTheme="minorHAnsi" w:hAnsiTheme="minorHAnsi"/>
                <w:sz w:val="20"/>
                <w:highlight w:val="yellow"/>
              </w:rPr>
            </w:pPr>
            <w:r w:rsidRPr="00F25FC6">
              <w:rPr>
                <w:rFonts w:asciiTheme="minorHAnsi" w:hAnsiTheme="minorHAnsi"/>
                <w:sz w:val="20"/>
                <w:highlight w:val="yellow"/>
              </w:rPr>
              <w:t>Verweis auf den Lagerort</w:t>
            </w:r>
          </w:p>
        </w:tc>
        <w:tc>
          <w:tcPr>
            <w:tcW w:w="1134" w:type="dxa"/>
            <w:vAlign w:val="center"/>
            <w:tcPrChange w:id="1582" w:author="Jörg Will" w:date="2016-07-16T10:14:00Z">
              <w:tcPr>
                <w:tcW w:w="992" w:type="dxa"/>
                <w:vAlign w:val="center"/>
              </w:tcPr>
            </w:tcPrChange>
          </w:tcPr>
          <w:p w14:paraId="389D70CD"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83" w:author="Jörg Will" w:date="2016-07-16T10:14:00Z">
              <w:tcPr>
                <w:tcW w:w="567" w:type="dxa"/>
                <w:vAlign w:val="center"/>
              </w:tcPr>
            </w:tcPrChange>
          </w:tcPr>
          <w:p w14:paraId="0AFD48C2"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584" w:author="Jörg Will" w:date="2016-07-16T10:14:00Z">
              <w:tcPr>
                <w:tcW w:w="2947" w:type="dxa"/>
              </w:tcPr>
            </w:tcPrChange>
          </w:tcPr>
          <w:p w14:paraId="31DCFD9D" w14:textId="77777777" w:rsidR="00F34100" w:rsidRPr="00FA3264" w:rsidRDefault="00F34100" w:rsidP="00F34100">
            <w:pPr>
              <w:jc w:val="center"/>
              <w:rPr>
                <w:rFonts w:asciiTheme="minorHAnsi" w:hAnsiTheme="minorHAnsi"/>
                <w:sz w:val="20"/>
              </w:rPr>
            </w:pPr>
          </w:p>
        </w:tc>
      </w:tr>
      <w:tr w:rsidR="00F34100" w:rsidRPr="00FA3264" w14:paraId="77967B8D" w14:textId="77777777" w:rsidTr="00835815">
        <w:tc>
          <w:tcPr>
            <w:tcW w:w="2660" w:type="dxa"/>
            <w:vAlign w:val="center"/>
            <w:tcPrChange w:id="1585" w:author="Jörg Will" w:date="2016-07-16T10:14:00Z">
              <w:tcPr>
                <w:tcW w:w="1980" w:type="dxa"/>
                <w:vAlign w:val="center"/>
              </w:tcPr>
            </w:tcPrChange>
          </w:tcPr>
          <w:p w14:paraId="6C80F899" w14:textId="77777777" w:rsidR="00F34100" w:rsidRPr="00FA3264" w:rsidRDefault="00F34100" w:rsidP="00F34100">
            <w:pPr>
              <w:rPr>
                <w:rFonts w:asciiTheme="minorHAnsi" w:hAnsiTheme="minorHAnsi"/>
                <w:sz w:val="20"/>
              </w:rPr>
            </w:pPr>
            <w:r w:rsidRPr="00FA3264">
              <w:rPr>
                <w:rFonts w:asciiTheme="minorHAnsi" w:hAnsiTheme="minorHAnsi"/>
                <w:sz w:val="20"/>
              </w:rPr>
              <w:t>KA_Prod_Linie</w:t>
            </w:r>
          </w:p>
        </w:tc>
        <w:tc>
          <w:tcPr>
            <w:tcW w:w="2693" w:type="dxa"/>
            <w:tcPrChange w:id="1586" w:author="Jörg Will" w:date="2016-07-16T10:14:00Z">
              <w:tcPr>
                <w:tcW w:w="3544" w:type="dxa"/>
              </w:tcPr>
            </w:tcPrChange>
          </w:tcPr>
          <w:p w14:paraId="2ACDFBBF" w14:textId="77777777" w:rsidR="00F34100" w:rsidRPr="00F25FC6" w:rsidRDefault="00F34100" w:rsidP="00F34100">
            <w:pPr>
              <w:rPr>
                <w:rFonts w:asciiTheme="minorHAnsi" w:hAnsiTheme="minorHAnsi"/>
                <w:sz w:val="20"/>
              </w:rPr>
            </w:pPr>
          </w:p>
        </w:tc>
        <w:tc>
          <w:tcPr>
            <w:tcW w:w="1134" w:type="dxa"/>
            <w:vAlign w:val="center"/>
            <w:tcPrChange w:id="1587" w:author="Jörg Will" w:date="2016-07-16T10:14:00Z">
              <w:tcPr>
                <w:tcW w:w="992" w:type="dxa"/>
                <w:vAlign w:val="center"/>
              </w:tcPr>
            </w:tcPrChange>
          </w:tcPr>
          <w:p w14:paraId="3B3F9319" w14:textId="77777777" w:rsidR="00F34100" w:rsidRPr="00FA3264" w:rsidRDefault="00F34100" w:rsidP="00F34100">
            <w:pPr>
              <w:rPr>
                <w:rFonts w:asciiTheme="minorHAnsi" w:hAnsiTheme="minorHAnsi"/>
                <w:sz w:val="20"/>
              </w:rPr>
            </w:pPr>
            <w:r w:rsidRPr="00FA3264">
              <w:rPr>
                <w:rFonts w:asciiTheme="minorHAnsi" w:hAnsiTheme="minorHAnsi"/>
                <w:sz w:val="20"/>
              </w:rPr>
              <w:t>TinyInt</w:t>
            </w:r>
          </w:p>
        </w:tc>
        <w:tc>
          <w:tcPr>
            <w:tcW w:w="709" w:type="dxa"/>
            <w:vAlign w:val="center"/>
            <w:tcPrChange w:id="1588" w:author="Jörg Will" w:date="2016-07-16T10:14:00Z">
              <w:tcPr>
                <w:tcW w:w="567" w:type="dxa"/>
                <w:vAlign w:val="center"/>
              </w:tcPr>
            </w:tcPrChange>
          </w:tcPr>
          <w:p w14:paraId="10FAEF3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w:t>
            </w:r>
          </w:p>
        </w:tc>
        <w:tc>
          <w:tcPr>
            <w:tcW w:w="1984" w:type="dxa"/>
            <w:tcPrChange w:id="1589" w:author="Jörg Will" w:date="2016-07-16T10:14:00Z">
              <w:tcPr>
                <w:tcW w:w="2947" w:type="dxa"/>
              </w:tcPr>
            </w:tcPrChange>
          </w:tcPr>
          <w:p w14:paraId="05B7CF40" w14:textId="77777777" w:rsidR="00F34100" w:rsidRPr="00FA3264" w:rsidRDefault="00F34100" w:rsidP="00F34100">
            <w:pPr>
              <w:jc w:val="center"/>
              <w:rPr>
                <w:rFonts w:asciiTheme="minorHAnsi" w:hAnsiTheme="minorHAnsi"/>
                <w:sz w:val="20"/>
              </w:rPr>
            </w:pPr>
          </w:p>
        </w:tc>
      </w:tr>
      <w:tr w:rsidR="00F34100" w:rsidRPr="00FA3264" w14:paraId="3E95824D" w14:textId="77777777" w:rsidTr="00835815">
        <w:tc>
          <w:tcPr>
            <w:tcW w:w="2660" w:type="dxa"/>
            <w:vAlign w:val="center"/>
            <w:tcPrChange w:id="1590" w:author="Jörg Will" w:date="2016-07-16T10:14:00Z">
              <w:tcPr>
                <w:tcW w:w="1980" w:type="dxa"/>
                <w:vAlign w:val="center"/>
              </w:tcPr>
            </w:tcPrChange>
          </w:tcPr>
          <w:p w14:paraId="630EBDFE" w14:textId="77777777" w:rsidR="00F34100" w:rsidRPr="00FA3264" w:rsidRDefault="00F34100" w:rsidP="00F34100">
            <w:pPr>
              <w:rPr>
                <w:rFonts w:asciiTheme="minorHAnsi" w:hAnsiTheme="minorHAnsi"/>
                <w:sz w:val="20"/>
              </w:rPr>
            </w:pPr>
            <w:r w:rsidRPr="00FA3264">
              <w:rPr>
                <w:rFonts w:asciiTheme="minorHAnsi" w:hAnsiTheme="minorHAnsi"/>
                <w:sz w:val="20"/>
              </w:rPr>
              <w:t>KA_Stueckgewicht</w:t>
            </w:r>
          </w:p>
        </w:tc>
        <w:tc>
          <w:tcPr>
            <w:tcW w:w="2693" w:type="dxa"/>
            <w:tcPrChange w:id="1591" w:author="Jörg Will" w:date="2016-07-16T10:14:00Z">
              <w:tcPr>
                <w:tcW w:w="3544" w:type="dxa"/>
              </w:tcPr>
            </w:tcPrChange>
          </w:tcPr>
          <w:p w14:paraId="479B97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Stückgewicht (Rezept-im-Rezept)</w:t>
            </w:r>
          </w:p>
        </w:tc>
        <w:tc>
          <w:tcPr>
            <w:tcW w:w="1134" w:type="dxa"/>
            <w:vAlign w:val="center"/>
            <w:tcPrChange w:id="1592" w:author="Jörg Will" w:date="2016-07-16T10:14:00Z">
              <w:tcPr>
                <w:tcW w:w="992" w:type="dxa"/>
                <w:vAlign w:val="center"/>
              </w:tcPr>
            </w:tcPrChange>
          </w:tcPr>
          <w:p w14:paraId="3702CA39"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93" w:author="Jörg Will" w:date="2016-07-16T10:14:00Z">
              <w:tcPr>
                <w:tcW w:w="567" w:type="dxa"/>
                <w:vAlign w:val="center"/>
              </w:tcPr>
            </w:tcPrChange>
          </w:tcPr>
          <w:p w14:paraId="0114CDB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Change w:id="1594" w:author="Jörg Will" w:date="2016-07-16T10:14:00Z">
              <w:tcPr>
                <w:tcW w:w="2947" w:type="dxa"/>
              </w:tcPr>
            </w:tcPrChange>
          </w:tcPr>
          <w:p w14:paraId="1625AE1E"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724A185" w14:textId="77777777" w:rsidTr="00835815">
        <w:tc>
          <w:tcPr>
            <w:tcW w:w="2660" w:type="dxa"/>
            <w:vAlign w:val="center"/>
            <w:tcPrChange w:id="1595" w:author="Jörg Will" w:date="2016-07-16T10:14:00Z">
              <w:tcPr>
                <w:tcW w:w="1980" w:type="dxa"/>
                <w:vAlign w:val="center"/>
              </w:tcPr>
            </w:tcPrChange>
          </w:tcPr>
          <w:p w14:paraId="08B49B4E" w14:textId="77777777" w:rsidR="00F34100" w:rsidRPr="00FA3264" w:rsidRDefault="00F34100" w:rsidP="00F34100">
            <w:pPr>
              <w:rPr>
                <w:rFonts w:asciiTheme="minorHAnsi" w:hAnsiTheme="minorHAnsi"/>
                <w:sz w:val="20"/>
              </w:rPr>
            </w:pPr>
            <w:r w:rsidRPr="00FA3264">
              <w:rPr>
                <w:rFonts w:asciiTheme="minorHAnsi" w:hAnsiTheme="minorHAnsi"/>
                <w:sz w:val="20"/>
              </w:rPr>
              <w:t>KA_Charge_Opt</w:t>
            </w:r>
          </w:p>
        </w:tc>
        <w:tc>
          <w:tcPr>
            <w:tcW w:w="2693" w:type="dxa"/>
            <w:tcPrChange w:id="1596" w:author="Jörg Will" w:date="2016-07-16T10:14:00Z">
              <w:tcPr>
                <w:tcW w:w="3544" w:type="dxa"/>
              </w:tcPr>
            </w:tcPrChange>
          </w:tcPr>
          <w:p w14:paraId="13B6BA88"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Gebindegröße</w:t>
            </w:r>
          </w:p>
        </w:tc>
        <w:tc>
          <w:tcPr>
            <w:tcW w:w="1134" w:type="dxa"/>
            <w:vAlign w:val="center"/>
            <w:tcPrChange w:id="1597" w:author="Jörg Will" w:date="2016-07-16T10:14:00Z">
              <w:tcPr>
                <w:tcW w:w="992" w:type="dxa"/>
                <w:vAlign w:val="center"/>
              </w:tcPr>
            </w:tcPrChange>
          </w:tcPr>
          <w:p w14:paraId="641EB9E9"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598" w:author="Jörg Will" w:date="2016-07-16T10:14:00Z">
              <w:tcPr>
                <w:tcW w:w="567" w:type="dxa"/>
                <w:vAlign w:val="center"/>
              </w:tcPr>
            </w:tcPrChange>
          </w:tcPr>
          <w:p w14:paraId="09CF1CEE"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599" w:author="Jörg Will" w:date="2016-07-16T10:14:00Z">
              <w:tcPr>
                <w:tcW w:w="2947" w:type="dxa"/>
              </w:tcPr>
            </w:tcPrChange>
          </w:tcPr>
          <w:p w14:paraId="69957E8C"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7F76E1C7" w14:textId="77777777" w:rsidTr="00835815">
        <w:tc>
          <w:tcPr>
            <w:tcW w:w="2660" w:type="dxa"/>
            <w:vAlign w:val="center"/>
            <w:tcPrChange w:id="1600" w:author="Jörg Will" w:date="2016-07-16T10:14:00Z">
              <w:tcPr>
                <w:tcW w:w="1980" w:type="dxa"/>
                <w:vAlign w:val="center"/>
              </w:tcPr>
            </w:tcPrChange>
          </w:tcPr>
          <w:p w14:paraId="43552AEE" w14:textId="77777777" w:rsidR="00F34100" w:rsidRPr="00FA3264" w:rsidRDefault="00F34100" w:rsidP="00F34100">
            <w:pPr>
              <w:rPr>
                <w:rFonts w:asciiTheme="minorHAnsi" w:hAnsiTheme="minorHAnsi"/>
                <w:sz w:val="20"/>
              </w:rPr>
            </w:pPr>
            <w:r w:rsidRPr="00FA3264">
              <w:rPr>
                <w:rFonts w:asciiTheme="minorHAnsi" w:hAnsiTheme="minorHAnsi"/>
                <w:sz w:val="20"/>
              </w:rPr>
              <w:t>KA_Charge_Min</w:t>
            </w:r>
          </w:p>
        </w:tc>
        <w:tc>
          <w:tcPr>
            <w:tcW w:w="2693" w:type="dxa"/>
            <w:tcPrChange w:id="1601" w:author="Jörg Will" w:date="2016-07-16T10:14:00Z">
              <w:tcPr>
                <w:tcW w:w="3544" w:type="dxa"/>
              </w:tcPr>
            </w:tcPrChange>
          </w:tcPr>
          <w:p w14:paraId="355CCE78" w14:textId="77777777" w:rsidR="00F34100" w:rsidRPr="00F25FC6" w:rsidRDefault="00F34100" w:rsidP="00F34100">
            <w:pPr>
              <w:rPr>
                <w:rFonts w:asciiTheme="minorHAnsi" w:hAnsiTheme="minorHAnsi"/>
                <w:sz w:val="20"/>
              </w:rPr>
            </w:pPr>
          </w:p>
        </w:tc>
        <w:tc>
          <w:tcPr>
            <w:tcW w:w="1134" w:type="dxa"/>
            <w:vAlign w:val="center"/>
            <w:tcPrChange w:id="1602" w:author="Jörg Will" w:date="2016-07-16T10:14:00Z">
              <w:tcPr>
                <w:tcW w:w="992" w:type="dxa"/>
                <w:vAlign w:val="center"/>
              </w:tcPr>
            </w:tcPrChange>
          </w:tcPr>
          <w:p w14:paraId="44699B8C"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03" w:author="Jörg Will" w:date="2016-07-16T10:14:00Z">
              <w:tcPr>
                <w:tcW w:w="567" w:type="dxa"/>
                <w:vAlign w:val="center"/>
              </w:tcPr>
            </w:tcPrChange>
          </w:tcPr>
          <w:p w14:paraId="22812E6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04" w:author="Jörg Will" w:date="2016-07-16T10:14:00Z">
              <w:tcPr>
                <w:tcW w:w="2947" w:type="dxa"/>
              </w:tcPr>
            </w:tcPrChange>
          </w:tcPr>
          <w:p w14:paraId="50DE6934"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50217475" w14:textId="77777777" w:rsidTr="00835815">
        <w:tc>
          <w:tcPr>
            <w:tcW w:w="2660" w:type="dxa"/>
            <w:vAlign w:val="center"/>
            <w:tcPrChange w:id="1605" w:author="Jörg Will" w:date="2016-07-16T10:14:00Z">
              <w:tcPr>
                <w:tcW w:w="1980" w:type="dxa"/>
                <w:vAlign w:val="center"/>
              </w:tcPr>
            </w:tcPrChange>
          </w:tcPr>
          <w:p w14:paraId="0EC09318" w14:textId="77777777" w:rsidR="00F34100" w:rsidRPr="00FA3264" w:rsidRDefault="00F34100" w:rsidP="00F34100">
            <w:pPr>
              <w:rPr>
                <w:rFonts w:asciiTheme="minorHAnsi" w:hAnsiTheme="minorHAnsi"/>
                <w:sz w:val="20"/>
              </w:rPr>
            </w:pPr>
            <w:r w:rsidRPr="00FA3264">
              <w:rPr>
                <w:rFonts w:asciiTheme="minorHAnsi" w:hAnsiTheme="minorHAnsi"/>
                <w:sz w:val="20"/>
              </w:rPr>
              <w:t>KA_Charge_Max</w:t>
            </w:r>
          </w:p>
        </w:tc>
        <w:tc>
          <w:tcPr>
            <w:tcW w:w="2693" w:type="dxa"/>
            <w:tcPrChange w:id="1606" w:author="Jörg Will" w:date="2016-07-16T10:14:00Z">
              <w:tcPr>
                <w:tcW w:w="3544" w:type="dxa"/>
              </w:tcPr>
            </w:tcPrChange>
          </w:tcPr>
          <w:p w14:paraId="0CD7C6AE" w14:textId="77777777" w:rsidR="00F34100" w:rsidRPr="00F25FC6" w:rsidRDefault="00F34100" w:rsidP="00F34100">
            <w:pPr>
              <w:rPr>
                <w:rFonts w:asciiTheme="minorHAnsi" w:hAnsiTheme="minorHAnsi"/>
                <w:sz w:val="20"/>
              </w:rPr>
            </w:pPr>
          </w:p>
        </w:tc>
        <w:tc>
          <w:tcPr>
            <w:tcW w:w="1134" w:type="dxa"/>
            <w:vAlign w:val="center"/>
            <w:tcPrChange w:id="1607" w:author="Jörg Will" w:date="2016-07-16T10:14:00Z">
              <w:tcPr>
                <w:tcW w:w="992" w:type="dxa"/>
                <w:vAlign w:val="center"/>
              </w:tcPr>
            </w:tcPrChange>
          </w:tcPr>
          <w:p w14:paraId="4CEDB536"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08" w:author="Jörg Will" w:date="2016-07-16T10:14:00Z">
              <w:tcPr>
                <w:tcW w:w="567" w:type="dxa"/>
                <w:vAlign w:val="center"/>
              </w:tcPr>
            </w:tcPrChange>
          </w:tcPr>
          <w:p w14:paraId="564DB4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09" w:author="Jörg Will" w:date="2016-07-16T10:14:00Z">
              <w:tcPr>
                <w:tcW w:w="2947" w:type="dxa"/>
              </w:tcPr>
            </w:tcPrChange>
          </w:tcPr>
          <w:p w14:paraId="7E1A404B"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1C70E8DA" w14:textId="77777777" w:rsidTr="00835815">
        <w:tc>
          <w:tcPr>
            <w:tcW w:w="2660" w:type="dxa"/>
            <w:vAlign w:val="center"/>
            <w:tcPrChange w:id="1610" w:author="Jörg Will" w:date="2016-07-16T10:14:00Z">
              <w:tcPr>
                <w:tcW w:w="1980" w:type="dxa"/>
                <w:vAlign w:val="center"/>
              </w:tcPr>
            </w:tcPrChange>
          </w:tcPr>
          <w:p w14:paraId="2E7D860B" w14:textId="77777777" w:rsidR="00F34100" w:rsidRPr="00FA3264" w:rsidRDefault="00F34100" w:rsidP="00F34100">
            <w:pPr>
              <w:rPr>
                <w:rFonts w:asciiTheme="minorHAnsi" w:hAnsiTheme="minorHAnsi"/>
                <w:sz w:val="20"/>
              </w:rPr>
            </w:pPr>
            <w:r w:rsidRPr="00FA3264">
              <w:rPr>
                <w:rFonts w:asciiTheme="minorHAnsi" w:hAnsiTheme="minorHAnsi"/>
                <w:sz w:val="20"/>
              </w:rPr>
              <w:t>KA_Charge_Opt_kg</w:t>
            </w:r>
          </w:p>
        </w:tc>
        <w:tc>
          <w:tcPr>
            <w:tcW w:w="2693" w:type="dxa"/>
            <w:tcPrChange w:id="1611" w:author="Jörg Will" w:date="2016-07-16T10:14:00Z">
              <w:tcPr>
                <w:tcW w:w="3544" w:type="dxa"/>
              </w:tcPr>
            </w:tcPrChange>
          </w:tcPr>
          <w:p w14:paraId="208C302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Change w:id="1612" w:author="Jörg Will" w:date="2016-07-16T10:14:00Z">
              <w:tcPr>
                <w:tcW w:w="992" w:type="dxa"/>
                <w:vAlign w:val="center"/>
              </w:tcPr>
            </w:tcPrChange>
          </w:tcPr>
          <w:p w14:paraId="3D205868"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13" w:author="Jörg Will" w:date="2016-07-16T10:14:00Z">
              <w:tcPr>
                <w:tcW w:w="567" w:type="dxa"/>
                <w:vAlign w:val="center"/>
              </w:tcPr>
            </w:tcPrChange>
          </w:tcPr>
          <w:p w14:paraId="1CEC5A83"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14" w:author="Jörg Will" w:date="2016-07-16T10:14:00Z">
              <w:tcPr>
                <w:tcW w:w="2947" w:type="dxa"/>
              </w:tcPr>
            </w:tcPrChange>
          </w:tcPr>
          <w:p w14:paraId="32590711"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24326AD8" w14:textId="77777777" w:rsidTr="00835815">
        <w:tc>
          <w:tcPr>
            <w:tcW w:w="2660" w:type="dxa"/>
            <w:vAlign w:val="center"/>
            <w:tcPrChange w:id="1615" w:author="Jörg Will" w:date="2016-07-16T10:14:00Z">
              <w:tcPr>
                <w:tcW w:w="1980" w:type="dxa"/>
                <w:vAlign w:val="center"/>
              </w:tcPr>
            </w:tcPrChange>
          </w:tcPr>
          <w:p w14:paraId="32A1A639" w14:textId="77777777" w:rsidR="00F34100" w:rsidRPr="00FA3264" w:rsidRDefault="00F34100" w:rsidP="00F34100">
            <w:pPr>
              <w:rPr>
                <w:rFonts w:asciiTheme="minorHAnsi" w:hAnsiTheme="minorHAnsi"/>
                <w:sz w:val="20"/>
              </w:rPr>
            </w:pPr>
            <w:r w:rsidRPr="00FA3264">
              <w:rPr>
                <w:rFonts w:asciiTheme="minorHAnsi" w:hAnsiTheme="minorHAnsi"/>
                <w:sz w:val="20"/>
              </w:rPr>
              <w:t>KA_Charge_Min_kg</w:t>
            </w:r>
          </w:p>
        </w:tc>
        <w:tc>
          <w:tcPr>
            <w:tcW w:w="2693" w:type="dxa"/>
            <w:tcPrChange w:id="1616" w:author="Jörg Will" w:date="2016-07-16T10:14:00Z">
              <w:tcPr>
                <w:tcW w:w="3544" w:type="dxa"/>
              </w:tcPr>
            </w:tcPrChange>
          </w:tcPr>
          <w:p w14:paraId="7E72A6EE"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Minimale Produktions-Chargengröße in kg</w:t>
            </w:r>
          </w:p>
        </w:tc>
        <w:tc>
          <w:tcPr>
            <w:tcW w:w="1134" w:type="dxa"/>
            <w:vAlign w:val="center"/>
            <w:tcPrChange w:id="1617" w:author="Jörg Will" w:date="2016-07-16T10:14:00Z">
              <w:tcPr>
                <w:tcW w:w="992" w:type="dxa"/>
                <w:vAlign w:val="center"/>
              </w:tcPr>
            </w:tcPrChange>
          </w:tcPr>
          <w:p w14:paraId="0F7AEA94"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18" w:author="Jörg Will" w:date="2016-07-16T10:14:00Z">
              <w:tcPr>
                <w:tcW w:w="567" w:type="dxa"/>
                <w:vAlign w:val="center"/>
              </w:tcPr>
            </w:tcPrChange>
          </w:tcPr>
          <w:p w14:paraId="7985FBD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19" w:author="Jörg Will" w:date="2016-07-16T10:14:00Z">
              <w:tcPr>
                <w:tcW w:w="2947" w:type="dxa"/>
              </w:tcPr>
            </w:tcPrChange>
          </w:tcPr>
          <w:p w14:paraId="241A68C7"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02B8EC6B" w14:textId="77777777" w:rsidTr="00835815">
        <w:tc>
          <w:tcPr>
            <w:tcW w:w="2660" w:type="dxa"/>
            <w:vAlign w:val="center"/>
            <w:tcPrChange w:id="1620" w:author="Jörg Will" w:date="2016-07-16T10:14:00Z">
              <w:tcPr>
                <w:tcW w:w="1980" w:type="dxa"/>
                <w:vAlign w:val="center"/>
              </w:tcPr>
            </w:tcPrChange>
          </w:tcPr>
          <w:p w14:paraId="3D399E0F" w14:textId="77777777" w:rsidR="00F34100" w:rsidRPr="00FA3264" w:rsidRDefault="00F34100" w:rsidP="00F34100">
            <w:pPr>
              <w:rPr>
                <w:rFonts w:asciiTheme="minorHAnsi" w:hAnsiTheme="minorHAnsi"/>
                <w:sz w:val="20"/>
              </w:rPr>
            </w:pPr>
            <w:r w:rsidRPr="00FA3264">
              <w:rPr>
                <w:rFonts w:asciiTheme="minorHAnsi" w:hAnsiTheme="minorHAnsi"/>
                <w:sz w:val="20"/>
              </w:rPr>
              <w:t>KA_Charge_Max_kg</w:t>
            </w:r>
          </w:p>
        </w:tc>
        <w:tc>
          <w:tcPr>
            <w:tcW w:w="2693" w:type="dxa"/>
            <w:tcPrChange w:id="1621" w:author="Jörg Will" w:date="2016-07-16T10:14:00Z">
              <w:tcPr>
                <w:tcW w:w="3544" w:type="dxa"/>
              </w:tcPr>
            </w:tcPrChange>
          </w:tcPr>
          <w:p w14:paraId="66718B2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Optimale Produktions-Chargengröße in kg</w:t>
            </w:r>
          </w:p>
        </w:tc>
        <w:tc>
          <w:tcPr>
            <w:tcW w:w="1134" w:type="dxa"/>
            <w:vAlign w:val="center"/>
            <w:tcPrChange w:id="1622" w:author="Jörg Will" w:date="2016-07-16T10:14:00Z">
              <w:tcPr>
                <w:tcW w:w="992" w:type="dxa"/>
                <w:vAlign w:val="center"/>
              </w:tcPr>
            </w:tcPrChange>
          </w:tcPr>
          <w:p w14:paraId="2CF3371F"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23" w:author="Jörg Will" w:date="2016-07-16T10:14:00Z">
              <w:tcPr>
                <w:tcW w:w="567" w:type="dxa"/>
                <w:vAlign w:val="center"/>
              </w:tcPr>
            </w:tcPrChange>
          </w:tcPr>
          <w:p w14:paraId="09967AB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24" w:author="Jörg Will" w:date="2016-07-16T10:14:00Z">
              <w:tcPr>
                <w:tcW w:w="2947" w:type="dxa"/>
              </w:tcPr>
            </w:tcPrChange>
          </w:tcPr>
          <w:p w14:paraId="6CEE0815"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858005C" w14:textId="77777777" w:rsidTr="00835815">
        <w:tc>
          <w:tcPr>
            <w:tcW w:w="2660" w:type="dxa"/>
            <w:vAlign w:val="center"/>
            <w:tcPrChange w:id="1625" w:author="Jörg Will" w:date="2016-07-16T10:14:00Z">
              <w:tcPr>
                <w:tcW w:w="1980" w:type="dxa"/>
                <w:vAlign w:val="center"/>
              </w:tcPr>
            </w:tcPrChange>
          </w:tcPr>
          <w:p w14:paraId="0B526FCF" w14:textId="77777777" w:rsidR="00F34100" w:rsidRPr="00FA3264" w:rsidRDefault="00F34100" w:rsidP="00F34100">
            <w:pPr>
              <w:rPr>
                <w:rFonts w:asciiTheme="minorHAnsi" w:hAnsiTheme="minorHAnsi"/>
                <w:sz w:val="20"/>
              </w:rPr>
            </w:pPr>
            <w:r w:rsidRPr="00FA3264">
              <w:rPr>
                <w:rFonts w:asciiTheme="minorHAnsi" w:hAnsiTheme="minorHAnsi"/>
                <w:sz w:val="20"/>
              </w:rPr>
              <w:t>KA_RS_veraenderbar</w:t>
            </w:r>
          </w:p>
        </w:tc>
        <w:tc>
          <w:tcPr>
            <w:tcW w:w="2693" w:type="dxa"/>
            <w:tcPrChange w:id="1626" w:author="Jörg Will" w:date="2016-07-16T10:14:00Z">
              <w:tcPr>
                <w:tcW w:w="3544" w:type="dxa"/>
              </w:tcPr>
            </w:tcPrChange>
          </w:tcPr>
          <w:p w14:paraId="74980EBF" w14:textId="77777777" w:rsidR="00F34100" w:rsidRPr="00F25FC6" w:rsidRDefault="00F34100" w:rsidP="00F34100">
            <w:pPr>
              <w:rPr>
                <w:rFonts w:asciiTheme="minorHAnsi" w:hAnsiTheme="minorHAnsi"/>
                <w:sz w:val="20"/>
              </w:rPr>
            </w:pPr>
          </w:p>
        </w:tc>
        <w:tc>
          <w:tcPr>
            <w:tcW w:w="1134" w:type="dxa"/>
            <w:vAlign w:val="center"/>
            <w:tcPrChange w:id="1627" w:author="Jörg Will" w:date="2016-07-16T10:14:00Z">
              <w:tcPr>
                <w:tcW w:w="992" w:type="dxa"/>
                <w:vAlign w:val="center"/>
              </w:tcPr>
            </w:tcPrChange>
          </w:tcPr>
          <w:p w14:paraId="087AAF37"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628" w:author="Jörg Will" w:date="2016-07-16T10:14:00Z">
              <w:tcPr>
                <w:tcW w:w="567" w:type="dxa"/>
                <w:vAlign w:val="center"/>
              </w:tcPr>
            </w:tcPrChange>
          </w:tcPr>
          <w:p w14:paraId="65A082A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629" w:author="Jörg Will" w:date="2016-07-16T10:14:00Z">
              <w:tcPr>
                <w:tcW w:w="2947" w:type="dxa"/>
              </w:tcPr>
            </w:tcPrChange>
          </w:tcPr>
          <w:p w14:paraId="59C15147" w14:textId="77777777" w:rsidR="00F34100" w:rsidRPr="00FA3264" w:rsidRDefault="00F34100" w:rsidP="00F34100">
            <w:pPr>
              <w:jc w:val="center"/>
              <w:rPr>
                <w:rFonts w:asciiTheme="minorHAnsi" w:hAnsiTheme="minorHAnsi"/>
                <w:sz w:val="20"/>
              </w:rPr>
            </w:pPr>
          </w:p>
        </w:tc>
      </w:tr>
      <w:tr w:rsidR="00F34100" w:rsidRPr="00FA3264" w14:paraId="36B83EDC" w14:textId="77777777" w:rsidTr="00835815">
        <w:tc>
          <w:tcPr>
            <w:tcW w:w="2660" w:type="dxa"/>
            <w:vAlign w:val="center"/>
            <w:tcPrChange w:id="1630" w:author="Jörg Will" w:date="2016-07-16T10:14:00Z">
              <w:tcPr>
                <w:tcW w:w="1980" w:type="dxa"/>
                <w:vAlign w:val="center"/>
              </w:tcPr>
            </w:tcPrChange>
          </w:tcPr>
          <w:p w14:paraId="1312B506" w14:textId="77777777" w:rsidR="00F34100" w:rsidRPr="00FA3264" w:rsidRDefault="00F34100" w:rsidP="00F34100">
            <w:pPr>
              <w:rPr>
                <w:rFonts w:asciiTheme="minorHAnsi" w:hAnsiTheme="minorHAnsi"/>
                <w:sz w:val="20"/>
              </w:rPr>
            </w:pPr>
            <w:r w:rsidRPr="00FA3264">
              <w:rPr>
                <w:rFonts w:asciiTheme="minorHAnsi" w:hAnsiTheme="minorHAnsi"/>
                <w:sz w:val="20"/>
              </w:rPr>
              <w:t>KA_RS_abh_von_RZ_Menge</w:t>
            </w:r>
          </w:p>
        </w:tc>
        <w:tc>
          <w:tcPr>
            <w:tcW w:w="2693" w:type="dxa"/>
            <w:tcPrChange w:id="1631" w:author="Jörg Will" w:date="2016-07-16T10:14:00Z">
              <w:tcPr>
                <w:tcW w:w="3544" w:type="dxa"/>
              </w:tcPr>
            </w:tcPrChange>
          </w:tcPr>
          <w:p w14:paraId="4FB7545C" w14:textId="77777777" w:rsidR="00F34100" w:rsidRPr="00F25FC6" w:rsidRDefault="00F34100" w:rsidP="00F34100">
            <w:pPr>
              <w:rPr>
                <w:rFonts w:asciiTheme="minorHAnsi" w:hAnsiTheme="minorHAnsi"/>
                <w:sz w:val="20"/>
              </w:rPr>
            </w:pPr>
          </w:p>
        </w:tc>
        <w:tc>
          <w:tcPr>
            <w:tcW w:w="1134" w:type="dxa"/>
            <w:vAlign w:val="center"/>
            <w:tcPrChange w:id="1632" w:author="Jörg Will" w:date="2016-07-16T10:14:00Z">
              <w:tcPr>
                <w:tcW w:w="992" w:type="dxa"/>
                <w:vAlign w:val="center"/>
              </w:tcPr>
            </w:tcPrChange>
          </w:tcPr>
          <w:p w14:paraId="472C3B91"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633" w:author="Jörg Will" w:date="2016-07-16T10:14:00Z">
              <w:tcPr>
                <w:tcW w:w="567" w:type="dxa"/>
                <w:vAlign w:val="center"/>
              </w:tcPr>
            </w:tcPrChange>
          </w:tcPr>
          <w:p w14:paraId="06F603F8"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634" w:author="Jörg Will" w:date="2016-07-16T10:14:00Z">
              <w:tcPr>
                <w:tcW w:w="2947" w:type="dxa"/>
              </w:tcPr>
            </w:tcPrChange>
          </w:tcPr>
          <w:p w14:paraId="2702EFDA" w14:textId="77777777" w:rsidR="00F34100" w:rsidRPr="00FA3264" w:rsidRDefault="00F34100" w:rsidP="00F34100">
            <w:pPr>
              <w:jc w:val="center"/>
              <w:rPr>
                <w:rFonts w:asciiTheme="minorHAnsi" w:hAnsiTheme="minorHAnsi"/>
                <w:sz w:val="20"/>
              </w:rPr>
            </w:pPr>
          </w:p>
        </w:tc>
      </w:tr>
      <w:tr w:rsidR="00F34100" w:rsidRPr="00FA3264" w14:paraId="28CBBD3B" w14:textId="77777777" w:rsidTr="00835815">
        <w:tc>
          <w:tcPr>
            <w:tcW w:w="2660" w:type="dxa"/>
            <w:vAlign w:val="center"/>
            <w:tcPrChange w:id="1635" w:author="Jörg Will" w:date="2016-07-16T10:14:00Z">
              <w:tcPr>
                <w:tcW w:w="1980" w:type="dxa"/>
                <w:vAlign w:val="center"/>
              </w:tcPr>
            </w:tcPrChange>
          </w:tcPr>
          <w:p w14:paraId="55504E65" w14:textId="77777777" w:rsidR="00F34100" w:rsidRPr="00FA3264" w:rsidRDefault="00F34100" w:rsidP="00F34100">
            <w:pPr>
              <w:rPr>
                <w:rFonts w:asciiTheme="minorHAnsi" w:hAnsiTheme="minorHAnsi"/>
                <w:sz w:val="20"/>
              </w:rPr>
            </w:pPr>
            <w:r w:rsidRPr="00FA3264">
              <w:rPr>
                <w:rFonts w:asciiTheme="minorHAnsi" w:hAnsiTheme="minorHAnsi"/>
                <w:sz w:val="20"/>
              </w:rPr>
              <w:t>KA_RS_aendert_WasMenge</w:t>
            </w:r>
          </w:p>
        </w:tc>
        <w:tc>
          <w:tcPr>
            <w:tcW w:w="2693" w:type="dxa"/>
            <w:tcPrChange w:id="1636" w:author="Jörg Will" w:date="2016-07-16T10:14:00Z">
              <w:tcPr>
                <w:tcW w:w="3544" w:type="dxa"/>
              </w:tcPr>
            </w:tcPrChange>
          </w:tcPr>
          <w:p w14:paraId="04DC55AE" w14:textId="77777777" w:rsidR="00F34100" w:rsidRPr="00F25FC6" w:rsidRDefault="00F34100" w:rsidP="00F34100">
            <w:pPr>
              <w:rPr>
                <w:rFonts w:asciiTheme="minorHAnsi" w:hAnsiTheme="minorHAnsi"/>
                <w:sz w:val="20"/>
              </w:rPr>
            </w:pPr>
          </w:p>
        </w:tc>
        <w:tc>
          <w:tcPr>
            <w:tcW w:w="1134" w:type="dxa"/>
            <w:vAlign w:val="center"/>
            <w:tcPrChange w:id="1637" w:author="Jörg Will" w:date="2016-07-16T10:14:00Z">
              <w:tcPr>
                <w:tcW w:w="992" w:type="dxa"/>
                <w:vAlign w:val="center"/>
              </w:tcPr>
            </w:tcPrChange>
          </w:tcPr>
          <w:p w14:paraId="13CFB7A6"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638" w:author="Jörg Will" w:date="2016-07-16T10:14:00Z">
              <w:tcPr>
                <w:tcW w:w="567" w:type="dxa"/>
                <w:vAlign w:val="center"/>
              </w:tcPr>
            </w:tcPrChange>
          </w:tcPr>
          <w:p w14:paraId="22C52111"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639" w:author="Jörg Will" w:date="2016-07-16T10:14:00Z">
              <w:tcPr>
                <w:tcW w:w="2947" w:type="dxa"/>
              </w:tcPr>
            </w:tcPrChange>
          </w:tcPr>
          <w:p w14:paraId="7F9240C5" w14:textId="77777777" w:rsidR="00F34100" w:rsidRPr="00FA3264" w:rsidRDefault="00F34100" w:rsidP="00F34100">
            <w:pPr>
              <w:jc w:val="center"/>
              <w:rPr>
                <w:rFonts w:asciiTheme="minorHAnsi" w:hAnsiTheme="minorHAnsi"/>
                <w:sz w:val="20"/>
              </w:rPr>
            </w:pPr>
          </w:p>
        </w:tc>
      </w:tr>
      <w:tr w:rsidR="00F34100" w:rsidRPr="00FA3264" w14:paraId="6CEB19C8" w14:textId="77777777" w:rsidTr="00835815">
        <w:tc>
          <w:tcPr>
            <w:tcW w:w="2660" w:type="dxa"/>
            <w:vAlign w:val="center"/>
            <w:tcPrChange w:id="1640" w:author="Jörg Will" w:date="2016-07-16T10:14:00Z">
              <w:tcPr>
                <w:tcW w:w="1980" w:type="dxa"/>
                <w:vAlign w:val="center"/>
              </w:tcPr>
            </w:tcPrChange>
          </w:tcPr>
          <w:p w14:paraId="71176242" w14:textId="77777777" w:rsidR="00835815" w:rsidRDefault="00F34100" w:rsidP="00F34100">
            <w:pPr>
              <w:rPr>
                <w:ins w:id="1641" w:author="Jörg Will" w:date="2016-07-16T10:13:00Z"/>
                <w:rFonts w:asciiTheme="minorHAnsi" w:hAnsiTheme="minorHAnsi"/>
                <w:sz w:val="20"/>
              </w:rPr>
            </w:pPr>
            <w:r w:rsidRPr="00FA3264">
              <w:rPr>
                <w:rFonts w:asciiTheme="minorHAnsi" w:hAnsiTheme="minorHAnsi"/>
                <w:sz w:val="20"/>
              </w:rPr>
              <w:t>KA_zaehlt_zu_</w:t>
            </w:r>
          </w:p>
          <w:p w14:paraId="2B27370F" w14:textId="29217304" w:rsidR="00F34100" w:rsidRPr="00FA3264" w:rsidRDefault="00F34100" w:rsidP="00F34100">
            <w:pPr>
              <w:rPr>
                <w:rFonts w:asciiTheme="minorHAnsi" w:hAnsiTheme="minorHAnsi"/>
                <w:sz w:val="20"/>
              </w:rPr>
            </w:pPr>
            <w:r w:rsidRPr="00FA3264">
              <w:rPr>
                <w:rFonts w:asciiTheme="minorHAnsi" w:hAnsiTheme="minorHAnsi"/>
                <w:sz w:val="20"/>
              </w:rPr>
              <w:t>RZ_Gesamtmenge</w:t>
            </w:r>
          </w:p>
        </w:tc>
        <w:tc>
          <w:tcPr>
            <w:tcW w:w="2693" w:type="dxa"/>
            <w:tcPrChange w:id="1642" w:author="Jörg Will" w:date="2016-07-16T10:14:00Z">
              <w:tcPr>
                <w:tcW w:w="3544" w:type="dxa"/>
              </w:tcPr>
            </w:tcPrChange>
          </w:tcPr>
          <w:p w14:paraId="1A77FDE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zählt zum Rezeptg</w:t>
            </w:r>
            <w:r w:rsidRPr="005857FE">
              <w:rPr>
                <w:rFonts w:asciiTheme="minorHAnsi" w:hAnsiTheme="minorHAnsi"/>
                <w:sz w:val="20"/>
                <w:highlight w:val="yellow"/>
              </w:rPr>
              <w:t>e</w:t>
            </w:r>
            <w:r w:rsidRPr="005857FE">
              <w:rPr>
                <w:rFonts w:asciiTheme="minorHAnsi" w:hAnsiTheme="minorHAnsi"/>
                <w:sz w:val="20"/>
                <w:highlight w:val="yellow"/>
              </w:rPr>
              <w:t>wicht</w:t>
            </w:r>
          </w:p>
        </w:tc>
        <w:tc>
          <w:tcPr>
            <w:tcW w:w="1134" w:type="dxa"/>
            <w:vAlign w:val="center"/>
            <w:tcPrChange w:id="1643" w:author="Jörg Will" w:date="2016-07-16T10:14:00Z">
              <w:tcPr>
                <w:tcW w:w="992" w:type="dxa"/>
                <w:vAlign w:val="center"/>
              </w:tcPr>
            </w:tcPrChange>
          </w:tcPr>
          <w:p w14:paraId="0853B33A" w14:textId="77777777" w:rsidR="00F34100" w:rsidRPr="00FA3264" w:rsidRDefault="00F34100" w:rsidP="00F34100">
            <w:pPr>
              <w:rPr>
                <w:rFonts w:asciiTheme="minorHAnsi" w:hAnsiTheme="minorHAnsi"/>
                <w:sz w:val="20"/>
              </w:rPr>
            </w:pPr>
            <w:r w:rsidRPr="00FA3264">
              <w:rPr>
                <w:rFonts w:asciiTheme="minorHAnsi" w:hAnsiTheme="minorHAnsi"/>
                <w:sz w:val="20"/>
              </w:rPr>
              <w:t>Char</w:t>
            </w:r>
          </w:p>
        </w:tc>
        <w:tc>
          <w:tcPr>
            <w:tcW w:w="709" w:type="dxa"/>
            <w:vAlign w:val="center"/>
            <w:tcPrChange w:id="1644" w:author="Jörg Will" w:date="2016-07-16T10:14:00Z">
              <w:tcPr>
                <w:tcW w:w="567" w:type="dxa"/>
                <w:vAlign w:val="center"/>
              </w:tcPr>
            </w:tcPrChange>
          </w:tcPr>
          <w:p w14:paraId="0E0F6FAC"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w:t>
            </w:r>
          </w:p>
        </w:tc>
        <w:tc>
          <w:tcPr>
            <w:tcW w:w="1984" w:type="dxa"/>
            <w:tcPrChange w:id="1645" w:author="Jörg Will" w:date="2016-07-16T10:14:00Z">
              <w:tcPr>
                <w:tcW w:w="2947" w:type="dxa"/>
              </w:tcPr>
            </w:tcPrChange>
          </w:tcPr>
          <w:p w14:paraId="013BC46C" w14:textId="77777777" w:rsidR="00F34100" w:rsidRPr="00FA3264" w:rsidRDefault="00F34100" w:rsidP="00F34100">
            <w:pPr>
              <w:jc w:val="center"/>
              <w:rPr>
                <w:rFonts w:asciiTheme="minorHAnsi" w:hAnsiTheme="minorHAnsi"/>
                <w:sz w:val="20"/>
              </w:rPr>
            </w:pPr>
          </w:p>
        </w:tc>
      </w:tr>
      <w:tr w:rsidR="00F34100" w:rsidRPr="00FA3264" w14:paraId="5F7F4C8B" w14:textId="77777777" w:rsidTr="00835815">
        <w:tc>
          <w:tcPr>
            <w:tcW w:w="2660" w:type="dxa"/>
            <w:vAlign w:val="center"/>
            <w:tcPrChange w:id="1646" w:author="Jörg Will" w:date="2016-07-16T10:14:00Z">
              <w:tcPr>
                <w:tcW w:w="1980" w:type="dxa"/>
                <w:vAlign w:val="center"/>
              </w:tcPr>
            </w:tcPrChange>
          </w:tcPr>
          <w:p w14:paraId="1248F07E" w14:textId="77777777" w:rsidR="00F34100" w:rsidRPr="00FA3264" w:rsidRDefault="00F34100" w:rsidP="00F34100">
            <w:pPr>
              <w:rPr>
                <w:rFonts w:asciiTheme="minorHAnsi" w:hAnsiTheme="minorHAnsi"/>
                <w:sz w:val="20"/>
              </w:rPr>
            </w:pPr>
            <w:r w:rsidRPr="00FA3264">
              <w:rPr>
                <w:rFonts w:asciiTheme="minorHAnsi" w:hAnsiTheme="minorHAnsi"/>
                <w:sz w:val="20"/>
              </w:rPr>
              <w:t>KA_spez_WKap</w:t>
            </w:r>
          </w:p>
        </w:tc>
        <w:tc>
          <w:tcPr>
            <w:tcW w:w="2693" w:type="dxa"/>
            <w:tcPrChange w:id="1647" w:author="Jörg Will" w:date="2016-07-16T10:14:00Z">
              <w:tcPr>
                <w:tcW w:w="3544" w:type="dxa"/>
              </w:tcPr>
            </w:tcPrChange>
          </w:tcPr>
          <w:p w14:paraId="133EC0E8" w14:textId="77777777" w:rsidR="00F34100" w:rsidRPr="00F25FC6" w:rsidRDefault="00F34100" w:rsidP="00F34100">
            <w:pPr>
              <w:rPr>
                <w:rFonts w:asciiTheme="minorHAnsi" w:hAnsiTheme="minorHAnsi"/>
                <w:sz w:val="20"/>
              </w:rPr>
            </w:pPr>
          </w:p>
        </w:tc>
        <w:tc>
          <w:tcPr>
            <w:tcW w:w="1134" w:type="dxa"/>
            <w:vAlign w:val="center"/>
            <w:tcPrChange w:id="1648" w:author="Jörg Will" w:date="2016-07-16T10:14:00Z">
              <w:tcPr>
                <w:tcW w:w="992" w:type="dxa"/>
                <w:vAlign w:val="center"/>
              </w:tcPr>
            </w:tcPrChange>
          </w:tcPr>
          <w:p w14:paraId="697B416C"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49" w:author="Jörg Will" w:date="2016-07-16T10:14:00Z">
              <w:tcPr>
                <w:tcW w:w="567" w:type="dxa"/>
                <w:vAlign w:val="center"/>
              </w:tcPr>
            </w:tcPrChange>
          </w:tcPr>
          <w:p w14:paraId="3889AE77"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30</w:t>
            </w:r>
          </w:p>
        </w:tc>
        <w:tc>
          <w:tcPr>
            <w:tcW w:w="1984" w:type="dxa"/>
            <w:tcPrChange w:id="1650" w:author="Jörg Will" w:date="2016-07-16T10:14:00Z">
              <w:tcPr>
                <w:tcW w:w="2947" w:type="dxa"/>
              </w:tcPr>
            </w:tcPrChange>
          </w:tcPr>
          <w:p w14:paraId="14F6EA18" w14:textId="77777777" w:rsidR="00F34100" w:rsidRPr="00FA3264" w:rsidRDefault="00F34100" w:rsidP="00F34100">
            <w:pPr>
              <w:jc w:val="center"/>
              <w:rPr>
                <w:rFonts w:asciiTheme="minorHAnsi" w:hAnsiTheme="minorHAnsi"/>
                <w:sz w:val="20"/>
              </w:rPr>
            </w:pPr>
          </w:p>
        </w:tc>
      </w:tr>
      <w:tr w:rsidR="00F34100" w:rsidRPr="00FA3264" w14:paraId="52FBC7BB" w14:textId="77777777" w:rsidTr="00835815">
        <w:tc>
          <w:tcPr>
            <w:tcW w:w="2660" w:type="dxa"/>
            <w:vAlign w:val="center"/>
            <w:tcPrChange w:id="1651" w:author="Jörg Will" w:date="2016-07-16T10:14:00Z">
              <w:tcPr>
                <w:tcW w:w="1980" w:type="dxa"/>
                <w:vAlign w:val="center"/>
              </w:tcPr>
            </w:tcPrChange>
          </w:tcPr>
          <w:p w14:paraId="31A868AF" w14:textId="77777777" w:rsidR="00F34100" w:rsidRPr="00FA3264" w:rsidRDefault="00F34100" w:rsidP="00F34100">
            <w:pPr>
              <w:rPr>
                <w:rFonts w:asciiTheme="minorHAnsi" w:hAnsiTheme="minorHAnsi"/>
                <w:sz w:val="20"/>
              </w:rPr>
            </w:pPr>
            <w:r w:rsidRPr="00FA3264">
              <w:rPr>
                <w:rFonts w:asciiTheme="minorHAnsi" w:hAnsiTheme="minorHAnsi"/>
                <w:sz w:val="20"/>
              </w:rPr>
              <w:t>KA_alternativ_RS</w:t>
            </w:r>
          </w:p>
        </w:tc>
        <w:tc>
          <w:tcPr>
            <w:tcW w:w="2693" w:type="dxa"/>
            <w:tcPrChange w:id="1652" w:author="Jörg Will" w:date="2016-07-16T10:14:00Z">
              <w:tcPr>
                <w:tcW w:w="3544" w:type="dxa"/>
              </w:tcPr>
            </w:tcPrChange>
          </w:tcPr>
          <w:p w14:paraId="24C4C28A"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Alternativ-Rohstoff</w:t>
            </w:r>
          </w:p>
        </w:tc>
        <w:tc>
          <w:tcPr>
            <w:tcW w:w="1134" w:type="dxa"/>
            <w:vAlign w:val="center"/>
            <w:tcPrChange w:id="1653" w:author="Jörg Will" w:date="2016-07-16T10:14:00Z">
              <w:tcPr>
                <w:tcW w:w="992" w:type="dxa"/>
                <w:vAlign w:val="center"/>
              </w:tcPr>
            </w:tcPrChange>
          </w:tcPr>
          <w:p w14:paraId="2B67EE1E"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54" w:author="Jörg Will" w:date="2016-07-16T10:14:00Z">
              <w:tcPr>
                <w:tcW w:w="567" w:type="dxa"/>
                <w:vAlign w:val="center"/>
              </w:tcPr>
            </w:tcPrChange>
          </w:tcPr>
          <w:p w14:paraId="4D26C16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16</w:t>
            </w:r>
          </w:p>
        </w:tc>
        <w:tc>
          <w:tcPr>
            <w:tcW w:w="1984" w:type="dxa"/>
            <w:tcPrChange w:id="1655" w:author="Jörg Will" w:date="2016-07-16T10:14:00Z">
              <w:tcPr>
                <w:tcW w:w="2947" w:type="dxa"/>
              </w:tcPr>
            </w:tcPrChange>
          </w:tcPr>
          <w:p w14:paraId="62D6515A" w14:textId="77777777" w:rsidR="00F34100" w:rsidRPr="00FA3264" w:rsidRDefault="00F34100" w:rsidP="00F34100">
            <w:pPr>
              <w:jc w:val="center"/>
              <w:rPr>
                <w:rFonts w:asciiTheme="minorHAnsi" w:hAnsiTheme="minorHAnsi"/>
                <w:sz w:val="20"/>
              </w:rPr>
            </w:pPr>
          </w:p>
        </w:tc>
      </w:tr>
      <w:tr w:rsidR="00F34100" w:rsidRPr="00FA3264" w14:paraId="04025926" w14:textId="77777777" w:rsidTr="00835815">
        <w:tc>
          <w:tcPr>
            <w:tcW w:w="2660" w:type="dxa"/>
            <w:vAlign w:val="center"/>
            <w:tcPrChange w:id="1656" w:author="Jörg Will" w:date="2016-07-16T10:14:00Z">
              <w:tcPr>
                <w:tcW w:w="1980" w:type="dxa"/>
                <w:vAlign w:val="center"/>
              </w:tcPr>
            </w:tcPrChange>
          </w:tcPr>
          <w:p w14:paraId="202A2934" w14:textId="77777777" w:rsidR="00F34100" w:rsidRPr="00FA3264" w:rsidRDefault="00F34100" w:rsidP="00F34100">
            <w:pPr>
              <w:rPr>
                <w:rFonts w:asciiTheme="minorHAnsi" w:hAnsiTheme="minorHAnsi"/>
                <w:sz w:val="20"/>
              </w:rPr>
            </w:pPr>
            <w:r w:rsidRPr="00FA3264">
              <w:rPr>
                <w:rFonts w:asciiTheme="minorHAnsi" w:hAnsiTheme="minorHAnsi"/>
                <w:sz w:val="20"/>
              </w:rPr>
              <w:t>KA_Verarbeitungshinweise</w:t>
            </w:r>
          </w:p>
        </w:tc>
        <w:tc>
          <w:tcPr>
            <w:tcW w:w="2693" w:type="dxa"/>
            <w:tcPrChange w:id="1657" w:author="Jörg Will" w:date="2016-07-16T10:14:00Z">
              <w:tcPr>
                <w:tcW w:w="3544" w:type="dxa"/>
              </w:tcPr>
            </w:tcPrChange>
          </w:tcPr>
          <w:p w14:paraId="0C7B6252" w14:textId="77777777" w:rsidR="00F34100" w:rsidRPr="00F25FC6" w:rsidRDefault="00F34100" w:rsidP="00F34100">
            <w:pPr>
              <w:rPr>
                <w:rFonts w:asciiTheme="minorHAnsi" w:hAnsiTheme="minorHAnsi"/>
                <w:sz w:val="20"/>
              </w:rPr>
            </w:pPr>
          </w:p>
        </w:tc>
        <w:tc>
          <w:tcPr>
            <w:tcW w:w="1134" w:type="dxa"/>
            <w:vAlign w:val="center"/>
            <w:tcPrChange w:id="1658" w:author="Jörg Will" w:date="2016-07-16T10:14:00Z">
              <w:tcPr>
                <w:tcW w:w="992" w:type="dxa"/>
                <w:vAlign w:val="center"/>
              </w:tcPr>
            </w:tcPrChange>
          </w:tcPr>
          <w:p w14:paraId="7477A0A1" w14:textId="77777777" w:rsidR="00F34100" w:rsidRPr="00FA3264" w:rsidRDefault="00F34100" w:rsidP="00F34100">
            <w:pPr>
              <w:rPr>
                <w:rFonts w:asciiTheme="minorHAnsi" w:hAnsiTheme="minorHAnsi"/>
                <w:sz w:val="20"/>
              </w:rPr>
            </w:pPr>
            <w:r w:rsidRPr="00FA3264">
              <w:rPr>
                <w:rFonts w:asciiTheme="minorHAnsi" w:hAnsiTheme="minorHAnsi"/>
                <w:sz w:val="20"/>
              </w:rPr>
              <w:t>Va</w:t>
            </w:r>
            <w:r w:rsidRPr="00FA3264">
              <w:rPr>
                <w:rFonts w:asciiTheme="minorHAnsi" w:hAnsiTheme="minorHAnsi"/>
                <w:sz w:val="20"/>
              </w:rPr>
              <w:t>r</w:t>
            </w:r>
            <w:r w:rsidRPr="00FA3264">
              <w:rPr>
                <w:rFonts w:asciiTheme="minorHAnsi" w:hAnsiTheme="minorHAnsi"/>
                <w:sz w:val="20"/>
              </w:rPr>
              <w:t>Char</w:t>
            </w:r>
          </w:p>
        </w:tc>
        <w:tc>
          <w:tcPr>
            <w:tcW w:w="709" w:type="dxa"/>
            <w:vAlign w:val="center"/>
            <w:tcPrChange w:id="1659" w:author="Jörg Will" w:date="2016-07-16T10:14:00Z">
              <w:tcPr>
                <w:tcW w:w="567" w:type="dxa"/>
                <w:vAlign w:val="center"/>
              </w:tcPr>
            </w:tcPrChange>
          </w:tcPr>
          <w:p w14:paraId="2C5A2D36"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100</w:t>
            </w:r>
          </w:p>
        </w:tc>
        <w:tc>
          <w:tcPr>
            <w:tcW w:w="1984" w:type="dxa"/>
            <w:tcPrChange w:id="1660" w:author="Jörg Will" w:date="2016-07-16T10:14:00Z">
              <w:tcPr>
                <w:tcW w:w="2947" w:type="dxa"/>
              </w:tcPr>
            </w:tcPrChange>
          </w:tcPr>
          <w:p w14:paraId="1A8539AD" w14:textId="77777777" w:rsidR="00F34100" w:rsidRPr="00FA3264" w:rsidRDefault="00F34100" w:rsidP="00F34100">
            <w:pPr>
              <w:jc w:val="center"/>
              <w:rPr>
                <w:rFonts w:asciiTheme="minorHAnsi" w:hAnsiTheme="minorHAnsi"/>
                <w:sz w:val="20"/>
              </w:rPr>
            </w:pPr>
            <w:r>
              <w:rPr>
                <w:rFonts w:asciiTheme="minorHAnsi" w:hAnsiTheme="minorHAnsi"/>
                <w:sz w:val="20"/>
              </w:rPr>
              <w:t>Ignorieren</w:t>
            </w:r>
          </w:p>
        </w:tc>
      </w:tr>
      <w:tr w:rsidR="00F34100" w:rsidRPr="00FA3264" w14:paraId="60E87F1E" w14:textId="77777777" w:rsidTr="00835815">
        <w:tc>
          <w:tcPr>
            <w:tcW w:w="2660" w:type="dxa"/>
            <w:vAlign w:val="center"/>
            <w:tcPrChange w:id="1661" w:author="Jörg Will" w:date="2016-07-16T10:14:00Z">
              <w:tcPr>
                <w:tcW w:w="1980" w:type="dxa"/>
                <w:vAlign w:val="center"/>
              </w:tcPr>
            </w:tcPrChange>
          </w:tcPr>
          <w:p w14:paraId="6922BC3A" w14:textId="77777777" w:rsidR="00F34100" w:rsidRPr="00FA3264" w:rsidRDefault="00F34100" w:rsidP="00F34100">
            <w:pPr>
              <w:rPr>
                <w:rFonts w:asciiTheme="minorHAnsi" w:hAnsiTheme="minorHAnsi"/>
                <w:sz w:val="20"/>
              </w:rPr>
            </w:pPr>
            <w:r w:rsidRPr="00FA3264">
              <w:rPr>
                <w:rFonts w:asciiTheme="minorHAnsi" w:hAnsiTheme="minorHAnsi"/>
                <w:sz w:val="20"/>
              </w:rPr>
              <w:t>KA_aktiv</w:t>
            </w:r>
          </w:p>
        </w:tc>
        <w:tc>
          <w:tcPr>
            <w:tcW w:w="2693" w:type="dxa"/>
            <w:tcPrChange w:id="1662" w:author="Jörg Will" w:date="2016-07-16T10:14:00Z">
              <w:tcPr>
                <w:tcW w:w="3544" w:type="dxa"/>
              </w:tcPr>
            </w:tcPrChange>
          </w:tcPr>
          <w:p w14:paraId="749BEA76"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aktiv (Silo-Umschaltung)</w:t>
            </w:r>
          </w:p>
        </w:tc>
        <w:tc>
          <w:tcPr>
            <w:tcW w:w="1134" w:type="dxa"/>
            <w:vAlign w:val="center"/>
            <w:tcPrChange w:id="1663" w:author="Jörg Will" w:date="2016-07-16T10:14:00Z">
              <w:tcPr>
                <w:tcW w:w="992" w:type="dxa"/>
                <w:vAlign w:val="center"/>
              </w:tcPr>
            </w:tcPrChange>
          </w:tcPr>
          <w:p w14:paraId="1C7EB891"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664" w:author="Jörg Will" w:date="2016-07-16T10:14:00Z">
              <w:tcPr>
                <w:tcW w:w="567" w:type="dxa"/>
                <w:vAlign w:val="center"/>
              </w:tcPr>
            </w:tcPrChange>
          </w:tcPr>
          <w:p w14:paraId="447B44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665" w:author="Jörg Will" w:date="2016-07-16T10:14:00Z">
              <w:tcPr>
                <w:tcW w:w="2947" w:type="dxa"/>
              </w:tcPr>
            </w:tcPrChange>
          </w:tcPr>
          <w:p w14:paraId="47FA1AF2" w14:textId="77777777" w:rsidR="00F34100" w:rsidRPr="00FA3264" w:rsidRDefault="00F34100" w:rsidP="00F34100">
            <w:pPr>
              <w:jc w:val="center"/>
              <w:rPr>
                <w:rFonts w:asciiTheme="minorHAnsi" w:hAnsiTheme="minorHAnsi"/>
                <w:sz w:val="20"/>
              </w:rPr>
            </w:pPr>
            <w:r>
              <w:rPr>
                <w:rFonts w:asciiTheme="minorHAnsi" w:hAnsiTheme="minorHAnsi"/>
                <w:sz w:val="20"/>
              </w:rPr>
              <w:t>?</w:t>
            </w:r>
          </w:p>
        </w:tc>
      </w:tr>
      <w:tr w:rsidR="00F34100" w:rsidRPr="00FA3264" w14:paraId="569C3FCE" w14:textId="77777777" w:rsidTr="00835815">
        <w:tc>
          <w:tcPr>
            <w:tcW w:w="2660" w:type="dxa"/>
            <w:vAlign w:val="center"/>
            <w:tcPrChange w:id="1666" w:author="Jörg Will" w:date="2016-07-16T10:14:00Z">
              <w:tcPr>
                <w:tcW w:w="1980" w:type="dxa"/>
                <w:vAlign w:val="center"/>
              </w:tcPr>
            </w:tcPrChange>
          </w:tcPr>
          <w:p w14:paraId="52618D7F" w14:textId="77777777" w:rsidR="00F34100" w:rsidRPr="00FA3264" w:rsidRDefault="00F34100" w:rsidP="00F34100">
            <w:pPr>
              <w:rPr>
                <w:rFonts w:asciiTheme="minorHAnsi" w:hAnsiTheme="minorHAnsi"/>
                <w:sz w:val="20"/>
              </w:rPr>
            </w:pPr>
            <w:r w:rsidRPr="00FA3264">
              <w:rPr>
                <w:rFonts w:asciiTheme="minorHAnsi" w:hAnsiTheme="minorHAnsi"/>
                <w:sz w:val="20"/>
              </w:rPr>
              <w:t>KA_Preis</w:t>
            </w:r>
          </w:p>
        </w:tc>
        <w:tc>
          <w:tcPr>
            <w:tcW w:w="2693" w:type="dxa"/>
            <w:tcPrChange w:id="1667" w:author="Jörg Will" w:date="2016-07-16T10:14:00Z">
              <w:tcPr>
                <w:tcW w:w="3544" w:type="dxa"/>
              </w:tcPr>
            </w:tcPrChange>
          </w:tcPr>
          <w:p w14:paraId="037E14B0"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Rohstoff EK-Preis aktuell</w:t>
            </w:r>
          </w:p>
        </w:tc>
        <w:tc>
          <w:tcPr>
            <w:tcW w:w="1134" w:type="dxa"/>
            <w:vAlign w:val="center"/>
            <w:tcPrChange w:id="1668" w:author="Jörg Will" w:date="2016-07-16T10:14:00Z">
              <w:tcPr>
                <w:tcW w:w="992" w:type="dxa"/>
                <w:vAlign w:val="center"/>
              </w:tcPr>
            </w:tcPrChange>
          </w:tcPr>
          <w:p w14:paraId="16EC455C" w14:textId="77777777" w:rsidR="00F34100" w:rsidRPr="00FA3264" w:rsidRDefault="00F34100" w:rsidP="00F34100">
            <w:pPr>
              <w:rPr>
                <w:rFonts w:asciiTheme="minorHAnsi" w:hAnsiTheme="minorHAnsi"/>
                <w:sz w:val="20"/>
              </w:rPr>
            </w:pPr>
            <w:r w:rsidRPr="00FA3264">
              <w:rPr>
                <w:rFonts w:asciiTheme="minorHAnsi" w:hAnsiTheme="minorHAnsi"/>
                <w:sz w:val="20"/>
              </w:rPr>
              <w:t>varChar</w:t>
            </w:r>
          </w:p>
        </w:tc>
        <w:tc>
          <w:tcPr>
            <w:tcW w:w="709" w:type="dxa"/>
            <w:vAlign w:val="center"/>
            <w:tcPrChange w:id="1669" w:author="Jörg Will" w:date="2016-07-16T10:14:00Z">
              <w:tcPr>
                <w:tcW w:w="567" w:type="dxa"/>
                <w:vAlign w:val="center"/>
              </w:tcPr>
            </w:tcPrChange>
          </w:tcPr>
          <w:p w14:paraId="012D8E5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20</w:t>
            </w:r>
          </w:p>
        </w:tc>
        <w:tc>
          <w:tcPr>
            <w:tcW w:w="1984" w:type="dxa"/>
            <w:tcPrChange w:id="1670" w:author="Jörg Will" w:date="2016-07-16T10:14:00Z">
              <w:tcPr>
                <w:tcW w:w="2947" w:type="dxa"/>
              </w:tcPr>
            </w:tcPrChange>
          </w:tcPr>
          <w:p w14:paraId="4BBAC173" w14:textId="77777777" w:rsidR="00F34100" w:rsidRPr="00FA3264" w:rsidRDefault="00C442CB" w:rsidP="00C442CB">
            <w:pPr>
              <w:jc w:val="center"/>
              <w:rPr>
                <w:rFonts w:asciiTheme="minorHAnsi" w:hAnsiTheme="minorHAnsi"/>
                <w:sz w:val="20"/>
              </w:rPr>
            </w:pPr>
            <w:r>
              <w:rPr>
                <w:rFonts w:asciiTheme="minorHAnsi" w:hAnsiTheme="minorHAnsi"/>
                <w:sz w:val="20"/>
              </w:rPr>
              <w:t xml:space="preserve">Letzter EK </w:t>
            </w:r>
          </w:p>
        </w:tc>
      </w:tr>
      <w:tr w:rsidR="00F34100" w:rsidRPr="00FA3264" w14:paraId="21AC718C" w14:textId="77777777" w:rsidTr="00835815">
        <w:tc>
          <w:tcPr>
            <w:tcW w:w="2660" w:type="dxa"/>
            <w:vAlign w:val="center"/>
            <w:tcPrChange w:id="1671" w:author="Jörg Will" w:date="2016-07-16T10:14:00Z">
              <w:tcPr>
                <w:tcW w:w="1980" w:type="dxa"/>
                <w:vAlign w:val="center"/>
              </w:tcPr>
            </w:tcPrChange>
          </w:tcPr>
          <w:p w14:paraId="43489DC6" w14:textId="77777777" w:rsidR="00F34100" w:rsidRPr="00FA3264" w:rsidRDefault="00F34100" w:rsidP="00F34100">
            <w:pPr>
              <w:rPr>
                <w:rFonts w:asciiTheme="minorHAnsi" w:hAnsiTheme="minorHAnsi"/>
                <w:sz w:val="20"/>
              </w:rPr>
            </w:pPr>
            <w:r w:rsidRPr="00FA3264">
              <w:rPr>
                <w:rFonts w:asciiTheme="minorHAnsi" w:hAnsiTheme="minorHAnsi"/>
                <w:sz w:val="20"/>
              </w:rPr>
              <w:t>KA_Preis_Einheit</w:t>
            </w:r>
          </w:p>
        </w:tc>
        <w:tc>
          <w:tcPr>
            <w:tcW w:w="2693" w:type="dxa"/>
            <w:tcPrChange w:id="1672" w:author="Jörg Will" w:date="2016-07-16T10:14:00Z">
              <w:tcPr>
                <w:tcW w:w="3544" w:type="dxa"/>
              </w:tcPr>
            </w:tcPrChange>
          </w:tcPr>
          <w:p w14:paraId="53D989E6" w14:textId="77777777" w:rsidR="00F34100" w:rsidRPr="00F25FC6" w:rsidRDefault="00F34100" w:rsidP="00F34100">
            <w:pPr>
              <w:rPr>
                <w:rFonts w:asciiTheme="minorHAnsi" w:hAnsiTheme="minorHAnsi"/>
                <w:sz w:val="20"/>
              </w:rPr>
            </w:pPr>
          </w:p>
        </w:tc>
        <w:tc>
          <w:tcPr>
            <w:tcW w:w="1134" w:type="dxa"/>
            <w:vAlign w:val="center"/>
            <w:tcPrChange w:id="1673" w:author="Jörg Will" w:date="2016-07-16T10:14:00Z">
              <w:tcPr>
                <w:tcW w:w="992" w:type="dxa"/>
                <w:vAlign w:val="center"/>
              </w:tcPr>
            </w:tcPrChange>
          </w:tcPr>
          <w:p w14:paraId="5B8C15A5" w14:textId="77777777" w:rsidR="00F34100" w:rsidRPr="00FA3264" w:rsidRDefault="00F34100" w:rsidP="00F34100">
            <w:pPr>
              <w:rPr>
                <w:rFonts w:asciiTheme="minorHAnsi" w:hAnsiTheme="minorHAnsi"/>
                <w:sz w:val="20"/>
              </w:rPr>
            </w:pPr>
            <w:r w:rsidRPr="00FA3264">
              <w:rPr>
                <w:rFonts w:asciiTheme="minorHAnsi" w:hAnsiTheme="minorHAnsi"/>
                <w:sz w:val="20"/>
              </w:rPr>
              <w:t>SmallInt</w:t>
            </w:r>
          </w:p>
        </w:tc>
        <w:tc>
          <w:tcPr>
            <w:tcW w:w="709" w:type="dxa"/>
            <w:vAlign w:val="center"/>
            <w:tcPrChange w:id="1674" w:author="Jörg Will" w:date="2016-07-16T10:14:00Z">
              <w:tcPr>
                <w:tcW w:w="567" w:type="dxa"/>
                <w:vAlign w:val="center"/>
              </w:tcPr>
            </w:tcPrChange>
          </w:tcPr>
          <w:p w14:paraId="282733A9"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5</w:t>
            </w:r>
          </w:p>
        </w:tc>
        <w:tc>
          <w:tcPr>
            <w:tcW w:w="1984" w:type="dxa"/>
            <w:tcPrChange w:id="1675" w:author="Jörg Will" w:date="2016-07-16T10:14:00Z">
              <w:tcPr>
                <w:tcW w:w="2947" w:type="dxa"/>
              </w:tcPr>
            </w:tcPrChange>
          </w:tcPr>
          <w:p w14:paraId="02F59046" w14:textId="77777777" w:rsidR="00F34100" w:rsidRPr="00FA3264" w:rsidRDefault="00F34100" w:rsidP="00F34100">
            <w:pPr>
              <w:jc w:val="center"/>
              <w:rPr>
                <w:rFonts w:asciiTheme="minorHAnsi" w:hAnsiTheme="minorHAnsi"/>
                <w:sz w:val="20"/>
              </w:rPr>
            </w:pPr>
          </w:p>
        </w:tc>
      </w:tr>
      <w:tr w:rsidR="00F34100" w:rsidRPr="00FA3264" w14:paraId="5D80D5B9" w14:textId="77777777" w:rsidTr="00835815">
        <w:tc>
          <w:tcPr>
            <w:tcW w:w="2660" w:type="dxa"/>
            <w:vAlign w:val="center"/>
            <w:tcPrChange w:id="1676" w:author="Jörg Will" w:date="2016-07-16T10:14:00Z">
              <w:tcPr>
                <w:tcW w:w="1980" w:type="dxa"/>
                <w:vAlign w:val="center"/>
              </w:tcPr>
            </w:tcPrChange>
          </w:tcPr>
          <w:p w14:paraId="6F8CD077" w14:textId="77777777" w:rsidR="00F34100" w:rsidRPr="00FA3264" w:rsidRDefault="00F34100" w:rsidP="00F34100">
            <w:pPr>
              <w:rPr>
                <w:rFonts w:asciiTheme="minorHAnsi" w:hAnsiTheme="minorHAnsi"/>
                <w:sz w:val="20"/>
              </w:rPr>
            </w:pPr>
            <w:r w:rsidRPr="00FA3264">
              <w:rPr>
                <w:rFonts w:asciiTheme="minorHAnsi" w:hAnsiTheme="minorHAnsi"/>
                <w:sz w:val="20"/>
              </w:rPr>
              <w:t>KA_Grp1</w:t>
            </w:r>
          </w:p>
        </w:tc>
        <w:tc>
          <w:tcPr>
            <w:tcW w:w="2693" w:type="dxa"/>
            <w:tcPrChange w:id="1677" w:author="Jörg Will" w:date="2016-07-16T10:14:00Z">
              <w:tcPr>
                <w:tcW w:w="3544" w:type="dxa"/>
              </w:tcPr>
            </w:tcPrChange>
          </w:tcPr>
          <w:p w14:paraId="08265673"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Change w:id="1678" w:author="Jörg Will" w:date="2016-07-16T10:14:00Z">
              <w:tcPr>
                <w:tcW w:w="992" w:type="dxa"/>
                <w:vAlign w:val="center"/>
              </w:tcPr>
            </w:tcPrChange>
          </w:tcPr>
          <w:p w14:paraId="41CF3EF0"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679" w:author="Jörg Will" w:date="2016-07-16T10:14:00Z">
              <w:tcPr>
                <w:tcW w:w="567" w:type="dxa"/>
                <w:vAlign w:val="center"/>
              </w:tcPr>
            </w:tcPrChange>
          </w:tcPr>
          <w:p w14:paraId="46AE49C4"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680" w:author="Jörg Will" w:date="2016-07-16T10:14:00Z">
              <w:tcPr>
                <w:tcW w:w="2947" w:type="dxa"/>
              </w:tcPr>
            </w:tcPrChange>
          </w:tcPr>
          <w:p w14:paraId="2750B01B" w14:textId="77777777" w:rsidR="00F34100" w:rsidRPr="00FA3264" w:rsidRDefault="00F34100" w:rsidP="00F34100">
            <w:pPr>
              <w:jc w:val="center"/>
              <w:rPr>
                <w:rFonts w:asciiTheme="minorHAnsi" w:hAnsiTheme="minorHAnsi"/>
                <w:sz w:val="20"/>
              </w:rPr>
            </w:pPr>
            <w:r>
              <w:rPr>
                <w:rFonts w:asciiTheme="minorHAnsi" w:hAnsiTheme="minorHAnsi"/>
                <w:sz w:val="20"/>
              </w:rPr>
              <w:t>Zusatzgruppe 1</w:t>
            </w:r>
          </w:p>
        </w:tc>
      </w:tr>
      <w:tr w:rsidR="00F34100" w:rsidRPr="00FA3264" w14:paraId="2B97EF81" w14:textId="77777777" w:rsidTr="00835815">
        <w:tc>
          <w:tcPr>
            <w:tcW w:w="2660" w:type="dxa"/>
            <w:vAlign w:val="center"/>
            <w:tcPrChange w:id="1681" w:author="Jörg Will" w:date="2016-07-16T10:14:00Z">
              <w:tcPr>
                <w:tcW w:w="1980" w:type="dxa"/>
                <w:vAlign w:val="center"/>
              </w:tcPr>
            </w:tcPrChange>
          </w:tcPr>
          <w:p w14:paraId="3293F2D9" w14:textId="77777777" w:rsidR="00F34100" w:rsidRPr="00FA3264" w:rsidRDefault="00F34100" w:rsidP="00F34100">
            <w:pPr>
              <w:rPr>
                <w:rFonts w:asciiTheme="minorHAnsi" w:hAnsiTheme="minorHAnsi"/>
                <w:sz w:val="20"/>
              </w:rPr>
            </w:pPr>
            <w:r w:rsidRPr="00FA3264">
              <w:rPr>
                <w:rFonts w:asciiTheme="minorHAnsi" w:hAnsiTheme="minorHAnsi"/>
                <w:sz w:val="20"/>
              </w:rPr>
              <w:t>KA_Grp2</w:t>
            </w:r>
          </w:p>
        </w:tc>
        <w:tc>
          <w:tcPr>
            <w:tcW w:w="2693" w:type="dxa"/>
            <w:tcPrChange w:id="1682" w:author="Jörg Will" w:date="2016-07-16T10:14:00Z">
              <w:tcPr>
                <w:tcW w:w="3544" w:type="dxa"/>
              </w:tcPr>
            </w:tcPrChange>
          </w:tcPr>
          <w:p w14:paraId="70D84419" w14:textId="77777777" w:rsidR="00F34100" w:rsidRPr="005857FE" w:rsidRDefault="00F34100" w:rsidP="00F34100">
            <w:pPr>
              <w:rPr>
                <w:rFonts w:asciiTheme="minorHAnsi" w:hAnsiTheme="minorHAnsi"/>
                <w:sz w:val="20"/>
                <w:highlight w:val="yellow"/>
              </w:rPr>
            </w:pPr>
            <w:r w:rsidRPr="005857FE">
              <w:rPr>
                <w:rFonts w:asciiTheme="minorHAnsi" w:hAnsiTheme="minorHAnsi"/>
                <w:sz w:val="20"/>
                <w:highlight w:val="yellow"/>
              </w:rPr>
              <w:t>Verweis auf Rohstoff-Gruppe</w:t>
            </w:r>
          </w:p>
        </w:tc>
        <w:tc>
          <w:tcPr>
            <w:tcW w:w="1134" w:type="dxa"/>
            <w:vAlign w:val="center"/>
            <w:tcPrChange w:id="1683" w:author="Jörg Will" w:date="2016-07-16T10:14:00Z">
              <w:tcPr>
                <w:tcW w:w="992" w:type="dxa"/>
                <w:vAlign w:val="center"/>
              </w:tcPr>
            </w:tcPrChange>
          </w:tcPr>
          <w:p w14:paraId="33B9680C" w14:textId="77777777" w:rsidR="00F34100" w:rsidRPr="00FA3264" w:rsidRDefault="00F34100" w:rsidP="00F34100">
            <w:pPr>
              <w:rPr>
                <w:rFonts w:asciiTheme="minorHAnsi" w:hAnsiTheme="minorHAnsi"/>
                <w:sz w:val="20"/>
              </w:rPr>
            </w:pPr>
            <w:r w:rsidRPr="00FA3264">
              <w:rPr>
                <w:rFonts w:asciiTheme="minorHAnsi" w:hAnsiTheme="minorHAnsi"/>
                <w:sz w:val="20"/>
              </w:rPr>
              <w:t>Int</w:t>
            </w:r>
          </w:p>
        </w:tc>
        <w:tc>
          <w:tcPr>
            <w:tcW w:w="709" w:type="dxa"/>
            <w:vAlign w:val="center"/>
            <w:tcPrChange w:id="1684" w:author="Jörg Will" w:date="2016-07-16T10:14:00Z">
              <w:tcPr>
                <w:tcW w:w="567" w:type="dxa"/>
                <w:vAlign w:val="center"/>
              </w:tcPr>
            </w:tcPrChange>
          </w:tcPr>
          <w:p w14:paraId="6AD95CAA" w14:textId="77777777" w:rsidR="00F34100" w:rsidRPr="00FA3264" w:rsidRDefault="00F34100" w:rsidP="00F34100">
            <w:pPr>
              <w:jc w:val="center"/>
              <w:rPr>
                <w:rFonts w:asciiTheme="minorHAnsi" w:hAnsiTheme="minorHAnsi"/>
                <w:sz w:val="20"/>
              </w:rPr>
            </w:pPr>
            <w:r w:rsidRPr="00FA3264">
              <w:rPr>
                <w:rFonts w:asciiTheme="minorHAnsi" w:hAnsiTheme="minorHAnsi"/>
                <w:sz w:val="20"/>
              </w:rPr>
              <w:t>10</w:t>
            </w:r>
          </w:p>
        </w:tc>
        <w:tc>
          <w:tcPr>
            <w:tcW w:w="1984" w:type="dxa"/>
            <w:tcPrChange w:id="1685" w:author="Jörg Will" w:date="2016-07-16T10:14:00Z">
              <w:tcPr>
                <w:tcW w:w="2947" w:type="dxa"/>
              </w:tcPr>
            </w:tcPrChange>
          </w:tcPr>
          <w:p w14:paraId="2FC4CA76" w14:textId="77777777" w:rsidR="00F34100" w:rsidRPr="00FA3264" w:rsidRDefault="00F34100" w:rsidP="00F34100">
            <w:pPr>
              <w:jc w:val="center"/>
              <w:rPr>
                <w:rFonts w:asciiTheme="minorHAnsi" w:hAnsiTheme="minorHAnsi"/>
                <w:sz w:val="20"/>
              </w:rPr>
            </w:pPr>
            <w:r>
              <w:rPr>
                <w:rFonts w:asciiTheme="minorHAnsi" w:hAnsiTheme="minorHAnsi"/>
                <w:sz w:val="20"/>
              </w:rPr>
              <w:t>Zusatzgruppe 2</w:t>
            </w:r>
          </w:p>
        </w:tc>
      </w:tr>
      <w:tr w:rsidR="00F34100" w:rsidRPr="00FA3264" w14:paraId="3F27C7E7" w14:textId="77777777" w:rsidTr="00835815">
        <w:tc>
          <w:tcPr>
            <w:tcW w:w="2660" w:type="dxa"/>
            <w:vAlign w:val="center"/>
            <w:tcPrChange w:id="1686" w:author="Jörg Will" w:date="2016-07-16T10:14:00Z">
              <w:tcPr>
                <w:tcW w:w="1980" w:type="dxa"/>
                <w:vAlign w:val="center"/>
              </w:tcPr>
            </w:tcPrChange>
          </w:tcPr>
          <w:p w14:paraId="7ECBEB25" w14:textId="77777777" w:rsidR="00F34100" w:rsidRPr="00FA3264" w:rsidRDefault="00F34100" w:rsidP="00F34100">
            <w:pPr>
              <w:rPr>
                <w:rFonts w:asciiTheme="minorHAnsi" w:hAnsiTheme="minorHAnsi"/>
                <w:sz w:val="20"/>
              </w:rPr>
            </w:pPr>
            <w:r w:rsidRPr="00FA3264">
              <w:rPr>
                <w:rFonts w:asciiTheme="minorHAnsi" w:hAnsiTheme="minorHAnsi"/>
                <w:sz w:val="20"/>
              </w:rPr>
              <w:t>KA_Timestamp</w:t>
            </w:r>
          </w:p>
        </w:tc>
        <w:tc>
          <w:tcPr>
            <w:tcW w:w="2693" w:type="dxa"/>
            <w:tcPrChange w:id="1687" w:author="Jörg Will" w:date="2016-07-16T10:14:00Z">
              <w:tcPr>
                <w:tcW w:w="3544" w:type="dxa"/>
              </w:tcPr>
            </w:tcPrChange>
          </w:tcPr>
          <w:p w14:paraId="7008EEFD" w14:textId="77777777" w:rsidR="00F34100" w:rsidRPr="00FA3264" w:rsidRDefault="00F34100" w:rsidP="00F34100">
            <w:pPr>
              <w:rPr>
                <w:rFonts w:asciiTheme="minorHAnsi" w:hAnsiTheme="minorHAnsi"/>
                <w:sz w:val="20"/>
              </w:rPr>
            </w:pPr>
          </w:p>
        </w:tc>
        <w:tc>
          <w:tcPr>
            <w:tcW w:w="1134" w:type="dxa"/>
            <w:vAlign w:val="center"/>
            <w:tcPrChange w:id="1688" w:author="Jörg Will" w:date="2016-07-16T10:14:00Z">
              <w:tcPr>
                <w:tcW w:w="992" w:type="dxa"/>
                <w:vAlign w:val="center"/>
              </w:tcPr>
            </w:tcPrChange>
          </w:tcPr>
          <w:p w14:paraId="21C54630" w14:textId="77777777" w:rsidR="00F34100" w:rsidRPr="00FA3264" w:rsidRDefault="00F34100" w:rsidP="00F34100">
            <w:pPr>
              <w:rPr>
                <w:rFonts w:asciiTheme="minorHAnsi" w:hAnsiTheme="minorHAnsi"/>
                <w:sz w:val="20"/>
              </w:rPr>
            </w:pPr>
            <w:r w:rsidRPr="00FA3264">
              <w:rPr>
                <w:rFonts w:asciiTheme="minorHAnsi" w:hAnsiTheme="minorHAnsi"/>
                <w:sz w:val="20"/>
              </w:rPr>
              <w:t>T</w:t>
            </w:r>
            <w:r w:rsidRPr="00FA3264">
              <w:rPr>
                <w:rFonts w:asciiTheme="minorHAnsi" w:hAnsiTheme="minorHAnsi"/>
                <w:sz w:val="20"/>
              </w:rPr>
              <w:t>i</w:t>
            </w:r>
            <w:r w:rsidRPr="00FA3264">
              <w:rPr>
                <w:rFonts w:asciiTheme="minorHAnsi" w:hAnsiTheme="minorHAnsi"/>
                <w:sz w:val="20"/>
              </w:rPr>
              <w:t>mestamp</w:t>
            </w:r>
          </w:p>
        </w:tc>
        <w:tc>
          <w:tcPr>
            <w:tcW w:w="709" w:type="dxa"/>
            <w:vAlign w:val="center"/>
            <w:tcPrChange w:id="1689" w:author="Jörg Will" w:date="2016-07-16T10:14:00Z">
              <w:tcPr>
                <w:tcW w:w="567" w:type="dxa"/>
                <w:vAlign w:val="center"/>
              </w:tcPr>
            </w:tcPrChange>
          </w:tcPr>
          <w:p w14:paraId="28227708" w14:textId="77777777" w:rsidR="00F34100" w:rsidRPr="00FA3264" w:rsidRDefault="00F34100" w:rsidP="00F34100">
            <w:pPr>
              <w:jc w:val="center"/>
              <w:rPr>
                <w:rFonts w:asciiTheme="minorHAnsi" w:hAnsiTheme="minorHAnsi"/>
                <w:sz w:val="20"/>
              </w:rPr>
            </w:pPr>
          </w:p>
        </w:tc>
        <w:tc>
          <w:tcPr>
            <w:tcW w:w="1984" w:type="dxa"/>
            <w:tcPrChange w:id="1690" w:author="Jörg Will" w:date="2016-07-16T10:14:00Z">
              <w:tcPr>
                <w:tcW w:w="2947" w:type="dxa"/>
              </w:tcPr>
            </w:tcPrChange>
          </w:tcPr>
          <w:p w14:paraId="4D3D2E58" w14:textId="77777777" w:rsidR="00F34100" w:rsidRPr="00FA3264" w:rsidRDefault="00F34100" w:rsidP="00F34100">
            <w:pPr>
              <w:jc w:val="center"/>
              <w:rPr>
                <w:rFonts w:asciiTheme="minorHAnsi" w:hAnsiTheme="minorHAnsi"/>
                <w:sz w:val="20"/>
              </w:rPr>
            </w:pPr>
          </w:p>
        </w:tc>
      </w:tr>
    </w:tbl>
    <w:p w14:paraId="742CABE7" w14:textId="77777777" w:rsidR="005F2B69" w:rsidRPr="00771220" w:rsidRDefault="005F2B69" w:rsidP="005F2B69">
      <w:pPr>
        <w:pStyle w:val="Abbildungen"/>
      </w:pPr>
      <w:bookmarkStart w:id="1691" w:name="_Toc454974990"/>
      <w:r>
        <w:t>Tabelle</w:t>
      </w:r>
      <w:r w:rsidRPr="00771220">
        <w:t xml:space="preserve"> </w:t>
      </w:r>
      <w:r>
        <w:fldChar w:fldCharType="begin"/>
      </w:r>
      <w:r>
        <w:instrText xml:space="preserve"> SEQ Abbildung \* ARABIC</w:instrText>
      </w:r>
      <w:r>
        <w:fldChar w:fldCharType="separate"/>
      </w:r>
      <w:r w:rsidR="0069057F">
        <w:rPr>
          <w:noProof/>
        </w:rPr>
        <w:t>14</w:t>
      </w:r>
      <w:r>
        <w:rPr>
          <w:noProof/>
        </w:rPr>
        <w:fldChar w:fldCharType="end"/>
      </w:r>
      <w:r w:rsidRPr="00771220">
        <w:t xml:space="preserve">: </w:t>
      </w:r>
      <w:r>
        <w:t>Aufbau Datenbank-Tabelle Komponenten</w:t>
      </w:r>
      <w:bookmarkEnd w:id="1691"/>
    </w:p>
    <w:p w14:paraId="0899268F" w14:textId="77777777" w:rsidR="00D378D5" w:rsidRDefault="00D378D5"/>
    <w:p w14:paraId="70CBA597" w14:textId="3294414C" w:rsidR="005F2B69" w:rsidRDefault="00D378D5">
      <w:pPr>
        <w:rPr>
          <w:sz w:val="28"/>
        </w:rPr>
      </w:pPr>
      <w:r>
        <w:t>Anmerkung: In Orgasoft kann es jeden Artikel in unterschiedlichen Einheiten geben. Die Produktionseinheit entspricht dann der Bestelleinheit aus Tabelle Artikel.</w:t>
      </w:r>
      <w:r w:rsidR="005F2B69">
        <w:br w:type="page"/>
      </w:r>
    </w:p>
    <w:p w14:paraId="4F9C889E" w14:textId="77777777" w:rsidR="00F57813" w:rsidRDefault="00F57813" w:rsidP="00E23B74">
      <w:pPr>
        <w:pStyle w:val="berschrift2"/>
      </w:pPr>
      <w:bookmarkStart w:id="1692" w:name="_Toc456427629"/>
      <w:r>
        <w:lastRenderedPageBreak/>
        <w:t>Rohstoffe Lager und Bilanzmengen</w:t>
      </w:r>
      <w:bookmarkEnd w:id="1692"/>
    </w:p>
    <w:p w14:paraId="4331EB7E" w14:textId="77777777" w:rsidR="00F57813" w:rsidRDefault="00F57813" w:rsidP="00F57813">
      <w:r>
        <w:t xml:space="preserve">Zu jedem Rohstoff wird ein Verweis auf einen Lagerort hinterlegt. In der Tabelle </w:t>
      </w:r>
    </w:p>
    <w:p w14:paraId="6D240F4C" w14:textId="77777777" w:rsidR="00F57813" w:rsidRDefault="00F57813" w:rsidP="00F57813">
      <w:r w:rsidRPr="00F57813">
        <w:rPr>
          <w:i/>
        </w:rPr>
        <w:t>Lagerorte</w:t>
      </w:r>
      <w:r>
        <w:t xml:space="preserve"> sind alle Angaben zu Bilanzmengen, Silozuordnung und Dosierwegen </w:t>
      </w:r>
    </w:p>
    <w:p w14:paraId="1B6BBE3D" w14:textId="77777777" w:rsidR="00F57813" w:rsidRDefault="00F57813" w:rsidP="00F57813">
      <w:r>
        <w:t>hinterlegt.</w:t>
      </w:r>
      <w:r w:rsidR="00C162EC">
        <w:t xml:space="preserve"> Jeder Rohstoff hat genau einen Lagerort.</w:t>
      </w:r>
    </w:p>
    <w:p w14:paraId="0F6DE5BB" w14:textId="77777777" w:rsidR="00C162EC" w:rsidRDefault="00C162EC" w:rsidP="00F57813">
      <w:r>
        <w:t xml:space="preserve">Mehrere Silos mit gleichen Rohstoffen werden durch einzelne Rohstoffe mit </w:t>
      </w:r>
      <w:r w:rsidRPr="00C162EC">
        <w:rPr>
          <w:b/>
        </w:rPr>
        <w:t>ident</w:t>
      </w:r>
      <w:r w:rsidRPr="00C162EC">
        <w:rPr>
          <w:b/>
        </w:rPr>
        <w:t>i</w:t>
      </w:r>
      <w:r w:rsidRPr="00C162EC">
        <w:rPr>
          <w:b/>
        </w:rPr>
        <w:t>scher</w:t>
      </w:r>
      <w:r>
        <w:t xml:space="preserve"> Rohstoff-Nummer abgebildet, von denen nur einer aktiv ist.</w:t>
      </w:r>
    </w:p>
    <w:p w14:paraId="0612F9EC" w14:textId="77777777" w:rsidR="00F57813" w:rsidRDefault="00F57813" w:rsidP="00F57813"/>
    <w:p w14:paraId="210A950C" w14:textId="77777777" w:rsidR="00F57813" w:rsidRPr="00C23263" w:rsidRDefault="00F57813" w:rsidP="00F57813">
      <w:pPr>
        <w:pStyle w:val="berschrift2"/>
      </w:pPr>
      <w:bookmarkStart w:id="1693" w:name="_Toc456427630"/>
      <w:r w:rsidRPr="00C23263">
        <w:t xml:space="preserve">Tabelle </w:t>
      </w:r>
      <w:r>
        <w:t>winback.Lagerorte</w:t>
      </w:r>
      <w:bookmarkEnd w:id="1693"/>
    </w:p>
    <w:p w14:paraId="2E04BDAF" w14:textId="77777777" w:rsidR="00F57813" w:rsidRPr="006006EE" w:rsidRDefault="00F57813" w:rsidP="00F57813"/>
    <w:tbl>
      <w:tblPr>
        <w:tblStyle w:val="Tabellenraster"/>
        <w:tblW w:w="0" w:type="auto"/>
        <w:tblLayout w:type="fixed"/>
        <w:tblLook w:val="04A0" w:firstRow="1" w:lastRow="0" w:firstColumn="1" w:lastColumn="0" w:noHBand="0" w:noVBand="1"/>
      </w:tblPr>
      <w:tblGrid>
        <w:gridCol w:w="2944"/>
        <w:gridCol w:w="4252"/>
        <w:gridCol w:w="1134"/>
        <w:gridCol w:w="850"/>
      </w:tblGrid>
      <w:tr w:rsidR="00F57813" w:rsidRPr="00FA3264" w14:paraId="6700A219" w14:textId="77777777" w:rsidTr="001E03A6">
        <w:trPr>
          <w:trHeight w:val="369"/>
        </w:trPr>
        <w:tc>
          <w:tcPr>
            <w:tcW w:w="2944" w:type="dxa"/>
            <w:shd w:val="clear" w:color="auto" w:fill="A6A6A6" w:themeFill="background1" w:themeFillShade="A6"/>
            <w:vAlign w:val="center"/>
          </w:tcPr>
          <w:p w14:paraId="06EDB1A1" w14:textId="77777777" w:rsidR="00F57813" w:rsidRPr="00FA3264" w:rsidRDefault="00F57813" w:rsidP="001E03A6">
            <w:pPr>
              <w:rPr>
                <w:rFonts w:asciiTheme="minorHAnsi" w:hAnsiTheme="minorHAnsi"/>
                <w:b/>
                <w:sz w:val="20"/>
              </w:rPr>
            </w:pPr>
            <w:r w:rsidRPr="00FA3264">
              <w:rPr>
                <w:rFonts w:asciiTheme="minorHAnsi" w:hAnsiTheme="minorHAnsi"/>
                <w:b/>
                <w:sz w:val="20"/>
              </w:rPr>
              <w:t>Feld-Name</w:t>
            </w:r>
          </w:p>
        </w:tc>
        <w:tc>
          <w:tcPr>
            <w:tcW w:w="4252" w:type="dxa"/>
            <w:shd w:val="clear" w:color="auto" w:fill="A6A6A6" w:themeFill="background1" w:themeFillShade="A6"/>
            <w:vAlign w:val="center"/>
          </w:tcPr>
          <w:p w14:paraId="67C412CD" w14:textId="77777777" w:rsidR="00F57813" w:rsidRPr="00F57813" w:rsidRDefault="00F57813"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
          <w:p w14:paraId="68122DD8" w14:textId="77777777" w:rsidR="00F57813" w:rsidRPr="00FA3264" w:rsidRDefault="00F57813" w:rsidP="001E03A6">
            <w:pPr>
              <w:rPr>
                <w:rFonts w:asciiTheme="minorHAnsi" w:hAnsiTheme="minorHAnsi"/>
                <w:b/>
                <w:sz w:val="20"/>
              </w:rPr>
            </w:pPr>
            <w:r w:rsidRPr="00FA3264">
              <w:rPr>
                <w:rFonts w:asciiTheme="minorHAnsi" w:hAnsiTheme="minorHAnsi"/>
                <w:b/>
                <w:sz w:val="20"/>
              </w:rPr>
              <w:t>Type</w:t>
            </w:r>
          </w:p>
        </w:tc>
        <w:tc>
          <w:tcPr>
            <w:tcW w:w="850" w:type="dxa"/>
            <w:shd w:val="clear" w:color="auto" w:fill="A6A6A6" w:themeFill="background1" w:themeFillShade="A6"/>
            <w:vAlign w:val="center"/>
          </w:tcPr>
          <w:p w14:paraId="1C759C79" w14:textId="77777777" w:rsidR="00F57813" w:rsidRPr="00FA3264" w:rsidRDefault="00F57813" w:rsidP="001E03A6">
            <w:pPr>
              <w:jc w:val="center"/>
              <w:rPr>
                <w:rFonts w:asciiTheme="minorHAnsi" w:hAnsiTheme="minorHAnsi"/>
                <w:b/>
                <w:sz w:val="20"/>
              </w:rPr>
            </w:pPr>
            <w:r w:rsidRPr="00FA3264">
              <w:rPr>
                <w:rFonts w:asciiTheme="minorHAnsi" w:hAnsiTheme="minorHAnsi"/>
                <w:b/>
                <w:sz w:val="20"/>
              </w:rPr>
              <w:t>Länge</w:t>
            </w:r>
          </w:p>
        </w:tc>
      </w:tr>
      <w:tr w:rsidR="00F57813" w:rsidRPr="00FA3264" w14:paraId="0E7D3FFA" w14:textId="77777777" w:rsidTr="001E03A6">
        <w:tc>
          <w:tcPr>
            <w:tcW w:w="2944" w:type="dxa"/>
            <w:vAlign w:val="center"/>
          </w:tcPr>
          <w:p w14:paraId="1E57989D" w14:textId="77777777" w:rsidR="00F57813" w:rsidRPr="00FA3264" w:rsidRDefault="00F57813" w:rsidP="001E03A6">
            <w:pPr>
              <w:rPr>
                <w:rFonts w:asciiTheme="minorHAnsi" w:hAnsiTheme="minorHAnsi"/>
                <w:sz w:val="20"/>
              </w:rPr>
            </w:pPr>
            <w:r>
              <w:rPr>
                <w:rFonts w:asciiTheme="minorHAnsi" w:hAnsiTheme="minorHAnsi"/>
                <w:sz w:val="20"/>
              </w:rPr>
              <w:t>LG_Ort</w:t>
            </w:r>
          </w:p>
        </w:tc>
        <w:tc>
          <w:tcPr>
            <w:tcW w:w="4252" w:type="dxa"/>
          </w:tcPr>
          <w:p w14:paraId="2186785C" w14:textId="77777777" w:rsidR="00F57813" w:rsidRPr="00F57813" w:rsidRDefault="00F57813" w:rsidP="001E03A6">
            <w:pPr>
              <w:rPr>
                <w:rFonts w:asciiTheme="minorHAnsi" w:hAnsiTheme="minorHAnsi"/>
                <w:sz w:val="20"/>
              </w:rPr>
            </w:pPr>
            <w:r w:rsidRPr="00F57813">
              <w:rPr>
                <w:rFonts w:asciiTheme="minorHAnsi" w:hAnsiTheme="minorHAnsi"/>
                <w:sz w:val="20"/>
              </w:rPr>
              <w:t>Index</w:t>
            </w:r>
          </w:p>
        </w:tc>
        <w:tc>
          <w:tcPr>
            <w:tcW w:w="1134" w:type="dxa"/>
            <w:vAlign w:val="center"/>
          </w:tcPr>
          <w:p w14:paraId="3EC4132D" w14:textId="77777777" w:rsidR="00F57813" w:rsidRPr="00FA3264"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03207034"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6FDAED2E" w14:textId="77777777" w:rsidTr="001E03A6">
        <w:tc>
          <w:tcPr>
            <w:tcW w:w="2944" w:type="dxa"/>
            <w:vAlign w:val="center"/>
          </w:tcPr>
          <w:p w14:paraId="760C1F6E" w14:textId="77777777" w:rsidR="00F57813" w:rsidRDefault="00F57813" w:rsidP="001E03A6">
            <w:pPr>
              <w:rPr>
                <w:rFonts w:asciiTheme="minorHAnsi" w:hAnsiTheme="minorHAnsi"/>
                <w:sz w:val="20"/>
              </w:rPr>
            </w:pPr>
            <w:r>
              <w:rPr>
                <w:rFonts w:asciiTheme="minorHAnsi" w:hAnsiTheme="minorHAnsi"/>
                <w:sz w:val="20"/>
              </w:rPr>
              <w:t>LG_Bezeichnung</w:t>
            </w:r>
          </w:p>
        </w:tc>
        <w:tc>
          <w:tcPr>
            <w:tcW w:w="4252" w:type="dxa"/>
          </w:tcPr>
          <w:p w14:paraId="4A1EA5FD" w14:textId="77777777" w:rsidR="00F57813" w:rsidRPr="00F57813" w:rsidRDefault="00F57813" w:rsidP="001E03A6">
            <w:pPr>
              <w:rPr>
                <w:rFonts w:asciiTheme="minorHAnsi" w:hAnsiTheme="minorHAnsi"/>
                <w:sz w:val="20"/>
              </w:rPr>
            </w:pPr>
            <w:r w:rsidRPr="00F57813">
              <w:rPr>
                <w:rFonts w:asciiTheme="minorHAnsi" w:hAnsiTheme="minorHAnsi"/>
                <w:sz w:val="20"/>
              </w:rPr>
              <w:t>Lagerort Name</w:t>
            </w:r>
          </w:p>
        </w:tc>
        <w:tc>
          <w:tcPr>
            <w:tcW w:w="1134" w:type="dxa"/>
            <w:vAlign w:val="center"/>
          </w:tcPr>
          <w:p w14:paraId="14D2AB76"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1088B75"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6355A643" w14:textId="77777777" w:rsidTr="001E03A6">
        <w:tc>
          <w:tcPr>
            <w:tcW w:w="2944" w:type="dxa"/>
            <w:vAlign w:val="center"/>
          </w:tcPr>
          <w:p w14:paraId="3CC9EA48" w14:textId="77777777" w:rsidR="00F57813" w:rsidRDefault="00F57813" w:rsidP="001E03A6">
            <w:pPr>
              <w:rPr>
                <w:rFonts w:asciiTheme="minorHAnsi" w:hAnsiTheme="minorHAnsi"/>
                <w:sz w:val="20"/>
              </w:rPr>
            </w:pPr>
            <w:r>
              <w:rPr>
                <w:rFonts w:asciiTheme="minorHAnsi" w:hAnsiTheme="minorHAnsi"/>
                <w:sz w:val="20"/>
              </w:rPr>
              <w:t>LG_Weg</w:t>
            </w:r>
          </w:p>
        </w:tc>
        <w:tc>
          <w:tcPr>
            <w:tcW w:w="4252" w:type="dxa"/>
          </w:tcPr>
          <w:p w14:paraId="292DADA4" w14:textId="77777777" w:rsidR="00F57813" w:rsidRPr="00F57813" w:rsidRDefault="00F57813" w:rsidP="001E03A6">
            <w:pPr>
              <w:rPr>
                <w:rFonts w:asciiTheme="minorHAnsi" w:hAnsiTheme="minorHAnsi"/>
                <w:sz w:val="20"/>
              </w:rPr>
            </w:pPr>
            <w:r w:rsidRPr="00F57813">
              <w:rPr>
                <w:rFonts w:asciiTheme="minorHAnsi" w:hAnsiTheme="minorHAnsi"/>
                <w:sz w:val="20"/>
              </w:rPr>
              <w:t>Index auf Tabelle Dosierwege</w:t>
            </w:r>
          </w:p>
        </w:tc>
        <w:tc>
          <w:tcPr>
            <w:tcW w:w="1134" w:type="dxa"/>
            <w:vAlign w:val="center"/>
          </w:tcPr>
          <w:p w14:paraId="586B2C1E"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228855F0" w14:textId="77777777" w:rsidR="00F57813" w:rsidRPr="00FA3264" w:rsidRDefault="00F57813" w:rsidP="001E03A6">
            <w:pPr>
              <w:jc w:val="center"/>
              <w:rPr>
                <w:rFonts w:asciiTheme="minorHAnsi" w:hAnsiTheme="minorHAnsi"/>
                <w:sz w:val="20"/>
              </w:rPr>
            </w:pPr>
          </w:p>
        </w:tc>
      </w:tr>
      <w:tr w:rsidR="00F57813" w:rsidRPr="00FA3264" w14:paraId="237CC10C" w14:textId="77777777" w:rsidTr="001E03A6">
        <w:tc>
          <w:tcPr>
            <w:tcW w:w="2944" w:type="dxa"/>
            <w:vAlign w:val="center"/>
          </w:tcPr>
          <w:p w14:paraId="67D83C84" w14:textId="77777777" w:rsidR="00F57813" w:rsidRDefault="00F57813" w:rsidP="001E03A6">
            <w:pPr>
              <w:rPr>
                <w:rFonts w:asciiTheme="minorHAnsi" w:hAnsiTheme="minorHAnsi"/>
                <w:sz w:val="20"/>
              </w:rPr>
            </w:pPr>
            <w:r>
              <w:rPr>
                <w:rFonts w:asciiTheme="minorHAnsi" w:hAnsiTheme="minorHAnsi"/>
                <w:sz w:val="20"/>
              </w:rPr>
              <w:t>LF_Tempfuehler_Nr</w:t>
            </w:r>
          </w:p>
        </w:tc>
        <w:tc>
          <w:tcPr>
            <w:tcW w:w="4252" w:type="dxa"/>
          </w:tcPr>
          <w:p w14:paraId="6D968E89" w14:textId="77777777" w:rsidR="00F57813" w:rsidRPr="00F57813" w:rsidRDefault="00F57813" w:rsidP="001E03A6">
            <w:pPr>
              <w:rPr>
                <w:rFonts w:asciiTheme="minorHAnsi" w:hAnsiTheme="minorHAnsi"/>
                <w:sz w:val="20"/>
              </w:rPr>
            </w:pPr>
            <w:r w:rsidRPr="00F57813">
              <w:rPr>
                <w:rFonts w:asciiTheme="minorHAnsi" w:hAnsiTheme="minorHAnsi"/>
                <w:sz w:val="20"/>
              </w:rPr>
              <w:t>Zugeordneter Temperaturfühler zum Rohstoff</w:t>
            </w:r>
          </w:p>
        </w:tc>
        <w:tc>
          <w:tcPr>
            <w:tcW w:w="1134" w:type="dxa"/>
            <w:vAlign w:val="center"/>
          </w:tcPr>
          <w:p w14:paraId="43E6FDE7"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0FA7628F" w14:textId="77777777" w:rsidR="00F57813" w:rsidRPr="00FA3264" w:rsidRDefault="00F57813" w:rsidP="001E03A6">
            <w:pPr>
              <w:jc w:val="center"/>
              <w:rPr>
                <w:rFonts w:asciiTheme="minorHAnsi" w:hAnsiTheme="minorHAnsi"/>
                <w:sz w:val="20"/>
              </w:rPr>
            </w:pPr>
          </w:p>
        </w:tc>
      </w:tr>
      <w:tr w:rsidR="00F57813" w:rsidRPr="00FA3264" w14:paraId="18851EE7" w14:textId="77777777" w:rsidTr="001E03A6">
        <w:tc>
          <w:tcPr>
            <w:tcW w:w="2944" w:type="dxa"/>
            <w:vAlign w:val="center"/>
          </w:tcPr>
          <w:p w14:paraId="0406AC93" w14:textId="77777777" w:rsidR="00F57813" w:rsidRDefault="00F57813" w:rsidP="001E03A6">
            <w:pPr>
              <w:rPr>
                <w:rFonts w:asciiTheme="minorHAnsi" w:hAnsiTheme="minorHAnsi"/>
                <w:sz w:val="20"/>
              </w:rPr>
            </w:pPr>
            <w:r>
              <w:rPr>
                <w:rFonts w:asciiTheme="minorHAnsi" w:hAnsiTheme="minorHAnsi"/>
                <w:sz w:val="20"/>
              </w:rPr>
              <w:t>LG_Bilanzmenge</w:t>
            </w:r>
          </w:p>
        </w:tc>
        <w:tc>
          <w:tcPr>
            <w:tcW w:w="4252" w:type="dxa"/>
          </w:tcPr>
          <w:p w14:paraId="0F173442" w14:textId="77777777" w:rsidR="00F57813" w:rsidRPr="00F57813" w:rsidRDefault="00F57813" w:rsidP="001E03A6">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4"/>
            </w:r>
          </w:p>
        </w:tc>
        <w:tc>
          <w:tcPr>
            <w:tcW w:w="1134" w:type="dxa"/>
            <w:vAlign w:val="center"/>
          </w:tcPr>
          <w:p w14:paraId="083C8BF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15D1465D" w14:textId="77777777" w:rsidR="00F57813" w:rsidRPr="00FA3264" w:rsidRDefault="00F57813" w:rsidP="001E03A6">
            <w:pPr>
              <w:jc w:val="center"/>
              <w:rPr>
                <w:rFonts w:asciiTheme="minorHAnsi" w:hAnsiTheme="minorHAnsi"/>
                <w:sz w:val="20"/>
              </w:rPr>
            </w:pPr>
            <w:r>
              <w:rPr>
                <w:rFonts w:asciiTheme="minorHAnsi" w:hAnsiTheme="minorHAnsi"/>
                <w:sz w:val="20"/>
              </w:rPr>
              <w:t>30</w:t>
            </w:r>
          </w:p>
        </w:tc>
      </w:tr>
      <w:tr w:rsidR="00F57813" w:rsidRPr="00FA3264" w14:paraId="0077B515" w14:textId="77777777" w:rsidTr="001E03A6">
        <w:tc>
          <w:tcPr>
            <w:tcW w:w="2944" w:type="dxa"/>
            <w:vAlign w:val="center"/>
          </w:tcPr>
          <w:p w14:paraId="45FF3179" w14:textId="77777777" w:rsidR="00F57813" w:rsidRDefault="00F57813" w:rsidP="001E03A6">
            <w:pPr>
              <w:rPr>
                <w:rFonts w:asciiTheme="minorHAnsi" w:hAnsiTheme="minorHAnsi"/>
                <w:sz w:val="20"/>
              </w:rPr>
            </w:pPr>
            <w:r>
              <w:rPr>
                <w:rFonts w:asciiTheme="minorHAnsi" w:hAnsiTheme="minorHAnsi"/>
                <w:sz w:val="20"/>
              </w:rPr>
              <w:t>LG_Silo_Nr</w:t>
            </w:r>
          </w:p>
        </w:tc>
        <w:tc>
          <w:tcPr>
            <w:tcW w:w="4252" w:type="dxa"/>
          </w:tcPr>
          <w:p w14:paraId="6A19D994" w14:textId="77777777" w:rsidR="00F57813" w:rsidRPr="00F57813" w:rsidRDefault="00F57813" w:rsidP="001E03A6">
            <w:pPr>
              <w:rPr>
                <w:rFonts w:asciiTheme="minorHAnsi" w:hAnsiTheme="minorHAnsi"/>
                <w:sz w:val="20"/>
              </w:rPr>
            </w:pPr>
            <w:r w:rsidRPr="00F57813">
              <w:rPr>
                <w:rFonts w:asciiTheme="minorHAnsi" w:hAnsiTheme="minorHAnsi"/>
                <w:sz w:val="20"/>
              </w:rPr>
              <w:t>Zugeordnetes Silo</w:t>
            </w:r>
          </w:p>
        </w:tc>
        <w:tc>
          <w:tcPr>
            <w:tcW w:w="1134" w:type="dxa"/>
            <w:vAlign w:val="center"/>
          </w:tcPr>
          <w:p w14:paraId="7CBCEECF"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7722788D" w14:textId="77777777" w:rsidR="00F57813" w:rsidRPr="00FA3264" w:rsidRDefault="00F57813" w:rsidP="001E03A6">
            <w:pPr>
              <w:jc w:val="center"/>
              <w:rPr>
                <w:rFonts w:asciiTheme="minorHAnsi" w:hAnsiTheme="minorHAnsi"/>
                <w:sz w:val="20"/>
              </w:rPr>
            </w:pPr>
          </w:p>
        </w:tc>
      </w:tr>
      <w:tr w:rsidR="00F57813" w:rsidRPr="00FA3264" w14:paraId="2C22D7EE" w14:textId="77777777" w:rsidTr="001E03A6">
        <w:tc>
          <w:tcPr>
            <w:tcW w:w="2944" w:type="dxa"/>
            <w:vAlign w:val="center"/>
          </w:tcPr>
          <w:p w14:paraId="0B6AA3D9" w14:textId="77777777" w:rsidR="00F57813" w:rsidRDefault="00F57813" w:rsidP="001E03A6">
            <w:pPr>
              <w:rPr>
                <w:rFonts w:asciiTheme="minorHAnsi" w:hAnsiTheme="minorHAnsi"/>
                <w:sz w:val="20"/>
              </w:rPr>
            </w:pPr>
            <w:r>
              <w:rPr>
                <w:rFonts w:asciiTheme="minorHAnsi" w:hAnsiTheme="minorHAnsi"/>
                <w:sz w:val="20"/>
              </w:rPr>
              <w:t>LG_aktiv</w:t>
            </w:r>
          </w:p>
        </w:tc>
        <w:tc>
          <w:tcPr>
            <w:tcW w:w="4252" w:type="dxa"/>
          </w:tcPr>
          <w:p w14:paraId="151C7EAC" w14:textId="77777777" w:rsidR="00F57813" w:rsidRPr="00F57813" w:rsidRDefault="00F57813" w:rsidP="001E03A6">
            <w:pPr>
              <w:rPr>
                <w:rFonts w:asciiTheme="minorHAnsi" w:hAnsiTheme="minorHAnsi"/>
                <w:sz w:val="20"/>
              </w:rPr>
            </w:pPr>
            <w:r w:rsidRPr="00F57813">
              <w:rPr>
                <w:rFonts w:asciiTheme="minorHAnsi" w:hAnsiTheme="minorHAnsi"/>
                <w:sz w:val="20"/>
              </w:rPr>
              <w:t>Silo ein/aus schalten</w:t>
            </w:r>
          </w:p>
        </w:tc>
        <w:tc>
          <w:tcPr>
            <w:tcW w:w="1134" w:type="dxa"/>
            <w:vAlign w:val="center"/>
          </w:tcPr>
          <w:p w14:paraId="01344C5D" w14:textId="77777777" w:rsidR="00F57813" w:rsidRDefault="00F57813" w:rsidP="001E03A6">
            <w:pPr>
              <w:rPr>
                <w:rFonts w:asciiTheme="minorHAnsi" w:hAnsiTheme="minorHAnsi"/>
                <w:sz w:val="20"/>
              </w:rPr>
            </w:pPr>
            <w:r>
              <w:rPr>
                <w:rFonts w:asciiTheme="minorHAnsi" w:hAnsiTheme="minorHAnsi"/>
                <w:sz w:val="20"/>
              </w:rPr>
              <w:t>Char</w:t>
            </w:r>
          </w:p>
        </w:tc>
        <w:tc>
          <w:tcPr>
            <w:tcW w:w="850" w:type="dxa"/>
            <w:vAlign w:val="center"/>
          </w:tcPr>
          <w:p w14:paraId="4E624CA3" w14:textId="77777777" w:rsidR="00F57813" w:rsidRPr="00FA3264" w:rsidRDefault="00F57813" w:rsidP="001E03A6">
            <w:pPr>
              <w:jc w:val="center"/>
              <w:rPr>
                <w:rFonts w:asciiTheme="minorHAnsi" w:hAnsiTheme="minorHAnsi"/>
                <w:sz w:val="20"/>
              </w:rPr>
            </w:pPr>
            <w:r>
              <w:rPr>
                <w:rFonts w:asciiTheme="minorHAnsi" w:hAnsiTheme="minorHAnsi"/>
                <w:sz w:val="20"/>
              </w:rPr>
              <w:t>1</w:t>
            </w:r>
          </w:p>
        </w:tc>
      </w:tr>
      <w:tr w:rsidR="00F57813" w:rsidRPr="00FA3264" w14:paraId="340CA45F" w14:textId="77777777" w:rsidTr="001E03A6">
        <w:tc>
          <w:tcPr>
            <w:tcW w:w="2944" w:type="dxa"/>
            <w:vAlign w:val="center"/>
          </w:tcPr>
          <w:p w14:paraId="4FC29077" w14:textId="77777777" w:rsidR="00F57813" w:rsidRDefault="00F57813" w:rsidP="001E03A6">
            <w:pPr>
              <w:rPr>
                <w:rFonts w:asciiTheme="minorHAnsi" w:hAnsiTheme="minorHAnsi"/>
                <w:sz w:val="20"/>
              </w:rPr>
            </w:pPr>
            <w:r>
              <w:rPr>
                <w:rFonts w:asciiTheme="minorHAnsi" w:hAnsiTheme="minorHAnsi"/>
                <w:sz w:val="20"/>
              </w:rPr>
              <w:t>LG_Status</w:t>
            </w:r>
          </w:p>
        </w:tc>
        <w:tc>
          <w:tcPr>
            <w:tcW w:w="4252" w:type="dxa"/>
          </w:tcPr>
          <w:p w14:paraId="762CF83F" w14:textId="77777777" w:rsidR="00F57813" w:rsidRPr="00F57813" w:rsidRDefault="00F57813" w:rsidP="001E03A6">
            <w:pPr>
              <w:rPr>
                <w:rFonts w:asciiTheme="minorHAnsi" w:hAnsiTheme="minorHAnsi"/>
                <w:sz w:val="20"/>
              </w:rPr>
            </w:pPr>
          </w:p>
        </w:tc>
        <w:tc>
          <w:tcPr>
            <w:tcW w:w="1134" w:type="dxa"/>
            <w:vAlign w:val="center"/>
          </w:tcPr>
          <w:p w14:paraId="363C92FB"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4CDF7808" w14:textId="77777777" w:rsidR="00F57813" w:rsidRPr="00FA3264" w:rsidRDefault="00F57813" w:rsidP="001E03A6">
            <w:pPr>
              <w:jc w:val="center"/>
              <w:rPr>
                <w:rFonts w:asciiTheme="minorHAnsi" w:hAnsiTheme="minorHAnsi"/>
                <w:sz w:val="20"/>
              </w:rPr>
            </w:pPr>
          </w:p>
        </w:tc>
      </w:tr>
      <w:tr w:rsidR="00F57813" w:rsidRPr="00FA3264" w14:paraId="64DF6F4B" w14:textId="77777777" w:rsidTr="001E03A6">
        <w:tc>
          <w:tcPr>
            <w:tcW w:w="2944" w:type="dxa"/>
            <w:vAlign w:val="center"/>
          </w:tcPr>
          <w:p w14:paraId="640AA5B4" w14:textId="77777777" w:rsidR="00F57813" w:rsidRDefault="00F57813" w:rsidP="001E03A6">
            <w:pPr>
              <w:rPr>
                <w:rFonts w:asciiTheme="minorHAnsi" w:hAnsiTheme="minorHAnsi"/>
                <w:sz w:val="20"/>
              </w:rPr>
            </w:pPr>
            <w:r>
              <w:rPr>
                <w:rFonts w:asciiTheme="minorHAnsi" w:hAnsiTheme="minorHAnsi"/>
                <w:sz w:val="20"/>
              </w:rPr>
              <w:t>LG_Kommentar</w:t>
            </w:r>
          </w:p>
        </w:tc>
        <w:tc>
          <w:tcPr>
            <w:tcW w:w="4252" w:type="dxa"/>
          </w:tcPr>
          <w:p w14:paraId="0783D864" w14:textId="77777777" w:rsidR="00F57813" w:rsidRPr="00F57813" w:rsidRDefault="00F57813" w:rsidP="001E03A6">
            <w:pPr>
              <w:rPr>
                <w:rFonts w:asciiTheme="minorHAnsi" w:hAnsiTheme="minorHAnsi"/>
                <w:sz w:val="20"/>
              </w:rPr>
            </w:pPr>
          </w:p>
        </w:tc>
        <w:tc>
          <w:tcPr>
            <w:tcW w:w="1134" w:type="dxa"/>
            <w:vAlign w:val="center"/>
          </w:tcPr>
          <w:p w14:paraId="68111A51"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732B72C9" w14:textId="77777777" w:rsidR="00F57813" w:rsidRPr="00FA3264" w:rsidRDefault="00F57813" w:rsidP="001E03A6">
            <w:pPr>
              <w:jc w:val="center"/>
              <w:rPr>
                <w:rFonts w:asciiTheme="minorHAnsi" w:hAnsiTheme="minorHAnsi"/>
                <w:sz w:val="20"/>
              </w:rPr>
            </w:pPr>
            <w:r>
              <w:rPr>
                <w:rFonts w:asciiTheme="minorHAnsi" w:hAnsiTheme="minorHAnsi"/>
                <w:sz w:val="20"/>
              </w:rPr>
              <w:t>50</w:t>
            </w:r>
          </w:p>
        </w:tc>
      </w:tr>
      <w:tr w:rsidR="00F57813" w:rsidRPr="00FA3264" w14:paraId="533C4484" w14:textId="77777777" w:rsidTr="001E03A6">
        <w:tc>
          <w:tcPr>
            <w:tcW w:w="2944" w:type="dxa"/>
            <w:vAlign w:val="center"/>
          </w:tcPr>
          <w:p w14:paraId="6ABD8E33" w14:textId="77777777" w:rsidR="00F57813" w:rsidRDefault="00F57813" w:rsidP="001E03A6">
            <w:pPr>
              <w:rPr>
                <w:rFonts w:asciiTheme="minorHAnsi" w:hAnsiTheme="minorHAnsi"/>
                <w:sz w:val="20"/>
              </w:rPr>
            </w:pPr>
            <w:r>
              <w:rPr>
                <w:rFonts w:asciiTheme="minorHAnsi" w:hAnsiTheme="minorHAnsi"/>
                <w:sz w:val="20"/>
              </w:rPr>
              <w:t>LG_Befuell_varianten</w:t>
            </w:r>
          </w:p>
        </w:tc>
        <w:tc>
          <w:tcPr>
            <w:tcW w:w="4252" w:type="dxa"/>
          </w:tcPr>
          <w:p w14:paraId="05052155" w14:textId="77777777" w:rsidR="00F57813" w:rsidRPr="00F57813" w:rsidRDefault="00F57813" w:rsidP="001E03A6">
            <w:pPr>
              <w:rPr>
                <w:rFonts w:asciiTheme="minorHAnsi" w:hAnsiTheme="minorHAnsi"/>
                <w:sz w:val="20"/>
              </w:rPr>
            </w:pPr>
          </w:p>
        </w:tc>
        <w:tc>
          <w:tcPr>
            <w:tcW w:w="1134" w:type="dxa"/>
            <w:vAlign w:val="center"/>
          </w:tcPr>
          <w:p w14:paraId="30DC7573"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4927FC4" w14:textId="77777777" w:rsidR="00F57813" w:rsidRPr="00FA3264" w:rsidRDefault="00F57813" w:rsidP="001E03A6">
            <w:pPr>
              <w:jc w:val="center"/>
              <w:rPr>
                <w:rFonts w:asciiTheme="minorHAnsi" w:hAnsiTheme="minorHAnsi"/>
                <w:sz w:val="20"/>
              </w:rPr>
            </w:pPr>
          </w:p>
        </w:tc>
      </w:tr>
      <w:tr w:rsidR="00F57813" w:rsidRPr="00FA3264" w14:paraId="4CE12EA4" w14:textId="77777777" w:rsidTr="001E03A6">
        <w:tc>
          <w:tcPr>
            <w:tcW w:w="2944" w:type="dxa"/>
            <w:vAlign w:val="center"/>
          </w:tcPr>
          <w:p w14:paraId="4A1D4C47" w14:textId="77777777" w:rsidR="00F57813" w:rsidRDefault="00F57813" w:rsidP="001E03A6">
            <w:pPr>
              <w:rPr>
                <w:rFonts w:asciiTheme="minorHAnsi" w:hAnsiTheme="minorHAnsi"/>
                <w:sz w:val="20"/>
              </w:rPr>
            </w:pPr>
            <w:r>
              <w:rPr>
                <w:rFonts w:asciiTheme="minorHAnsi" w:hAnsiTheme="minorHAnsi"/>
                <w:sz w:val="20"/>
              </w:rPr>
              <w:t>LG_Mindestmenge</w:t>
            </w:r>
          </w:p>
        </w:tc>
        <w:tc>
          <w:tcPr>
            <w:tcW w:w="4252" w:type="dxa"/>
          </w:tcPr>
          <w:p w14:paraId="61040ED7" w14:textId="77777777" w:rsidR="00F57813" w:rsidRPr="00F57813" w:rsidRDefault="00F57813" w:rsidP="001E03A6">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5"/>
            </w:r>
          </w:p>
        </w:tc>
        <w:tc>
          <w:tcPr>
            <w:tcW w:w="1134" w:type="dxa"/>
            <w:vAlign w:val="center"/>
          </w:tcPr>
          <w:p w14:paraId="73BA4025"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4B3BB6D0"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70FFDD16" w14:textId="77777777" w:rsidTr="001E03A6">
        <w:tc>
          <w:tcPr>
            <w:tcW w:w="2944" w:type="dxa"/>
            <w:vAlign w:val="center"/>
          </w:tcPr>
          <w:p w14:paraId="75C724B0" w14:textId="77777777" w:rsidR="00F57813" w:rsidRDefault="00F57813" w:rsidP="001E03A6">
            <w:pPr>
              <w:rPr>
                <w:rFonts w:asciiTheme="minorHAnsi" w:hAnsiTheme="minorHAnsi"/>
                <w:sz w:val="20"/>
              </w:rPr>
            </w:pPr>
            <w:r>
              <w:rPr>
                <w:rFonts w:asciiTheme="minorHAnsi" w:hAnsiTheme="minorHAnsi"/>
                <w:sz w:val="20"/>
              </w:rPr>
              <w:t>LG_max_Dosierfehler</w:t>
            </w:r>
          </w:p>
        </w:tc>
        <w:tc>
          <w:tcPr>
            <w:tcW w:w="4252" w:type="dxa"/>
          </w:tcPr>
          <w:p w14:paraId="73D76F57" w14:textId="77777777" w:rsidR="00F57813" w:rsidRPr="00F57813" w:rsidRDefault="00F57813" w:rsidP="001E03A6">
            <w:pPr>
              <w:rPr>
                <w:rFonts w:asciiTheme="minorHAnsi" w:hAnsiTheme="minorHAnsi"/>
                <w:sz w:val="20"/>
              </w:rPr>
            </w:pPr>
            <w:r w:rsidRPr="00F57813">
              <w:rPr>
                <w:rFonts w:asciiTheme="minorHAnsi" w:hAnsiTheme="minorHAnsi"/>
                <w:sz w:val="20"/>
              </w:rPr>
              <w:t>Statistik Dosierfehler</w:t>
            </w:r>
          </w:p>
        </w:tc>
        <w:tc>
          <w:tcPr>
            <w:tcW w:w="1134" w:type="dxa"/>
            <w:vAlign w:val="center"/>
          </w:tcPr>
          <w:p w14:paraId="2AD7631A" w14:textId="77777777" w:rsidR="00F57813" w:rsidRDefault="00F57813" w:rsidP="001E03A6">
            <w:pPr>
              <w:rPr>
                <w:rFonts w:asciiTheme="minorHAnsi" w:hAnsiTheme="minorHAnsi"/>
                <w:sz w:val="20"/>
              </w:rPr>
            </w:pPr>
            <w:r>
              <w:rPr>
                <w:rFonts w:asciiTheme="minorHAnsi" w:hAnsiTheme="minorHAnsi"/>
                <w:sz w:val="20"/>
              </w:rPr>
              <w:t>VarChar</w:t>
            </w:r>
          </w:p>
        </w:tc>
        <w:tc>
          <w:tcPr>
            <w:tcW w:w="850" w:type="dxa"/>
            <w:vAlign w:val="center"/>
          </w:tcPr>
          <w:p w14:paraId="2401B816" w14:textId="77777777" w:rsidR="00F57813" w:rsidRPr="00FA3264" w:rsidRDefault="00F57813" w:rsidP="001E03A6">
            <w:pPr>
              <w:jc w:val="center"/>
              <w:rPr>
                <w:rFonts w:asciiTheme="minorHAnsi" w:hAnsiTheme="minorHAnsi"/>
                <w:sz w:val="20"/>
              </w:rPr>
            </w:pPr>
            <w:r>
              <w:rPr>
                <w:rFonts w:asciiTheme="minorHAnsi" w:hAnsiTheme="minorHAnsi"/>
                <w:sz w:val="20"/>
              </w:rPr>
              <w:t>16</w:t>
            </w:r>
          </w:p>
        </w:tc>
      </w:tr>
      <w:tr w:rsidR="00F57813" w:rsidRPr="00FA3264" w14:paraId="0144794A" w14:textId="77777777" w:rsidTr="001E03A6">
        <w:tc>
          <w:tcPr>
            <w:tcW w:w="2944" w:type="dxa"/>
            <w:vAlign w:val="center"/>
          </w:tcPr>
          <w:p w14:paraId="22D17E91" w14:textId="77777777" w:rsidR="00F57813" w:rsidRDefault="00F57813" w:rsidP="001E03A6">
            <w:pPr>
              <w:rPr>
                <w:rFonts w:asciiTheme="minorHAnsi" w:hAnsiTheme="minorHAnsi"/>
                <w:sz w:val="20"/>
              </w:rPr>
            </w:pPr>
            <w:r>
              <w:rPr>
                <w:rFonts w:asciiTheme="minorHAnsi" w:hAnsiTheme="minorHAnsi"/>
                <w:sz w:val="20"/>
              </w:rPr>
              <w:t>LF_LF_Nr</w:t>
            </w:r>
          </w:p>
        </w:tc>
        <w:tc>
          <w:tcPr>
            <w:tcW w:w="4252" w:type="dxa"/>
          </w:tcPr>
          <w:p w14:paraId="59F157F7" w14:textId="77777777" w:rsidR="00F57813" w:rsidRPr="00F57813" w:rsidRDefault="00F57813" w:rsidP="001E03A6">
            <w:pPr>
              <w:rPr>
                <w:rFonts w:asciiTheme="minorHAnsi" w:hAnsiTheme="minorHAnsi"/>
                <w:sz w:val="20"/>
              </w:rPr>
            </w:pPr>
          </w:p>
        </w:tc>
        <w:tc>
          <w:tcPr>
            <w:tcW w:w="1134" w:type="dxa"/>
            <w:vAlign w:val="center"/>
          </w:tcPr>
          <w:p w14:paraId="1AC89006" w14:textId="77777777" w:rsidR="00F57813" w:rsidRDefault="00F57813" w:rsidP="001E03A6">
            <w:pPr>
              <w:rPr>
                <w:rFonts w:asciiTheme="minorHAnsi" w:hAnsiTheme="minorHAnsi"/>
                <w:sz w:val="20"/>
              </w:rPr>
            </w:pPr>
            <w:r>
              <w:rPr>
                <w:rFonts w:asciiTheme="minorHAnsi" w:hAnsiTheme="minorHAnsi"/>
                <w:sz w:val="20"/>
              </w:rPr>
              <w:t>Int</w:t>
            </w:r>
          </w:p>
        </w:tc>
        <w:tc>
          <w:tcPr>
            <w:tcW w:w="850" w:type="dxa"/>
            <w:vAlign w:val="center"/>
          </w:tcPr>
          <w:p w14:paraId="1B4A023C" w14:textId="77777777" w:rsidR="00F57813" w:rsidRPr="00FA3264" w:rsidRDefault="00F57813" w:rsidP="001E03A6">
            <w:pPr>
              <w:jc w:val="center"/>
              <w:rPr>
                <w:rFonts w:asciiTheme="minorHAnsi" w:hAnsiTheme="minorHAnsi"/>
                <w:sz w:val="20"/>
              </w:rPr>
            </w:pPr>
          </w:p>
        </w:tc>
      </w:tr>
      <w:tr w:rsidR="00F57813" w:rsidRPr="00FA3264" w14:paraId="42D6D5A9" w14:textId="77777777" w:rsidTr="001E03A6">
        <w:tc>
          <w:tcPr>
            <w:tcW w:w="2944" w:type="dxa"/>
            <w:vAlign w:val="center"/>
          </w:tcPr>
          <w:p w14:paraId="3AEDB5EB" w14:textId="77777777" w:rsidR="00F57813" w:rsidRDefault="00F57813" w:rsidP="001E03A6">
            <w:pPr>
              <w:rPr>
                <w:rFonts w:asciiTheme="minorHAnsi" w:hAnsiTheme="minorHAnsi"/>
                <w:sz w:val="20"/>
              </w:rPr>
            </w:pPr>
            <w:r>
              <w:rPr>
                <w:rFonts w:asciiTheme="minorHAnsi" w:hAnsiTheme="minorHAnsi"/>
                <w:sz w:val="20"/>
              </w:rPr>
              <w:t>LG_Timestamp</w:t>
            </w:r>
          </w:p>
        </w:tc>
        <w:tc>
          <w:tcPr>
            <w:tcW w:w="4252" w:type="dxa"/>
          </w:tcPr>
          <w:p w14:paraId="4C68CE64" w14:textId="77777777" w:rsidR="00F57813" w:rsidRPr="00F57813" w:rsidRDefault="00F57813" w:rsidP="001E03A6">
            <w:pPr>
              <w:rPr>
                <w:rFonts w:asciiTheme="minorHAnsi" w:hAnsiTheme="minorHAnsi"/>
                <w:sz w:val="20"/>
              </w:rPr>
            </w:pPr>
          </w:p>
        </w:tc>
        <w:tc>
          <w:tcPr>
            <w:tcW w:w="1134" w:type="dxa"/>
            <w:vAlign w:val="center"/>
          </w:tcPr>
          <w:p w14:paraId="6BC2A559" w14:textId="77777777" w:rsidR="00F57813" w:rsidRDefault="00F57813" w:rsidP="001E03A6">
            <w:pPr>
              <w:rPr>
                <w:rFonts w:asciiTheme="minorHAnsi" w:hAnsiTheme="minorHAnsi"/>
                <w:sz w:val="20"/>
              </w:rPr>
            </w:pPr>
            <w:r>
              <w:rPr>
                <w:rFonts w:asciiTheme="minorHAnsi" w:hAnsiTheme="minorHAnsi"/>
                <w:sz w:val="20"/>
              </w:rPr>
              <w:t>DateTime</w:t>
            </w:r>
          </w:p>
        </w:tc>
        <w:tc>
          <w:tcPr>
            <w:tcW w:w="850" w:type="dxa"/>
            <w:vAlign w:val="center"/>
          </w:tcPr>
          <w:p w14:paraId="254E2B10" w14:textId="77777777" w:rsidR="00F57813" w:rsidRPr="00FA3264" w:rsidRDefault="00F57813" w:rsidP="001E03A6">
            <w:pPr>
              <w:jc w:val="center"/>
              <w:rPr>
                <w:rFonts w:asciiTheme="minorHAnsi" w:hAnsiTheme="minorHAnsi"/>
                <w:sz w:val="20"/>
              </w:rPr>
            </w:pPr>
          </w:p>
        </w:tc>
      </w:tr>
    </w:tbl>
    <w:p w14:paraId="46CF8DDC" w14:textId="77777777" w:rsidR="001E03A6" w:rsidRPr="00771220" w:rsidRDefault="001E03A6" w:rsidP="001E03A6">
      <w:pPr>
        <w:pStyle w:val="Abbildungen"/>
      </w:pPr>
      <w:bookmarkStart w:id="1695" w:name="_Toc454974991"/>
      <w:r>
        <w:t>Tabelle</w:t>
      </w:r>
      <w:r w:rsidRPr="00771220">
        <w:t xml:space="preserve"> </w:t>
      </w:r>
      <w:r>
        <w:fldChar w:fldCharType="begin"/>
      </w:r>
      <w:r>
        <w:instrText xml:space="preserve"> SEQ Abbildung \* ARABIC</w:instrText>
      </w:r>
      <w:r>
        <w:fldChar w:fldCharType="separate"/>
      </w:r>
      <w:r w:rsidR="0069057F">
        <w:rPr>
          <w:noProof/>
        </w:rPr>
        <w:t>15</w:t>
      </w:r>
      <w:r>
        <w:rPr>
          <w:noProof/>
        </w:rPr>
        <w:fldChar w:fldCharType="end"/>
      </w:r>
      <w:r w:rsidRPr="00771220">
        <w:t xml:space="preserve">: </w:t>
      </w:r>
      <w:r>
        <w:t>Datenbank Tabelle Lagerorte</w:t>
      </w:r>
      <w:bookmarkEnd w:id="1695"/>
    </w:p>
    <w:p w14:paraId="2382061E" w14:textId="77777777" w:rsidR="00F57813" w:rsidRDefault="00F57813" w:rsidP="00F57813"/>
    <w:p w14:paraId="4E317488" w14:textId="77777777" w:rsidR="00C442CB" w:rsidRDefault="00C442CB" w:rsidP="00F57813"/>
    <w:p w14:paraId="565D5CD6" w14:textId="53694F78" w:rsidR="00F57813" w:rsidRDefault="00DC53C1">
      <w:pPr>
        <w:rPr>
          <w:sz w:val="28"/>
        </w:rPr>
      </w:pPr>
      <w:r w:rsidRPr="00A023F2">
        <w:rPr>
          <w:i/>
          <w:u w:val="single"/>
        </w:rPr>
        <w:t>Festlegung</w:t>
      </w:r>
      <w:r w:rsidRPr="00A023F2">
        <w:t xml:space="preserve">: </w:t>
      </w:r>
      <w:r w:rsidRPr="00DC53C1">
        <w:t>W</w:t>
      </w:r>
      <w:r>
        <w:t>areneingänge werden in Orgasoft.NET mit Charge gebucht, das gilt auch für Rohstoffe wie Mehl, die in Silos gelagert werden. Der Wareneingang wird WinBack zur Verfügung gestellt, wo die Aufteilung auf die Silos gebucht wird. O</w:t>
      </w:r>
      <w:r>
        <w:t>r</w:t>
      </w:r>
      <w:r>
        <w:t xml:space="preserve">gasoft kennt demnach die Silos nicht und weiß nicht, in welchem Silo wieviel Mehl vorrätig ist. </w:t>
      </w:r>
      <w:r w:rsidR="00F57813">
        <w:br w:type="page"/>
      </w:r>
    </w:p>
    <w:p w14:paraId="56BF6405" w14:textId="77777777" w:rsidR="001E03A6" w:rsidRDefault="001E03A6" w:rsidP="001E03A6">
      <w:pPr>
        <w:pStyle w:val="berschrift2"/>
      </w:pPr>
      <w:bookmarkStart w:id="1696" w:name="_Toc456427631"/>
      <w:r>
        <w:lastRenderedPageBreak/>
        <w:t>Rohstoffe Lieferungen (Chargenrückverfolgung)</w:t>
      </w:r>
      <w:bookmarkEnd w:id="1696"/>
    </w:p>
    <w:p w14:paraId="076CEB56" w14:textId="77777777" w:rsidR="005928C9" w:rsidRDefault="005928C9" w:rsidP="001E03A6"/>
    <w:p w14:paraId="788CFBB6" w14:textId="77777777" w:rsidR="001E03A6" w:rsidRDefault="001E03A6" w:rsidP="001E03A6">
      <w:r>
        <w:t xml:space="preserve">Zu jeder Rohstoff-Lieferung wird ein Datensatz in der Tabelle </w:t>
      </w:r>
      <w:r w:rsidRPr="00F57813">
        <w:rPr>
          <w:i/>
        </w:rPr>
        <w:t>L</w:t>
      </w:r>
      <w:r>
        <w:rPr>
          <w:i/>
        </w:rPr>
        <w:t>ieferungen</w:t>
      </w:r>
      <w:r>
        <w:t xml:space="preserve"> angelegt. Mit der Lieferung wird auch die Bilanzmenge in der Tabelle </w:t>
      </w:r>
      <w:r w:rsidRPr="001E03A6">
        <w:rPr>
          <w:i/>
        </w:rPr>
        <w:t>Lagerorte</w:t>
      </w:r>
      <w:r>
        <w:t xml:space="preserve"> aktualisiert.</w:t>
      </w:r>
    </w:p>
    <w:p w14:paraId="53A15B2B" w14:textId="77777777" w:rsidR="001E03A6" w:rsidRDefault="001E03A6" w:rsidP="001E03A6"/>
    <w:p w14:paraId="703369BE" w14:textId="77777777" w:rsidR="001E03A6" w:rsidRPr="00C23263" w:rsidRDefault="001E03A6" w:rsidP="001E03A6">
      <w:pPr>
        <w:pStyle w:val="berschrift2"/>
      </w:pPr>
      <w:bookmarkStart w:id="1697" w:name="_Toc456427632"/>
      <w:r w:rsidRPr="00C23263">
        <w:t xml:space="preserve">Tabelle </w:t>
      </w:r>
      <w:r>
        <w:t>winback.Lieferungen</w:t>
      </w:r>
      <w:bookmarkEnd w:id="1697"/>
    </w:p>
    <w:p w14:paraId="7F6C9827" w14:textId="77777777" w:rsidR="001E03A6" w:rsidRPr="006006EE" w:rsidRDefault="001E03A6" w:rsidP="001E03A6"/>
    <w:tbl>
      <w:tblPr>
        <w:tblStyle w:val="Tabellenraster"/>
        <w:tblW w:w="9322" w:type="dxa"/>
        <w:tblLayout w:type="fixed"/>
        <w:tblLook w:val="04A0" w:firstRow="1" w:lastRow="0" w:firstColumn="1" w:lastColumn="0" w:noHBand="0" w:noVBand="1"/>
        <w:tblPrChange w:id="1698" w:author="Jörg Will" w:date="2016-07-16T10:15:00Z">
          <w:tblPr>
            <w:tblStyle w:val="Tabellenraster"/>
            <w:tblW w:w="10000" w:type="dxa"/>
            <w:tblLayout w:type="fixed"/>
            <w:tblLook w:val="04A0" w:firstRow="1" w:lastRow="0" w:firstColumn="1" w:lastColumn="0" w:noHBand="0" w:noVBand="1"/>
          </w:tblPr>
        </w:tblPrChange>
      </w:tblPr>
      <w:tblGrid>
        <w:gridCol w:w="1809"/>
        <w:gridCol w:w="3828"/>
        <w:gridCol w:w="1134"/>
        <w:gridCol w:w="708"/>
        <w:gridCol w:w="1843"/>
        <w:tblGridChange w:id="1699">
          <w:tblGrid>
            <w:gridCol w:w="2263"/>
            <w:gridCol w:w="4253"/>
            <w:gridCol w:w="1276"/>
            <w:gridCol w:w="708"/>
            <w:gridCol w:w="1500"/>
          </w:tblGrid>
        </w:tblGridChange>
      </w:tblGrid>
      <w:tr w:rsidR="00DC53C1" w:rsidRPr="00FA3264" w14:paraId="06BBDC39" w14:textId="6E2594BF" w:rsidTr="00835815">
        <w:trPr>
          <w:trHeight w:val="369"/>
          <w:trPrChange w:id="1700" w:author="Jörg Will" w:date="2016-07-16T10:15:00Z">
            <w:trPr>
              <w:trHeight w:val="369"/>
            </w:trPr>
          </w:trPrChange>
        </w:trPr>
        <w:tc>
          <w:tcPr>
            <w:tcW w:w="1809" w:type="dxa"/>
            <w:shd w:val="clear" w:color="auto" w:fill="A6A6A6" w:themeFill="background1" w:themeFillShade="A6"/>
            <w:vAlign w:val="center"/>
            <w:tcPrChange w:id="1701" w:author="Jörg Will" w:date="2016-07-16T10:15:00Z">
              <w:tcPr>
                <w:tcW w:w="2263" w:type="dxa"/>
                <w:shd w:val="clear" w:color="auto" w:fill="A6A6A6" w:themeFill="background1" w:themeFillShade="A6"/>
                <w:vAlign w:val="center"/>
              </w:tcPr>
            </w:tcPrChange>
          </w:tcPr>
          <w:p w14:paraId="0416135F" w14:textId="77777777" w:rsidR="00DC53C1" w:rsidRPr="00FA3264" w:rsidRDefault="00DC53C1" w:rsidP="001E03A6">
            <w:pPr>
              <w:rPr>
                <w:rFonts w:asciiTheme="minorHAnsi" w:hAnsiTheme="minorHAnsi"/>
                <w:b/>
                <w:sz w:val="20"/>
              </w:rPr>
            </w:pPr>
            <w:r w:rsidRPr="00FA3264">
              <w:rPr>
                <w:rFonts w:asciiTheme="minorHAnsi" w:hAnsiTheme="minorHAnsi"/>
                <w:b/>
                <w:sz w:val="20"/>
              </w:rPr>
              <w:t>Feld-Name</w:t>
            </w:r>
          </w:p>
        </w:tc>
        <w:tc>
          <w:tcPr>
            <w:tcW w:w="3828" w:type="dxa"/>
            <w:shd w:val="clear" w:color="auto" w:fill="A6A6A6" w:themeFill="background1" w:themeFillShade="A6"/>
            <w:vAlign w:val="center"/>
            <w:tcPrChange w:id="1702" w:author="Jörg Will" w:date="2016-07-16T10:15:00Z">
              <w:tcPr>
                <w:tcW w:w="4253" w:type="dxa"/>
                <w:shd w:val="clear" w:color="auto" w:fill="A6A6A6" w:themeFill="background1" w:themeFillShade="A6"/>
                <w:vAlign w:val="center"/>
              </w:tcPr>
            </w:tcPrChange>
          </w:tcPr>
          <w:p w14:paraId="5DF1D915" w14:textId="77777777" w:rsidR="00DC53C1" w:rsidRPr="00F57813" w:rsidRDefault="00DC53C1" w:rsidP="001E03A6">
            <w:pPr>
              <w:rPr>
                <w:rFonts w:asciiTheme="minorHAnsi" w:hAnsiTheme="minorHAnsi"/>
                <w:sz w:val="20"/>
              </w:rPr>
            </w:pPr>
            <w:r w:rsidRPr="00F57813">
              <w:rPr>
                <w:rFonts w:asciiTheme="minorHAnsi" w:hAnsiTheme="minorHAnsi"/>
                <w:sz w:val="20"/>
              </w:rPr>
              <w:t>Bedeutung</w:t>
            </w:r>
          </w:p>
        </w:tc>
        <w:tc>
          <w:tcPr>
            <w:tcW w:w="1134" w:type="dxa"/>
            <w:shd w:val="clear" w:color="auto" w:fill="A6A6A6" w:themeFill="background1" w:themeFillShade="A6"/>
            <w:vAlign w:val="center"/>
            <w:tcPrChange w:id="1703" w:author="Jörg Will" w:date="2016-07-16T10:15:00Z">
              <w:tcPr>
                <w:tcW w:w="1276" w:type="dxa"/>
                <w:shd w:val="clear" w:color="auto" w:fill="A6A6A6" w:themeFill="background1" w:themeFillShade="A6"/>
                <w:vAlign w:val="center"/>
              </w:tcPr>
            </w:tcPrChange>
          </w:tcPr>
          <w:p w14:paraId="2221F5F7" w14:textId="77777777" w:rsidR="00DC53C1" w:rsidRPr="00FA3264" w:rsidRDefault="00DC53C1" w:rsidP="001E03A6">
            <w:pPr>
              <w:rPr>
                <w:rFonts w:asciiTheme="minorHAnsi" w:hAnsiTheme="minorHAnsi"/>
                <w:b/>
                <w:sz w:val="20"/>
              </w:rPr>
            </w:pPr>
            <w:r w:rsidRPr="00FA3264">
              <w:rPr>
                <w:rFonts w:asciiTheme="minorHAnsi" w:hAnsiTheme="minorHAnsi"/>
                <w:b/>
                <w:sz w:val="20"/>
              </w:rPr>
              <w:t>Type</w:t>
            </w:r>
          </w:p>
        </w:tc>
        <w:tc>
          <w:tcPr>
            <w:tcW w:w="708" w:type="dxa"/>
            <w:shd w:val="clear" w:color="auto" w:fill="A6A6A6" w:themeFill="background1" w:themeFillShade="A6"/>
            <w:vAlign w:val="center"/>
            <w:tcPrChange w:id="1704" w:author="Jörg Will" w:date="2016-07-16T10:15:00Z">
              <w:tcPr>
                <w:tcW w:w="708" w:type="dxa"/>
                <w:shd w:val="clear" w:color="auto" w:fill="A6A6A6" w:themeFill="background1" w:themeFillShade="A6"/>
                <w:vAlign w:val="center"/>
              </w:tcPr>
            </w:tcPrChange>
          </w:tcPr>
          <w:p w14:paraId="0BE5B776" w14:textId="77777777" w:rsidR="00DC53C1" w:rsidRPr="00FA3264" w:rsidRDefault="00DC53C1" w:rsidP="001E03A6">
            <w:pPr>
              <w:jc w:val="center"/>
              <w:rPr>
                <w:rFonts w:asciiTheme="minorHAnsi" w:hAnsiTheme="minorHAnsi"/>
                <w:b/>
                <w:sz w:val="20"/>
              </w:rPr>
            </w:pPr>
            <w:r w:rsidRPr="00FA3264">
              <w:rPr>
                <w:rFonts w:asciiTheme="minorHAnsi" w:hAnsiTheme="minorHAnsi"/>
                <w:b/>
                <w:sz w:val="20"/>
              </w:rPr>
              <w:t>Länge</w:t>
            </w:r>
          </w:p>
        </w:tc>
        <w:tc>
          <w:tcPr>
            <w:tcW w:w="1843" w:type="dxa"/>
            <w:shd w:val="clear" w:color="auto" w:fill="A6A6A6" w:themeFill="background1" w:themeFillShade="A6"/>
            <w:vAlign w:val="center"/>
            <w:tcPrChange w:id="1705" w:author="Jörg Will" w:date="2016-07-16T10:15:00Z">
              <w:tcPr>
                <w:tcW w:w="1500" w:type="dxa"/>
                <w:shd w:val="clear" w:color="auto" w:fill="A6A6A6" w:themeFill="background1" w:themeFillShade="A6"/>
              </w:tcPr>
            </w:tcPrChange>
          </w:tcPr>
          <w:p w14:paraId="32C852A8" w14:textId="19C94950" w:rsidR="00DC53C1" w:rsidRPr="00FA3264" w:rsidRDefault="00DC53C1" w:rsidP="00835815">
            <w:pPr>
              <w:jc w:val="center"/>
              <w:rPr>
                <w:rFonts w:asciiTheme="minorHAnsi" w:hAnsiTheme="minorHAnsi"/>
                <w:b/>
                <w:sz w:val="20"/>
              </w:rPr>
              <w:pPrChange w:id="1706" w:author="Jörg Will" w:date="2016-07-16T10:14:00Z">
                <w:pPr>
                  <w:jc w:val="center"/>
                </w:pPr>
              </w:pPrChange>
            </w:pPr>
            <w:r>
              <w:rPr>
                <w:rFonts w:asciiTheme="minorHAnsi" w:hAnsiTheme="minorHAnsi"/>
                <w:b/>
                <w:sz w:val="20"/>
              </w:rPr>
              <w:t>OS.NET</w:t>
            </w:r>
          </w:p>
        </w:tc>
      </w:tr>
      <w:tr w:rsidR="00DC53C1" w:rsidRPr="00FA3264" w14:paraId="783367A8" w14:textId="4A17C6D4" w:rsidTr="00835815">
        <w:tc>
          <w:tcPr>
            <w:tcW w:w="1809" w:type="dxa"/>
            <w:vAlign w:val="center"/>
            <w:tcPrChange w:id="1707" w:author="Jörg Will" w:date="2016-07-16T10:15:00Z">
              <w:tcPr>
                <w:tcW w:w="2263" w:type="dxa"/>
                <w:vAlign w:val="center"/>
              </w:tcPr>
            </w:tcPrChange>
          </w:tcPr>
          <w:p w14:paraId="6FFC2C94" w14:textId="77777777" w:rsidR="00DC53C1" w:rsidRPr="00FA3264" w:rsidRDefault="00DC53C1" w:rsidP="001E03A6">
            <w:pPr>
              <w:rPr>
                <w:rFonts w:asciiTheme="minorHAnsi" w:hAnsiTheme="minorHAnsi"/>
                <w:sz w:val="20"/>
              </w:rPr>
            </w:pPr>
            <w:r>
              <w:rPr>
                <w:rFonts w:asciiTheme="minorHAnsi" w:hAnsiTheme="minorHAnsi"/>
                <w:sz w:val="20"/>
              </w:rPr>
              <w:t>LF_LG_Ort</w:t>
            </w:r>
          </w:p>
        </w:tc>
        <w:tc>
          <w:tcPr>
            <w:tcW w:w="3828" w:type="dxa"/>
            <w:tcPrChange w:id="1708" w:author="Jörg Will" w:date="2016-07-16T10:15:00Z">
              <w:tcPr>
                <w:tcW w:w="4253" w:type="dxa"/>
              </w:tcPr>
            </w:tcPrChange>
          </w:tcPr>
          <w:p w14:paraId="38471A9C" w14:textId="77777777" w:rsidR="00DC53C1" w:rsidRPr="00F57813" w:rsidRDefault="00DC53C1" w:rsidP="001E03A6">
            <w:pPr>
              <w:rPr>
                <w:rFonts w:asciiTheme="minorHAnsi" w:hAnsiTheme="minorHAnsi"/>
                <w:sz w:val="20"/>
              </w:rPr>
            </w:pPr>
            <w:r w:rsidRPr="00F57813">
              <w:rPr>
                <w:rFonts w:asciiTheme="minorHAnsi" w:hAnsiTheme="minorHAnsi"/>
                <w:sz w:val="20"/>
              </w:rPr>
              <w:t>Index</w:t>
            </w:r>
            <w:r>
              <w:rPr>
                <w:rFonts w:asciiTheme="minorHAnsi" w:hAnsiTheme="minorHAnsi"/>
                <w:sz w:val="20"/>
              </w:rPr>
              <w:t xml:space="preserve"> auf Lagerort</w:t>
            </w:r>
          </w:p>
        </w:tc>
        <w:tc>
          <w:tcPr>
            <w:tcW w:w="1134" w:type="dxa"/>
            <w:vAlign w:val="center"/>
            <w:tcPrChange w:id="1709" w:author="Jörg Will" w:date="2016-07-16T10:15:00Z">
              <w:tcPr>
                <w:tcW w:w="1276" w:type="dxa"/>
                <w:vAlign w:val="center"/>
              </w:tcPr>
            </w:tcPrChange>
          </w:tcPr>
          <w:p w14:paraId="1AD49B6E" w14:textId="77777777" w:rsidR="00DC53C1" w:rsidRPr="00FA3264"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10" w:author="Jörg Will" w:date="2016-07-16T10:15:00Z">
              <w:tcPr>
                <w:tcW w:w="708" w:type="dxa"/>
                <w:vAlign w:val="center"/>
              </w:tcPr>
            </w:tcPrChange>
          </w:tcPr>
          <w:p w14:paraId="695B8CBF"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Change w:id="1711" w:author="Jörg Will" w:date="2016-07-16T10:15:00Z">
              <w:tcPr>
                <w:tcW w:w="1500" w:type="dxa"/>
              </w:tcPr>
            </w:tcPrChange>
          </w:tcPr>
          <w:p w14:paraId="0D339E04" w14:textId="77777777" w:rsidR="00DC53C1" w:rsidRDefault="00DC53C1" w:rsidP="001E03A6">
            <w:pPr>
              <w:jc w:val="center"/>
              <w:rPr>
                <w:rFonts w:asciiTheme="minorHAnsi" w:hAnsiTheme="minorHAnsi"/>
                <w:sz w:val="20"/>
              </w:rPr>
            </w:pPr>
          </w:p>
        </w:tc>
      </w:tr>
      <w:tr w:rsidR="00DC53C1" w:rsidRPr="00FA3264" w14:paraId="1128BEC3" w14:textId="1041C19E" w:rsidTr="00835815">
        <w:tc>
          <w:tcPr>
            <w:tcW w:w="1809" w:type="dxa"/>
            <w:vAlign w:val="center"/>
            <w:tcPrChange w:id="1712" w:author="Jörg Will" w:date="2016-07-16T10:15:00Z">
              <w:tcPr>
                <w:tcW w:w="2263" w:type="dxa"/>
                <w:vAlign w:val="center"/>
              </w:tcPr>
            </w:tcPrChange>
          </w:tcPr>
          <w:p w14:paraId="671C83ED" w14:textId="77777777" w:rsidR="00DC53C1" w:rsidRDefault="00DC53C1" w:rsidP="001E03A6">
            <w:pPr>
              <w:rPr>
                <w:rFonts w:asciiTheme="minorHAnsi" w:hAnsiTheme="minorHAnsi"/>
                <w:sz w:val="20"/>
              </w:rPr>
            </w:pPr>
            <w:r>
              <w:rPr>
                <w:rFonts w:asciiTheme="minorHAnsi" w:hAnsiTheme="minorHAnsi"/>
                <w:sz w:val="20"/>
              </w:rPr>
              <w:t>LF_LG_Nr</w:t>
            </w:r>
          </w:p>
        </w:tc>
        <w:tc>
          <w:tcPr>
            <w:tcW w:w="3828" w:type="dxa"/>
            <w:tcPrChange w:id="1713" w:author="Jörg Will" w:date="2016-07-16T10:15:00Z">
              <w:tcPr>
                <w:tcW w:w="4253" w:type="dxa"/>
              </w:tcPr>
            </w:tcPrChange>
          </w:tcPr>
          <w:p w14:paraId="4BFE0A84" w14:textId="77777777" w:rsidR="00DC53C1" w:rsidRPr="00F57813" w:rsidRDefault="00DC53C1" w:rsidP="001E03A6">
            <w:pPr>
              <w:rPr>
                <w:rFonts w:asciiTheme="minorHAnsi" w:hAnsiTheme="minorHAnsi"/>
                <w:sz w:val="20"/>
              </w:rPr>
            </w:pPr>
            <w:r>
              <w:rPr>
                <w:rFonts w:asciiTheme="minorHAnsi" w:hAnsiTheme="minorHAnsi"/>
                <w:sz w:val="20"/>
              </w:rPr>
              <w:t>Fortlaufende Nummern</w:t>
            </w:r>
          </w:p>
        </w:tc>
        <w:tc>
          <w:tcPr>
            <w:tcW w:w="1134" w:type="dxa"/>
            <w:vAlign w:val="center"/>
            <w:tcPrChange w:id="1714" w:author="Jörg Will" w:date="2016-07-16T10:15:00Z">
              <w:tcPr>
                <w:tcW w:w="1276" w:type="dxa"/>
                <w:vAlign w:val="center"/>
              </w:tcPr>
            </w:tcPrChange>
          </w:tcPr>
          <w:p w14:paraId="6BE6479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715" w:author="Jörg Will" w:date="2016-07-16T10:15:00Z">
              <w:tcPr>
                <w:tcW w:w="708" w:type="dxa"/>
                <w:vAlign w:val="center"/>
              </w:tcPr>
            </w:tcPrChange>
          </w:tcPr>
          <w:p w14:paraId="7C562DD2" w14:textId="77777777" w:rsidR="00DC53C1" w:rsidRPr="00FA3264" w:rsidRDefault="00DC53C1" w:rsidP="001E03A6">
            <w:pPr>
              <w:jc w:val="center"/>
              <w:rPr>
                <w:rFonts w:asciiTheme="minorHAnsi" w:hAnsiTheme="minorHAnsi"/>
                <w:sz w:val="20"/>
              </w:rPr>
            </w:pPr>
          </w:p>
        </w:tc>
        <w:tc>
          <w:tcPr>
            <w:tcW w:w="1843" w:type="dxa"/>
            <w:tcPrChange w:id="1716" w:author="Jörg Will" w:date="2016-07-16T10:15:00Z">
              <w:tcPr>
                <w:tcW w:w="1500" w:type="dxa"/>
              </w:tcPr>
            </w:tcPrChange>
          </w:tcPr>
          <w:p w14:paraId="45AD8CC9" w14:textId="77777777" w:rsidR="00DC53C1" w:rsidRPr="00FA3264" w:rsidRDefault="00DC53C1" w:rsidP="001E03A6">
            <w:pPr>
              <w:jc w:val="center"/>
              <w:rPr>
                <w:rFonts w:asciiTheme="minorHAnsi" w:hAnsiTheme="minorHAnsi"/>
                <w:sz w:val="20"/>
              </w:rPr>
            </w:pPr>
          </w:p>
        </w:tc>
      </w:tr>
      <w:tr w:rsidR="00DC53C1" w:rsidRPr="00FA3264" w14:paraId="6E65EF69" w14:textId="2DFED250" w:rsidTr="00835815">
        <w:tc>
          <w:tcPr>
            <w:tcW w:w="1809" w:type="dxa"/>
            <w:vAlign w:val="center"/>
            <w:tcPrChange w:id="1717" w:author="Jörg Will" w:date="2016-07-16T10:15:00Z">
              <w:tcPr>
                <w:tcW w:w="2263" w:type="dxa"/>
                <w:vAlign w:val="center"/>
              </w:tcPr>
            </w:tcPrChange>
          </w:tcPr>
          <w:p w14:paraId="632B00DA" w14:textId="77777777" w:rsidR="00DC53C1" w:rsidRDefault="00DC53C1" w:rsidP="001E03A6">
            <w:pPr>
              <w:rPr>
                <w:rFonts w:asciiTheme="minorHAnsi" w:hAnsiTheme="minorHAnsi"/>
                <w:sz w:val="20"/>
              </w:rPr>
            </w:pPr>
            <w:r>
              <w:rPr>
                <w:rFonts w:asciiTheme="minorHAnsi" w:hAnsiTheme="minorHAnsi"/>
                <w:sz w:val="20"/>
              </w:rPr>
              <w:t>LF_Datum</w:t>
            </w:r>
          </w:p>
        </w:tc>
        <w:tc>
          <w:tcPr>
            <w:tcW w:w="3828" w:type="dxa"/>
            <w:tcPrChange w:id="1718" w:author="Jörg Will" w:date="2016-07-16T10:15:00Z">
              <w:tcPr>
                <w:tcW w:w="4253" w:type="dxa"/>
              </w:tcPr>
            </w:tcPrChange>
          </w:tcPr>
          <w:p w14:paraId="03CC8603" w14:textId="77777777" w:rsidR="00DC53C1" w:rsidRPr="00F57813" w:rsidRDefault="00DC53C1" w:rsidP="001E03A6">
            <w:pPr>
              <w:rPr>
                <w:rFonts w:asciiTheme="minorHAnsi" w:hAnsiTheme="minorHAnsi"/>
                <w:sz w:val="20"/>
              </w:rPr>
            </w:pPr>
            <w:r>
              <w:rPr>
                <w:rFonts w:asciiTheme="minorHAnsi" w:hAnsiTheme="minorHAnsi"/>
                <w:sz w:val="20"/>
              </w:rPr>
              <w:t>Lieferdatum</w:t>
            </w:r>
          </w:p>
        </w:tc>
        <w:tc>
          <w:tcPr>
            <w:tcW w:w="1134" w:type="dxa"/>
            <w:vAlign w:val="center"/>
            <w:tcPrChange w:id="1719" w:author="Jörg Will" w:date="2016-07-16T10:15:00Z">
              <w:tcPr>
                <w:tcW w:w="1276" w:type="dxa"/>
                <w:vAlign w:val="center"/>
              </w:tcPr>
            </w:tcPrChange>
          </w:tcPr>
          <w:p w14:paraId="583DDA42"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1720" w:author="Jörg Will" w:date="2016-07-16T10:15:00Z">
              <w:tcPr>
                <w:tcW w:w="708" w:type="dxa"/>
                <w:vAlign w:val="center"/>
              </w:tcPr>
            </w:tcPrChange>
          </w:tcPr>
          <w:p w14:paraId="57EB0685" w14:textId="77777777" w:rsidR="00DC53C1" w:rsidRPr="00FA3264" w:rsidRDefault="00DC53C1" w:rsidP="001E03A6">
            <w:pPr>
              <w:jc w:val="center"/>
              <w:rPr>
                <w:rFonts w:asciiTheme="minorHAnsi" w:hAnsiTheme="minorHAnsi"/>
                <w:sz w:val="20"/>
              </w:rPr>
            </w:pPr>
          </w:p>
        </w:tc>
        <w:tc>
          <w:tcPr>
            <w:tcW w:w="1843" w:type="dxa"/>
            <w:tcPrChange w:id="1721" w:author="Jörg Will" w:date="2016-07-16T10:15:00Z">
              <w:tcPr>
                <w:tcW w:w="1500" w:type="dxa"/>
              </w:tcPr>
            </w:tcPrChange>
          </w:tcPr>
          <w:p w14:paraId="23D711FE" w14:textId="587F8010" w:rsidR="00DC53C1" w:rsidRPr="00FA3264" w:rsidRDefault="00DC53C1" w:rsidP="001E03A6">
            <w:pPr>
              <w:jc w:val="center"/>
              <w:rPr>
                <w:rFonts w:asciiTheme="minorHAnsi" w:hAnsiTheme="minorHAnsi"/>
                <w:sz w:val="20"/>
              </w:rPr>
            </w:pPr>
            <w:r>
              <w:rPr>
                <w:rFonts w:asciiTheme="minorHAnsi" w:hAnsiTheme="minorHAnsi"/>
                <w:sz w:val="20"/>
              </w:rPr>
              <w:t>WE-Datum</w:t>
            </w:r>
          </w:p>
        </w:tc>
      </w:tr>
      <w:tr w:rsidR="00DC53C1" w:rsidRPr="00FA3264" w14:paraId="75C87232" w14:textId="0CDA0954" w:rsidTr="00835815">
        <w:tc>
          <w:tcPr>
            <w:tcW w:w="1809" w:type="dxa"/>
            <w:vAlign w:val="center"/>
            <w:tcPrChange w:id="1722" w:author="Jörg Will" w:date="2016-07-16T10:15:00Z">
              <w:tcPr>
                <w:tcW w:w="2263" w:type="dxa"/>
                <w:vAlign w:val="center"/>
              </w:tcPr>
            </w:tcPrChange>
          </w:tcPr>
          <w:p w14:paraId="579E79D7" w14:textId="77777777" w:rsidR="00DC53C1" w:rsidRDefault="00DC53C1" w:rsidP="001E03A6">
            <w:pPr>
              <w:rPr>
                <w:rFonts w:asciiTheme="minorHAnsi" w:hAnsiTheme="minorHAnsi"/>
                <w:sz w:val="20"/>
              </w:rPr>
            </w:pPr>
            <w:r>
              <w:rPr>
                <w:rFonts w:asciiTheme="minorHAnsi" w:hAnsiTheme="minorHAnsi"/>
                <w:sz w:val="20"/>
              </w:rPr>
              <w:t>LF_Menge</w:t>
            </w:r>
          </w:p>
        </w:tc>
        <w:tc>
          <w:tcPr>
            <w:tcW w:w="3828" w:type="dxa"/>
            <w:tcPrChange w:id="1723" w:author="Jörg Will" w:date="2016-07-16T10:15:00Z">
              <w:tcPr>
                <w:tcW w:w="4253" w:type="dxa"/>
              </w:tcPr>
            </w:tcPrChange>
          </w:tcPr>
          <w:p w14:paraId="75B5201E" w14:textId="77777777" w:rsidR="00DC53C1" w:rsidRPr="00F57813" w:rsidRDefault="00DC53C1" w:rsidP="001E03A6">
            <w:pPr>
              <w:rPr>
                <w:rFonts w:asciiTheme="minorHAnsi" w:hAnsiTheme="minorHAnsi"/>
                <w:sz w:val="20"/>
              </w:rPr>
            </w:pPr>
            <w:r>
              <w:rPr>
                <w:rFonts w:asciiTheme="minorHAnsi" w:hAnsiTheme="minorHAnsi"/>
                <w:sz w:val="20"/>
              </w:rPr>
              <w:t>Liefermenge (auch negativ bei Abbuchung)</w:t>
            </w:r>
          </w:p>
        </w:tc>
        <w:tc>
          <w:tcPr>
            <w:tcW w:w="1134" w:type="dxa"/>
            <w:vAlign w:val="center"/>
            <w:tcPrChange w:id="1724" w:author="Jörg Will" w:date="2016-07-16T10:15:00Z">
              <w:tcPr>
                <w:tcW w:w="1276" w:type="dxa"/>
                <w:vAlign w:val="center"/>
              </w:tcPr>
            </w:tcPrChange>
          </w:tcPr>
          <w:p w14:paraId="409E182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25" w:author="Jörg Will" w:date="2016-07-16T10:15:00Z">
              <w:tcPr>
                <w:tcW w:w="708" w:type="dxa"/>
                <w:vAlign w:val="center"/>
              </w:tcPr>
            </w:tcPrChange>
          </w:tcPr>
          <w:p w14:paraId="0C10A64C" w14:textId="77777777" w:rsidR="00DC53C1" w:rsidRPr="00FA3264" w:rsidRDefault="00DC53C1" w:rsidP="001E03A6">
            <w:pPr>
              <w:jc w:val="center"/>
              <w:rPr>
                <w:rFonts w:asciiTheme="minorHAnsi" w:hAnsiTheme="minorHAnsi"/>
                <w:sz w:val="20"/>
              </w:rPr>
            </w:pPr>
            <w:r>
              <w:rPr>
                <w:rFonts w:asciiTheme="minorHAnsi" w:hAnsiTheme="minorHAnsi"/>
                <w:sz w:val="20"/>
              </w:rPr>
              <w:t>16</w:t>
            </w:r>
          </w:p>
        </w:tc>
        <w:tc>
          <w:tcPr>
            <w:tcW w:w="1843" w:type="dxa"/>
            <w:tcPrChange w:id="1726" w:author="Jörg Will" w:date="2016-07-16T10:15:00Z">
              <w:tcPr>
                <w:tcW w:w="1500" w:type="dxa"/>
              </w:tcPr>
            </w:tcPrChange>
          </w:tcPr>
          <w:p w14:paraId="23A49D01" w14:textId="12E19787" w:rsidR="00DC53C1" w:rsidRDefault="00DC53C1" w:rsidP="001E03A6">
            <w:pPr>
              <w:jc w:val="center"/>
              <w:rPr>
                <w:rFonts w:asciiTheme="minorHAnsi" w:hAnsiTheme="minorHAnsi"/>
                <w:sz w:val="20"/>
              </w:rPr>
            </w:pPr>
            <w:r>
              <w:rPr>
                <w:rFonts w:asciiTheme="minorHAnsi" w:hAnsiTheme="minorHAnsi"/>
                <w:sz w:val="20"/>
              </w:rPr>
              <w:t>Menge</w:t>
            </w:r>
          </w:p>
        </w:tc>
      </w:tr>
      <w:tr w:rsidR="00DC53C1" w:rsidRPr="00FA3264" w14:paraId="5E45BF33" w14:textId="7D27FFC2" w:rsidTr="00835815">
        <w:tc>
          <w:tcPr>
            <w:tcW w:w="1809" w:type="dxa"/>
            <w:vAlign w:val="center"/>
            <w:tcPrChange w:id="1727" w:author="Jörg Will" w:date="2016-07-16T10:15:00Z">
              <w:tcPr>
                <w:tcW w:w="2263" w:type="dxa"/>
                <w:vAlign w:val="center"/>
              </w:tcPr>
            </w:tcPrChange>
          </w:tcPr>
          <w:p w14:paraId="25D1D809" w14:textId="77777777" w:rsidR="00DC53C1" w:rsidRDefault="00DC53C1" w:rsidP="001E03A6">
            <w:pPr>
              <w:rPr>
                <w:rFonts w:asciiTheme="minorHAnsi" w:hAnsiTheme="minorHAnsi"/>
                <w:sz w:val="20"/>
              </w:rPr>
            </w:pPr>
            <w:r>
              <w:rPr>
                <w:rFonts w:asciiTheme="minorHAnsi" w:hAnsiTheme="minorHAnsi"/>
                <w:sz w:val="20"/>
              </w:rPr>
              <w:t>LF_Lieferant</w:t>
            </w:r>
          </w:p>
        </w:tc>
        <w:tc>
          <w:tcPr>
            <w:tcW w:w="3828" w:type="dxa"/>
            <w:tcPrChange w:id="1728" w:author="Jörg Will" w:date="2016-07-16T10:15:00Z">
              <w:tcPr>
                <w:tcW w:w="4253" w:type="dxa"/>
              </w:tcPr>
            </w:tcPrChange>
          </w:tcPr>
          <w:p w14:paraId="7E598C16" w14:textId="77777777" w:rsidR="00DC53C1" w:rsidRPr="00F57813" w:rsidRDefault="00DC53C1" w:rsidP="001E03A6">
            <w:pPr>
              <w:rPr>
                <w:rFonts w:asciiTheme="minorHAnsi" w:hAnsiTheme="minorHAnsi"/>
                <w:sz w:val="20"/>
              </w:rPr>
            </w:pPr>
            <w:r>
              <w:rPr>
                <w:rFonts w:asciiTheme="minorHAnsi" w:hAnsiTheme="minorHAnsi"/>
                <w:sz w:val="20"/>
              </w:rPr>
              <w:t>Index auf Tabelle Lieferungen</w:t>
            </w:r>
            <w:r>
              <w:rPr>
                <w:rStyle w:val="Funotenzeichen"/>
                <w:rFonts w:asciiTheme="minorHAnsi" w:hAnsiTheme="minorHAnsi"/>
                <w:sz w:val="20"/>
              </w:rPr>
              <w:footnoteReference w:id="6"/>
            </w:r>
          </w:p>
        </w:tc>
        <w:tc>
          <w:tcPr>
            <w:tcW w:w="1134" w:type="dxa"/>
            <w:vAlign w:val="center"/>
            <w:tcPrChange w:id="1729" w:author="Jörg Will" w:date="2016-07-16T10:15:00Z">
              <w:tcPr>
                <w:tcW w:w="1276" w:type="dxa"/>
                <w:vAlign w:val="center"/>
              </w:tcPr>
            </w:tcPrChange>
          </w:tcPr>
          <w:p w14:paraId="4C601862"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30" w:author="Jörg Will" w:date="2016-07-16T10:15:00Z">
              <w:tcPr>
                <w:tcW w:w="708" w:type="dxa"/>
                <w:vAlign w:val="center"/>
              </w:tcPr>
            </w:tcPrChange>
          </w:tcPr>
          <w:p w14:paraId="1D945320" w14:textId="77777777" w:rsidR="00DC53C1" w:rsidRPr="00FA3264" w:rsidRDefault="00DC53C1" w:rsidP="001E03A6">
            <w:pPr>
              <w:jc w:val="center"/>
              <w:rPr>
                <w:rFonts w:asciiTheme="minorHAnsi" w:hAnsiTheme="minorHAnsi"/>
                <w:sz w:val="20"/>
              </w:rPr>
            </w:pPr>
            <w:r>
              <w:rPr>
                <w:rFonts w:asciiTheme="minorHAnsi" w:hAnsiTheme="minorHAnsi"/>
                <w:sz w:val="20"/>
              </w:rPr>
              <w:t>24</w:t>
            </w:r>
          </w:p>
        </w:tc>
        <w:tc>
          <w:tcPr>
            <w:tcW w:w="1843" w:type="dxa"/>
            <w:tcPrChange w:id="1731" w:author="Jörg Will" w:date="2016-07-16T10:15:00Z">
              <w:tcPr>
                <w:tcW w:w="1500" w:type="dxa"/>
              </w:tcPr>
            </w:tcPrChange>
          </w:tcPr>
          <w:p w14:paraId="028BB1DD" w14:textId="24299789" w:rsidR="00DC53C1" w:rsidRDefault="00DC53C1" w:rsidP="001E03A6">
            <w:pPr>
              <w:jc w:val="center"/>
              <w:rPr>
                <w:rFonts w:asciiTheme="minorHAnsi" w:hAnsiTheme="minorHAnsi"/>
                <w:sz w:val="20"/>
              </w:rPr>
            </w:pPr>
            <w:r>
              <w:rPr>
                <w:rFonts w:asciiTheme="minorHAnsi" w:hAnsiTheme="minorHAnsi"/>
                <w:sz w:val="20"/>
              </w:rPr>
              <w:t>Suchname des Liefera</w:t>
            </w:r>
            <w:r>
              <w:rPr>
                <w:rFonts w:asciiTheme="minorHAnsi" w:hAnsiTheme="minorHAnsi"/>
                <w:sz w:val="20"/>
              </w:rPr>
              <w:t>n</w:t>
            </w:r>
            <w:r>
              <w:rPr>
                <w:rFonts w:asciiTheme="minorHAnsi" w:hAnsiTheme="minorHAnsi"/>
                <w:sz w:val="20"/>
              </w:rPr>
              <w:t>ten</w:t>
            </w:r>
          </w:p>
        </w:tc>
      </w:tr>
      <w:tr w:rsidR="00DC53C1" w:rsidRPr="00FA3264" w14:paraId="074F60BD" w14:textId="44330C7A" w:rsidTr="00835815">
        <w:tc>
          <w:tcPr>
            <w:tcW w:w="1809" w:type="dxa"/>
            <w:vAlign w:val="center"/>
            <w:tcPrChange w:id="1732" w:author="Jörg Will" w:date="2016-07-16T10:15:00Z">
              <w:tcPr>
                <w:tcW w:w="2263" w:type="dxa"/>
                <w:vAlign w:val="center"/>
              </w:tcPr>
            </w:tcPrChange>
          </w:tcPr>
          <w:p w14:paraId="34C4F9CB" w14:textId="77777777" w:rsidR="00DC53C1" w:rsidRDefault="00DC53C1" w:rsidP="001E03A6">
            <w:pPr>
              <w:rPr>
                <w:rFonts w:asciiTheme="minorHAnsi" w:hAnsiTheme="minorHAnsi"/>
                <w:sz w:val="20"/>
              </w:rPr>
            </w:pPr>
            <w:r>
              <w:rPr>
                <w:rFonts w:asciiTheme="minorHAnsi" w:hAnsiTheme="minorHAnsi"/>
                <w:sz w:val="20"/>
              </w:rPr>
              <w:t>LF_gebucht</w:t>
            </w:r>
          </w:p>
        </w:tc>
        <w:tc>
          <w:tcPr>
            <w:tcW w:w="3828" w:type="dxa"/>
            <w:tcPrChange w:id="1733" w:author="Jörg Will" w:date="2016-07-16T10:15:00Z">
              <w:tcPr>
                <w:tcW w:w="4253" w:type="dxa"/>
              </w:tcPr>
            </w:tcPrChange>
          </w:tcPr>
          <w:p w14:paraId="03AFBAAA" w14:textId="77777777" w:rsidR="00DC53C1" w:rsidRPr="00F57813" w:rsidRDefault="00DC53C1" w:rsidP="001E03A6">
            <w:pPr>
              <w:rPr>
                <w:rFonts w:asciiTheme="minorHAnsi" w:hAnsiTheme="minorHAnsi"/>
                <w:sz w:val="20"/>
              </w:rPr>
            </w:pPr>
            <w:r>
              <w:rPr>
                <w:rFonts w:asciiTheme="minorHAnsi" w:hAnsiTheme="minorHAnsi"/>
                <w:sz w:val="20"/>
              </w:rPr>
              <w:t>Buchungskennzeichen</w:t>
            </w:r>
          </w:p>
        </w:tc>
        <w:tc>
          <w:tcPr>
            <w:tcW w:w="1134" w:type="dxa"/>
            <w:vAlign w:val="center"/>
            <w:tcPrChange w:id="1734" w:author="Jörg Will" w:date="2016-07-16T10:15:00Z">
              <w:tcPr>
                <w:tcW w:w="1276" w:type="dxa"/>
                <w:vAlign w:val="center"/>
              </w:tcPr>
            </w:tcPrChange>
          </w:tcPr>
          <w:p w14:paraId="0798BE0A"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Change w:id="1735" w:author="Jörg Will" w:date="2016-07-16T10:15:00Z">
              <w:tcPr>
                <w:tcW w:w="708" w:type="dxa"/>
                <w:vAlign w:val="center"/>
              </w:tcPr>
            </w:tcPrChange>
          </w:tcPr>
          <w:p w14:paraId="09BF348B" w14:textId="77777777" w:rsidR="00DC53C1" w:rsidRPr="00FA3264" w:rsidRDefault="00DC53C1" w:rsidP="001E03A6">
            <w:pPr>
              <w:jc w:val="center"/>
              <w:rPr>
                <w:rFonts w:asciiTheme="minorHAnsi" w:hAnsiTheme="minorHAnsi"/>
                <w:sz w:val="20"/>
              </w:rPr>
            </w:pPr>
            <w:r>
              <w:rPr>
                <w:rFonts w:asciiTheme="minorHAnsi" w:hAnsiTheme="minorHAnsi"/>
                <w:sz w:val="20"/>
              </w:rPr>
              <w:t>1</w:t>
            </w:r>
          </w:p>
        </w:tc>
        <w:tc>
          <w:tcPr>
            <w:tcW w:w="1843" w:type="dxa"/>
            <w:tcPrChange w:id="1736" w:author="Jörg Will" w:date="2016-07-16T10:15:00Z">
              <w:tcPr>
                <w:tcW w:w="1500" w:type="dxa"/>
              </w:tcPr>
            </w:tcPrChange>
          </w:tcPr>
          <w:p w14:paraId="75729011" w14:textId="77777777" w:rsidR="00DC53C1" w:rsidRDefault="00DC53C1" w:rsidP="001E03A6">
            <w:pPr>
              <w:jc w:val="center"/>
              <w:rPr>
                <w:rFonts w:asciiTheme="minorHAnsi" w:hAnsiTheme="minorHAnsi"/>
                <w:sz w:val="20"/>
              </w:rPr>
            </w:pPr>
          </w:p>
        </w:tc>
      </w:tr>
      <w:tr w:rsidR="00DC53C1" w:rsidRPr="00FA3264" w14:paraId="2580928F" w14:textId="470DD4A9" w:rsidTr="00835815">
        <w:tc>
          <w:tcPr>
            <w:tcW w:w="1809" w:type="dxa"/>
            <w:vAlign w:val="center"/>
            <w:tcPrChange w:id="1737" w:author="Jörg Will" w:date="2016-07-16T10:15:00Z">
              <w:tcPr>
                <w:tcW w:w="2263" w:type="dxa"/>
                <w:vAlign w:val="center"/>
              </w:tcPr>
            </w:tcPrChange>
          </w:tcPr>
          <w:p w14:paraId="0B3ED488" w14:textId="77777777" w:rsidR="00DC53C1" w:rsidRDefault="00DC53C1" w:rsidP="001E03A6">
            <w:pPr>
              <w:rPr>
                <w:rFonts w:asciiTheme="minorHAnsi" w:hAnsiTheme="minorHAnsi"/>
                <w:sz w:val="20"/>
              </w:rPr>
            </w:pPr>
            <w:r>
              <w:rPr>
                <w:rFonts w:asciiTheme="minorHAnsi" w:hAnsiTheme="minorHAnsi"/>
                <w:sz w:val="20"/>
              </w:rPr>
              <w:t>LF_Bemerkung</w:t>
            </w:r>
          </w:p>
        </w:tc>
        <w:tc>
          <w:tcPr>
            <w:tcW w:w="3828" w:type="dxa"/>
            <w:tcPrChange w:id="1738" w:author="Jörg Will" w:date="2016-07-16T10:15:00Z">
              <w:tcPr>
                <w:tcW w:w="4253" w:type="dxa"/>
              </w:tcPr>
            </w:tcPrChange>
          </w:tcPr>
          <w:p w14:paraId="046C1CC8" w14:textId="77777777" w:rsidR="00DC53C1" w:rsidRPr="00F57813" w:rsidRDefault="00DC53C1" w:rsidP="001E03A6">
            <w:pPr>
              <w:rPr>
                <w:rFonts w:asciiTheme="minorHAnsi" w:hAnsiTheme="minorHAnsi"/>
                <w:sz w:val="20"/>
              </w:rPr>
            </w:pPr>
            <w:r>
              <w:rPr>
                <w:rFonts w:asciiTheme="minorHAnsi" w:hAnsiTheme="minorHAnsi"/>
                <w:sz w:val="20"/>
              </w:rPr>
              <w:t>Kommentar</w:t>
            </w:r>
          </w:p>
        </w:tc>
        <w:tc>
          <w:tcPr>
            <w:tcW w:w="1134" w:type="dxa"/>
            <w:vAlign w:val="center"/>
            <w:tcPrChange w:id="1739" w:author="Jörg Will" w:date="2016-07-16T10:15:00Z">
              <w:tcPr>
                <w:tcW w:w="1276" w:type="dxa"/>
                <w:vAlign w:val="center"/>
              </w:tcPr>
            </w:tcPrChange>
          </w:tcPr>
          <w:p w14:paraId="4298E10C" w14:textId="77777777" w:rsidR="00DC53C1" w:rsidRDefault="00DC53C1" w:rsidP="001E03A6">
            <w:pPr>
              <w:rPr>
                <w:rFonts w:asciiTheme="minorHAnsi" w:hAnsiTheme="minorHAnsi"/>
                <w:sz w:val="20"/>
              </w:rPr>
            </w:pPr>
            <w:r>
              <w:rPr>
                <w:rFonts w:asciiTheme="minorHAnsi" w:hAnsiTheme="minorHAnsi"/>
                <w:sz w:val="20"/>
              </w:rPr>
              <w:t>Char</w:t>
            </w:r>
          </w:p>
        </w:tc>
        <w:tc>
          <w:tcPr>
            <w:tcW w:w="708" w:type="dxa"/>
            <w:vAlign w:val="center"/>
            <w:tcPrChange w:id="1740" w:author="Jörg Will" w:date="2016-07-16T10:15:00Z">
              <w:tcPr>
                <w:tcW w:w="708" w:type="dxa"/>
                <w:vAlign w:val="center"/>
              </w:tcPr>
            </w:tcPrChange>
          </w:tcPr>
          <w:p w14:paraId="7DFE72A1" w14:textId="77777777" w:rsidR="00DC53C1" w:rsidRPr="00FA3264" w:rsidRDefault="00DC53C1" w:rsidP="001E03A6">
            <w:pPr>
              <w:jc w:val="center"/>
              <w:rPr>
                <w:rFonts w:asciiTheme="minorHAnsi" w:hAnsiTheme="minorHAnsi"/>
                <w:sz w:val="20"/>
              </w:rPr>
            </w:pPr>
            <w:r>
              <w:rPr>
                <w:rFonts w:asciiTheme="minorHAnsi" w:hAnsiTheme="minorHAnsi"/>
                <w:sz w:val="20"/>
              </w:rPr>
              <w:t>50</w:t>
            </w:r>
          </w:p>
        </w:tc>
        <w:tc>
          <w:tcPr>
            <w:tcW w:w="1843" w:type="dxa"/>
            <w:tcPrChange w:id="1741" w:author="Jörg Will" w:date="2016-07-16T10:15:00Z">
              <w:tcPr>
                <w:tcW w:w="1500" w:type="dxa"/>
              </w:tcPr>
            </w:tcPrChange>
          </w:tcPr>
          <w:p w14:paraId="78A4343A" w14:textId="77777777" w:rsidR="00DC53C1" w:rsidRDefault="00DC53C1" w:rsidP="001E03A6">
            <w:pPr>
              <w:jc w:val="center"/>
              <w:rPr>
                <w:rFonts w:asciiTheme="minorHAnsi" w:hAnsiTheme="minorHAnsi"/>
                <w:sz w:val="20"/>
              </w:rPr>
            </w:pPr>
          </w:p>
        </w:tc>
      </w:tr>
      <w:tr w:rsidR="00DC53C1" w:rsidRPr="00FA3264" w14:paraId="6275C80B" w14:textId="4E74974C" w:rsidTr="00835815">
        <w:tc>
          <w:tcPr>
            <w:tcW w:w="1809" w:type="dxa"/>
            <w:vAlign w:val="center"/>
            <w:tcPrChange w:id="1742" w:author="Jörg Will" w:date="2016-07-16T10:15:00Z">
              <w:tcPr>
                <w:tcW w:w="2263" w:type="dxa"/>
                <w:vAlign w:val="center"/>
              </w:tcPr>
            </w:tcPrChange>
          </w:tcPr>
          <w:p w14:paraId="50834C65" w14:textId="77777777" w:rsidR="00DC53C1" w:rsidRDefault="00DC53C1" w:rsidP="001E03A6">
            <w:pPr>
              <w:rPr>
                <w:rFonts w:asciiTheme="minorHAnsi" w:hAnsiTheme="minorHAnsi"/>
                <w:sz w:val="20"/>
              </w:rPr>
            </w:pPr>
            <w:r>
              <w:rPr>
                <w:rFonts w:asciiTheme="minorHAnsi" w:hAnsiTheme="minorHAnsi"/>
                <w:sz w:val="20"/>
              </w:rPr>
              <w:t>LF_Lager</w:t>
            </w:r>
          </w:p>
        </w:tc>
        <w:tc>
          <w:tcPr>
            <w:tcW w:w="3828" w:type="dxa"/>
            <w:tcPrChange w:id="1743" w:author="Jörg Will" w:date="2016-07-16T10:15:00Z">
              <w:tcPr>
                <w:tcW w:w="4253" w:type="dxa"/>
              </w:tcPr>
            </w:tcPrChange>
          </w:tcPr>
          <w:p w14:paraId="58168D5D" w14:textId="77777777" w:rsidR="00DC53C1" w:rsidRPr="00F57813" w:rsidRDefault="00DC53C1" w:rsidP="001E03A6">
            <w:pPr>
              <w:rPr>
                <w:rFonts w:asciiTheme="minorHAnsi" w:hAnsiTheme="minorHAnsi"/>
                <w:sz w:val="20"/>
              </w:rPr>
            </w:pPr>
            <w:r>
              <w:rPr>
                <w:rFonts w:asciiTheme="minorHAnsi" w:hAnsiTheme="minorHAnsi"/>
                <w:sz w:val="20"/>
              </w:rPr>
              <w:t>Umbuchung auf interne Lagerstellen</w:t>
            </w:r>
            <w:r>
              <w:rPr>
                <w:rStyle w:val="Funotenzeichen"/>
                <w:rFonts w:asciiTheme="minorHAnsi" w:hAnsiTheme="minorHAnsi"/>
                <w:sz w:val="20"/>
              </w:rPr>
              <w:footnoteReference w:id="7"/>
            </w:r>
          </w:p>
        </w:tc>
        <w:tc>
          <w:tcPr>
            <w:tcW w:w="1134" w:type="dxa"/>
            <w:vAlign w:val="center"/>
            <w:tcPrChange w:id="1744" w:author="Jörg Will" w:date="2016-07-16T10:15:00Z">
              <w:tcPr>
                <w:tcW w:w="1276" w:type="dxa"/>
                <w:vAlign w:val="center"/>
              </w:tcPr>
            </w:tcPrChange>
          </w:tcPr>
          <w:p w14:paraId="743A1E58"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745" w:author="Jörg Will" w:date="2016-07-16T10:15:00Z">
              <w:tcPr>
                <w:tcW w:w="708" w:type="dxa"/>
                <w:vAlign w:val="center"/>
              </w:tcPr>
            </w:tcPrChange>
          </w:tcPr>
          <w:p w14:paraId="74AB15F2" w14:textId="77777777" w:rsidR="00DC53C1" w:rsidRPr="00FA3264" w:rsidRDefault="00DC53C1" w:rsidP="001E03A6">
            <w:pPr>
              <w:jc w:val="center"/>
              <w:rPr>
                <w:rFonts w:asciiTheme="minorHAnsi" w:hAnsiTheme="minorHAnsi"/>
                <w:sz w:val="20"/>
              </w:rPr>
            </w:pPr>
          </w:p>
        </w:tc>
        <w:tc>
          <w:tcPr>
            <w:tcW w:w="1843" w:type="dxa"/>
            <w:tcPrChange w:id="1746" w:author="Jörg Will" w:date="2016-07-16T10:15:00Z">
              <w:tcPr>
                <w:tcW w:w="1500" w:type="dxa"/>
              </w:tcPr>
            </w:tcPrChange>
          </w:tcPr>
          <w:p w14:paraId="69DD0CC2" w14:textId="77777777" w:rsidR="00DC53C1" w:rsidRPr="00FA3264" w:rsidRDefault="00DC53C1" w:rsidP="001E03A6">
            <w:pPr>
              <w:jc w:val="center"/>
              <w:rPr>
                <w:rFonts w:asciiTheme="minorHAnsi" w:hAnsiTheme="minorHAnsi"/>
                <w:sz w:val="20"/>
              </w:rPr>
            </w:pPr>
          </w:p>
        </w:tc>
      </w:tr>
      <w:tr w:rsidR="00DC53C1" w:rsidRPr="00FA3264" w14:paraId="3CCA8973" w14:textId="603F599F" w:rsidTr="00835815">
        <w:tc>
          <w:tcPr>
            <w:tcW w:w="1809" w:type="dxa"/>
            <w:vAlign w:val="center"/>
            <w:tcPrChange w:id="1747" w:author="Jörg Will" w:date="2016-07-16T10:15:00Z">
              <w:tcPr>
                <w:tcW w:w="2263" w:type="dxa"/>
                <w:vAlign w:val="center"/>
              </w:tcPr>
            </w:tcPrChange>
          </w:tcPr>
          <w:p w14:paraId="5B8833D3" w14:textId="77777777" w:rsidR="00DC53C1" w:rsidRDefault="00DC53C1" w:rsidP="001E03A6">
            <w:pPr>
              <w:rPr>
                <w:rFonts w:asciiTheme="minorHAnsi" w:hAnsiTheme="minorHAnsi"/>
                <w:sz w:val="20"/>
              </w:rPr>
            </w:pPr>
            <w:r>
              <w:rPr>
                <w:rFonts w:asciiTheme="minorHAnsi" w:hAnsiTheme="minorHAnsi"/>
                <w:sz w:val="20"/>
              </w:rPr>
              <w:t>LF_BF_Charge</w:t>
            </w:r>
          </w:p>
        </w:tc>
        <w:tc>
          <w:tcPr>
            <w:tcW w:w="3828" w:type="dxa"/>
            <w:tcPrChange w:id="1748" w:author="Jörg Will" w:date="2016-07-16T10:15:00Z">
              <w:tcPr>
                <w:tcW w:w="4253" w:type="dxa"/>
              </w:tcPr>
            </w:tcPrChange>
          </w:tcPr>
          <w:p w14:paraId="1338F9BA" w14:textId="77777777" w:rsidR="00DC53C1" w:rsidRPr="00F57813" w:rsidRDefault="00DC53C1" w:rsidP="001E03A6">
            <w:pPr>
              <w:rPr>
                <w:rFonts w:asciiTheme="minorHAnsi" w:hAnsiTheme="minorHAnsi"/>
                <w:sz w:val="20"/>
              </w:rPr>
            </w:pPr>
            <w:r>
              <w:rPr>
                <w:rFonts w:asciiTheme="minorHAnsi" w:hAnsiTheme="minorHAnsi"/>
                <w:sz w:val="20"/>
              </w:rPr>
              <w:t>Rohstoff-Chargen-Nummer</w:t>
            </w:r>
          </w:p>
        </w:tc>
        <w:tc>
          <w:tcPr>
            <w:tcW w:w="1134" w:type="dxa"/>
            <w:vAlign w:val="center"/>
            <w:tcPrChange w:id="1749" w:author="Jörg Will" w:date="2016-07-16T10:15:00Z">
              <w:tcPr>
                <w:tcW w:w="1276" w:type="dxa"/>
                <w:vAlign w:val="center"/>
              </w:tcPr>
            </w:tcPrChange>
          </w:tcPr>
          <w:p w14:paraId="0BD10068"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50" w:author="Jörg Will" w:date="2016-07-16T10:15:00Z">
              <w:tcPr>
                <w:tcW w:w="708" w:type="dxa"/>
                <w:vAlign w:val="center"/>
              </w:tcPr>
            </w:tcPrChange>
          </w:tcPr>
          <w:p w14:paraId="6C095338"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Change w:id="1751" w:author="Jörg Will" w:date="2016-07-16T10:15:00Z">
              <w:tcPr>
                <w:tcW w:w="1500" w:type="dxa"/>
              </w:tcPr>
            </w:tcPrChange>
          </w:tcPr>
          <w:p w14:paraId="795E1F38" w14:textId="1EB32AE3" w:rsidR="00DC53C1" w:rsidRDefault="00DC53C1" w:rsidP="001E03A6">
            <w:pPr>
              <w:jc w:val="center"/>
              <w:rPr>
                <w:rFonts w:asciiTheme="minorHAnsi" w:hAnsiTheme="minorHAnsi"/>
                <w:sz w:val="20"/>
              </w:rPr>
            </w:pPr>
            <w:r>
              <w:rPr>
                <w:rFonts w:asciiTheme="minorHAnsi" w:hAnsiTheme="minorHAnsi"/>
                <w:sz w:val="20"/>
              </w:rPr>
              <w:t>ChargenNr</w:t>
            </w:r>
          </w:p>
        </w:tc>
      </w:tr>
      <w:tr w:rsidR="00DC53C1" w:rsidRPr="00FA3264" w14:paraId="63F37B9A" w14:textId="2AE0AE37" w:rsidTr="00835815">
        <w:tc>
          <w:tcPr>
            <w:tcW w:w="1809" w:type="dxa"/>
            <w:vAlign w:val="center"/>
            <w:tcPrChange w:id="1752" w:author="Jörg Will" w:date="2016-07-16T10:15:00Z">
              <w:tcPr>
                <w:tcW w:w="2263" w:type="dxa"/>
                <w:vAlign w:val="center"/>
              </w:tcPr>
            </w:tcPrChange>
          </w:tcPr>
          <w:p w14:paraId="4107CF3A" w14:textId="77777777" w:rsidR="00DC53C1" w:rsidRDefault="00DC53C1" w:rsidP="001E03A6">
            <w:pPr>
              <w:rPr>
                <w:rFonts w:asciiTheme="minorHAnsi" w:hAnsiTheme="minorHAnsi"/>
                <w:sz w:val="20"/>
              </w:rPr>
            </w:pPr>
            <w:r>
              <w:rPr>
                <w:rFonts w:asciiTheme="minorHAnsi" w:hAnsiTheme="minorHAnsi"/>
                <w:sz w:val="20"/>
              </w:rPr>
              <w:t>LF_Liniengruppe</w:t>
            </w:r>
          </w:p>
        </w:tc>
        <w:tc>
          <w:tcPr>
            <w:tcW w:w="3828" w:type="dxa"/>
            <w:tcPrChange w:id="1753" w:author="Jörg Will" w:date="2016-07-16T10:15:00Z">
              <w:tcPr>
                <w:tcW w:w="4253" w:type="dxa"/>
              </w:tcPr>
            </w:tcPrChange>
          </w:tcPr>
          <w:p w14:paraId="63A5C4BA" w14:textId="77777777" w:rsidR="00DC53C1" w:rsidRPr="00F57813" w:rsidRDefault="00DC53C1" w:rsidP="001E03A6">
            <w:pPr>
              <w:rPr>
                <w:rFonts w:asciiTheme="minorHAnsi" w:hAnsiTheme="minorHAnsi"/>
                <w:sz w:val="20"/>
              </w:rPr>
            </w:pPr>
          </w:p>
        </w:tc>
        <w:tc>
          <w:tcPr>
            <w:tcW w:w="1134" w:type="dxa"/>
            <w:vAlign w:val="center"/>
            <w:tcPrChange w:id="1754" w:author="Jörg Will" w:date="2016-07-16T10:15:00Z">
              <w:tcPr>
                <w:tcW w:w="1276" w:type="dxa"/>
                <w:vAlign w:val="center"/>
              </w:tcPr>
            </w:tcPrChange>
          </w:tcPr>
          <w:p w14:paraId="6978F98C"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755" w:author="Jörg Will" w:date="2016-07-16T10:15:00Z">
              <w:tcPr>
                <w:tcW w:w="708" w:type="dxa"/>
                <w:vAlign w:val="center"/>
              </w:tcPr>
            </w:tcPrChange>
          </w:tcPr>
          <w:p w14:paraId="610A51DD" w14:textId="77777777" w:rsidR="00DC53C1" w:rsidRPr="00FA3264" w:rsidRDefault="00DC53C1" w:rsidP="001E03A6">
            <w:pPr>
              <w:jc w:val="center"/>
              <w:rPr>
                <w:rFonts w:asciiTheme="minorHAnsi" w:hAnsiTheme="minorHAnsi"/>
                <w:sz w:val="20"/>
              </w:rPr>
            </w:pPr>
          </w:p>
        </w:tc>
        <w:tc>
          <w:tcPr>
            <w:tcW w:w="1843" w:type="dxa"/>
            <w:tcPrChange w:id="1756" w:author="Jörg Will" w:date="2016-07-16T10:15:00Z">
              <w:tcPr>
                <w:tcW w:w="1500" w:type="dxa"/>
              </w:tcPr>
            </w:tcPrChange>
          </w:tcPr>
          <w:p w14:paraId="08884C06" w14:textId="77777777" w:rsidR="00DC53C1" w:rsidRPr="00FA3264" w:rsidRDefault="00DC53C1" w:rsidP="001E03A6">
            <w:pPr>
              <w:jc w:val="center"/>
              <w:rPr>
                <w:rFonts w:asciiTheme="minorHAnsi" w:hAnsiTheme="minorHAnsi"/>
                <w:sz w:val="20"/>
              </w:rPr>
            </w:pPr>
          </w:p>
        </w:tc>
      </w:tr>
      <w:tr w:rsidR="00DC53C1" w:rsidRPr="00FA3264" w14:paraId="578A7B90" w14:textId="6FD94610" w:rsidTr="00835815">
        <w:tc>
          <w:tcPr>
            <w:tcW w:w="1809" w:type="dxa"/>
            <w:vAlign w:val="center"/>
            <w:tcPrChange w:id="1757" w:author="Jörg Will" w:date="2016-07-16T10:15:00Z">
              <w:tcPr>
                <w:tcW w:w="2263" w:type="dxa"/>
                <w:vAlign w:val="center"/>
              </w:tcPr>
            </w:tcPrChange>
          </w:tcPr>
          <w:p w14:paraId="0ED9A781" w14:textId="77777777" w:rsidR="00DC53C1" w:rsidRDefault="00DC53C1" w:rsidP="001E03A6">
            <w:pPr>
              <w:rPr>
                <w:rFonts w:asciiTheme="minorHAnsi" w:hAnsiTheme="minorHAnsi"/>
                <w:sz w:val="20"/>
              </w:rPr>
            </w:pPr>
            <w:r>
              <w:rPr>
                <w:rFonts w:asciiTheme="minorHAnsi" w:hAnsiTheme="minorHAnsi"/>
                <w:sz w:val="20"/>
              </w:rPr>
              <w:t>LF_BF_Frist</w:t>
            </w:r>
          </w:p>
        </w:tc>
        <w:tc>
          <w:tcPr>
            <w:tcW w:w="3828" w:type="dxa"/>
            <w:tcPrChange w:id="1758" w:author="Jörg Will" w:date="2016-07-16T10:15:00Z">
              <w:tcPr>
                <w:tcW w:w="4253" w:type="dxa"/>
              </w:tcPr>
            </w:tcPrChange>
          </w:tcPr>
          <w:p w14:paraId="4EFBAA32" w14:textId="77777777" w:rsidR="00DC53C1" w:rsidRPr="00F57813" w:rsidRDefault="00DC53C1" w:rsidP="001E03A6">
            <w:pPr>
              <w:rPr>
                <w:rFonts w:asciiTheme="minorHAnsi" w:hAnsiTheme="minorHAnsi"/>
                <w:sz w:val="20"/>
              </w:rPr>
            </w:pPr>
            <w:r>
              <w:rPr>
                <w:rFonts w:asciiTheme="minorHAnsi" w:hAnsiTheme="minorHAnsi"/>
                <w:sz w:val="20"/>
              </w:rPr>
              <w:t>Haltbarkeit Charge</w:t>
            </w:r>
          </w:p>
        </w:tc>
        <w:tc>
          <w:tcPr>
            <w:tcW w:w="1134" w:type="dxa"/>
            <w:vAlign w:val="center"/>
            <w:tcPrChange w:id="1759" w:author="Jörg Will" w:date="2016-07-16T10:15:00Z">
              <w:tcPr>
                <w:tcW w:w="1276" w:type="dxa"/>
                <w:vAlign w:val="center"/>
              </w:tcPr>
            </w:tcPrChange>
          </w:tcPr>
          <w:p w14:paraId="27BD320F"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1760" w:author="Jörg Will" w:date="2016-07-16T10:15:00Z">
              <w:tcPr>
                <w:tcW w:w="708" w:type="dxa"/>
                <w:vAlign w:val="center"/>
              </w:tcPr>
            </w:tcPrChange>
          </w:tcPr>
          <w:p w14:paraId="20362086" w14:textId="77777777" w:rsidR="00DC53C1" w:rsidRPr="00FA3264" w:rsidRDefault="00DC53C1" w:rsidP="001E03A6">
            <w:pPr>
              <w:jc w:val="center"/>
              <w:rPr>
                <w:rFonts w:asciiTheme="minorHAnsi" w:hAnsiTheme="minorHAnsi"/>
                <w:sz w:val="20"/>
              </w:rPr>
            </w:pPr>
          </w:p>
        </w:tc>
        <w:tc>
          <w:tcPr>
            <w:tcW w:w="1843" w:type="dxa"/>
            <w:tcPrChange w:id="1761" w:author="Jörg Will" w:date="2016-07-16T10:15:00Z">
              <w:tcPr>
                <w:tcW w:w="1500" w:type="dxa"/>
              </w:tcPr>
            </w:tcPrChange>
          </w:tcPr>
          <w:p w14:paraId="7D61C361" w14:textId="3EE9A4CA" w:rsidR="00DC53C1" w:rsidRPr="00FA3264" w:rsidRDefault="00DC53C1" w:rsidP="001E03A6">
            <w:pPr>
              <w:jc w:val="center"/>
              <w:rPr>
                <w:rFonts w:asciiTheme="minorHAnsi" w:hAnsiTheme="minorHAnsi"/>
                <w:sz w:val="20"/>
              </w:rPr>
            </w:pPr>
            <w:r>
              <w:rPr>
                <w:rFonts w:asciiTheme="minorHAnsi" w:hAnsiTheme="minorHAnsi"/>
                <w:sz w:val="20"/>
              </w:rPr>
              <w:t>Haltbarkeitsd</w:t>
            </w:r>
            <w:r>
              <w:rPr>
                <w:rFonts w:asciiTheme="minorHAnsi" w:hAnsiTheme="minorHAnsi"/>
                <w:sz w:val="20"/>
              </w:rPr>
              <w:t>a</w:t>
            </w:r>
            <w:r>
              <w:rPr>
                <w:rFonts w:asciiTheme="minorHAnsi" w:hAnsiTheme="minorHAnsi"/>
                <w:sz w:val="20"/>
              </w:rPr>
              <w:t>tum</w:t>
            </w:r>
          </w:p>
        </w:tc>
      </w:tr>
      <w:tr w:rsidR="00DC53C1" w:rsidRPr="00FA3264" w14:paraId="3FA172CE" w14:textId="2A914BE9" w:rsidTr="00835815">
        <w:tc>
          <w:tcPr>
            <w:tcW w:w="1809" w:type="dxa"/>
            <w:vAlign w:val="center"/>
            <w:tcPrChange w:id="1762" w:author="Jörg Will" w:date="2016-07-16T10:15:00Z">
              <w:tcPr>
                <w:tcW w:w="2263" w:type="dxa"/>
                <w:vAlign w:val="center"/>
              </w:tcPr>
            </w:tcPrChange>
          </w:tcPr>
          <w:p w14:paraId="76B316B4" w14:textId="77777777" w:rsidR="00DC53C1" w:rsidRDefault="00DC53C1" w:rsidP="001E03A6">
            <w:pPr>
              <w:rPr>
                <w:rFonts w:asciiTheme="minorHAnsi" w:hAnsiTheme="minorHAnsi"/>
                <w:sz w:val="20"/>
              </w:rPr>
            </w:pPr>
            <w:r>
              <w:rPr>
                <w:rFonts w:asciiTheme="minorHAnsi" w:hAnsiTheme="minorHAnsi"/>
                <w:sz w:val="20"/>
              </w:rPr>
              <w:t>LF_Verbrauch</w:t>
            </w:r>
          </w:p>
        </w:tc>
        <w:tc>
          <w:tcPr>
            <w:tcW w:w="3828" w:type="dxa"/>
            <w:tcPrChange w:id="1763" w:author="Jörg Will" w:date="2016-07-16T10:15:00Z">
              <w:tcPr>
                <w:tcW w:w="4253" w:type="dxa"/>
              </w:tcPr>
            </w:tcPrChange>
          </w:tcPr>
          <w:p w14:paraId="4F7AFDF6" w14:textId="77777777" w:rsidR="00DC53C1" w:rsidRPr="00F57813" w:rsidRDefault="00DC53C1" w:rsidP="001E03A6">
            <w:pPr>
              <w:rPr>
                <w:rFonts w:asciiTheme="minorHAnsi" w:hAnsiTheme="minorHAnsi"/>
                <w:sz w:val="20"/>
              </w:rPr>
            </w:pPr>
            <w:r>
              <w:rPr>
                <w:rFonts w:asciiTheme="minorHAnsi" w:hAnsiTheme="minorHAnsi"/>
                <w:sz w:val="20"/>
              </w:rPr>
              <w:t>Aktueller Verbrauch Charge</w:t>
            </w:r>
            <w:r>
              <w:rPr>
                <w:rStyle w:val="Funotenzeichen"/>
                <w:rFonts w:asciiTheme="minorHAnsi" w:hAnsiTheme="minorHAnsi"/>
                <w:sz w:val="20"/>
              </w:rPr>
              <w:footnoteReference w:id="8"/>
            </w:r>
          </w:p>
        </w:tc>
        <w:tc>
          <w:tcPr>
            <w:tcW w:w="1134" w:type="dxa"/>
            <w:vAlign w:val="center"/>
            <w:tcPrChange w:id="1764" w:author="Jörg Will" w:date="2016-07-16T10:15:00Z">
              <w:tcPr>
                <w:tcW w:w="1276" w:type="dxa"/>
                <w:vAlign w:val="center"/>
              </w:tcPr>
            </w:tcPrChange>
          </w:tcPr>
          <w:p w14:paraId="3C6DA8E6"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65" w:author="Jörg Will" w:date="2016-07-16T10:15:00Z">
              <w:tcPr>
                <w:tcW w:w="708" w:type="dxa"/>
                <w:vAlign w:val="center"/>
              </w:tcPr>
            </w:tcPrChange>
          </w:tcPr>
          <w:p w14:paraId="55F553EC" w14:textId="77777777" w:rsidR="00DC53C1" w:rsidRPr="00FA3264" w:rsidRDefault="00DC53C1" w:rsidP="001E03A6">
            <w:pPr>
              <w:jc w:val="center"/>
              <w:rPr>
                <w:rFonts w:asciiTheme="minorHAnsi" w:hAnsiTheme="minorHAnsi"/>
                <w:sz w:val="20"/>
              </w:rPr>
            </w:pPr>
            <w:r>
              <w:rPr>
                <w:rFonts w:asciiTheme="minorHAnsi" w:hAnsiTheme="minorHAnsi"/>
                <w:sz w:val="20"/>
              </w:rPr>
              <w:t>15</w:t>
            </w:r>
          </w:p>
        </w:tc>
        <w:tc>
          <w:tcPr>
            <w:tcW w:w="1843" w:type="dxa"/>
            <w:tcPrChange w:id="1766" w:author="Jörg Will" w:date="2016-07-16T10:15:00Z">
              <w:tcPr>
                <w:tcW w:w="1500" w:type="dxa"/>
              </w:tcPr>
            </w:tcPrChange>
          </w:tcPr>
          <w:p w14:paraId="231A043C" w14:textId="77777777" w:rsidR="00DC53C1" w:rsidRDefault="00DC53C1" w:rsidP="001E03A6">
            <w:pPr>
              <w:jc w:val="center"/>
              <w:rPr>
                <w:rFonts w:asciiTheme="minorHAnsi" w:hAnsiTheme="minorHAnsi"/>
                <w:sz w:val="20"/>
              </w:rPr>
            </w:pPr>
          </w:p>
        </w:tc>
      </w:tr>
      <w:tr w:rsidR="00DC53C1" w:rsidRPr="00FA3264" w14:paraId="3DF907E9" w14:textId="38213C6D" w:rsidTr="00835815">
        <w:tc>
          <w:tcPr>
            <w:tcW w:w="1809" w:type="dxa"/>
            <w:vAlign w:val="center"/>
            <w:tcPrChange w:id="1767" w:author="Jörg Will" w:date="2016-07-16T10:15:00Z">
              <w:tcPr>
                <w:tcW w:w="2263" w:type="dxa"/>
                <w:vAlign w:val="center"/>
              </w:tcPr>
            </w:tcPrChange>
          </w:tcPr>
          <w:p w14:paraId="2FBE1C28" w14:textId="77777777" w:rsidR="00DC53C1" w:rsidRDefault="00DC53C1" w:rsidP="001E03A6">
            <w:pPr>
              <w:rPr>
                <w:rFonts w:asciiTheme="minorHAnsi" w:hAnsiTheme="minorHAnsi"/>
                <w:sz w:val="20"/>
              </w:rPr>
            </w:pPr>
            <w:r>
              <w:rPr>
                <w:rFonts w:asciiTheme="minorHAnsi" w:hAnsiTheme="minorHAnsi"/>
                <w:sz w:val="20"/>
              </w:rPr>
              <w:t>LF_User_Nr</w:t>
            </w:r>
          </w:p>
        </w:tc>
        <w:tc>
          <w:tcPr>
            <w:tcW w:w="3828" w:type="dxa"/>
            <w:tcPrChange w:id="1768" w:author="Jörg Will" w:date="2016-07-16T10:15:00Z">
              <w:tcPr>
                <w:tcW w:w="4253" w:type="dxa"/>
              </w:tcPr>
            </w:tcPrChange>
          </w:tcPr>
          <w:p w14:paraId="2B4B03C6" w14:textId="77777777" w:rsidR="00DC53C1" w:rsidRPr="00F57813" w:rsidRDefault="00DC53C1" w:rsidP="001E03A6">
            <w:pPr>
              <w:rPr>
                <w:rFonts w:asciiTheme="minorHAnsi" w:hAnsiTheme="minorHAnsi"/>
                <w:sz w:val="20"/>
              </w:rPr>
            </w:pPr>
            <w:r>
              <w:rPr>
                <w:rFonts w:asciiTheme="minorHAnsi" w:hAnsiTheme="minorHAnsi"/>
                <w:sz w:val="20"/>
              </w:rPr>
              <w:t>Verweis auf Benutzer-Tabelle</w:t>
            </w:r>
          </w:p>
        </w:tc>
        <w:tc>
          <w:tcPr>
            <w:tcW w:w="1134" w:type="dxa"/>
            <w:vAlign w:val="center"/>
            <w:tcPrChange w:id="1769" w:author="Jörg Will" w:date="2016-07-16T10:15:00Z">
              <w:tcPr>
                <w:tcW w:w="1276" w:type="dxa"/>
                <w:vAlign w:val="center"/>
              </w:tcPr>
            </w:tcPrChange>
          </w:tcPr>
          <w:p w14:paraId="77DC8337"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770" w:author="Jörg Will" w:date="2016-07-16T10:15:00Z">
              <w:tcPr>
                <w:tcW w:w="708" w:type="dxa"/>
                <w:vAlign w:val="center"/>
              </w:tcPr>
            </w:tcPrChange>
          </w:tcPr>
          <w:p w14:paraId="61A2CF56" w14:textId="77777777" w:rsidR="00DC53C1" w:rsidRPr="00FA3264" w:rsidRDefault="00DC53C1" w:rsidP="001E03A6">
            <w:pPr>
              <w:jc w:val="center"/>
              <w:rPr>
                <w:rFonts w:asciiTheme="minorHAnsi" w:hAnsiTheme="minorHAnsi"/>
                <w:sz w:val="20"/>
              </w:rPr>
            </w:pPr>
          </w:p>
        </w:tc>
        <w:tc>
          <w:tcPr>
            <w:tcW w:w="1843" w:type="dxa"/>
            <w:tcPrChange w:id="1771" w:author="Jörg Will" w:date="2016-07-16T10:15:00Z">
              <w:tcPr>
                <w:tcW w:w="1500" w:type="dxa"/>
              </w:tcPr>
            </w:tcPrChange>
          </w:tcPr>
          <w:p w14:paraId="6E17F823" w14:textId="77777777" w:rsidR="00DC53C1" w:rsidRPr="00FA3264" w:rsidRDefault="00DC53C1" w:rsidP="001E03A6">
            <w:pPr>
              <w:jc w:val="center"/>
              <w:rPr>
                <w:rFonts w:asciiTheme="minorHAnsi" w:hAnsiTheme="minorHAnsi"/>
                <w:sz w:val="20"/>
              </w:rPr>
            </w:pPr>
          </w:p>
        </w:tc>
      </w:tr>
      <w:tr w:rsidR="00DC53C1" w:rsidRPr="00FA3264" w14:paraId="7F6EC0C4" w14:textId="28974F0D" w:rsidTr="00835815">
        <w:tc>
          <w:tcPr>
            <w:tcW w:w="1809" w:type="dxa"/>
            <w:vAlign w:val="center"/>
            <w:tcPrChange w:id="1772" w:author="Jörg Will" w:date="2016-07-16T10:15:00Z">
              <w:tcPr>
                <w:tcW w:w="2263" w:type="dxa"/>
                <w:vAlign w:val="center"/>
              </w:tcPr>
            </w:tcPrChange>
          </w:tcPr>
          <w:p w14:paraId="15B13E2E" w14:textId="77777777" w:rsidR="00DC53C1" w:rsidRDefault="00DC53C1" w:rsidP="001E03A6">
            <w:pPr>
              <w:rPr>
                <w:rFonts w:asciiTheme="minorHAnsi" w:hAnsiTheme="minorHAnsi"/>
                <w:sz w:val="20"/>
              </w:rPr>
            </w:pPr>
            <w:r>
              <w:rPr>
                <w:rFonts w:asciiTheme="minorHAnsi" w:hAnsiTheme="minorHAnsi"/>
                <w:sz w:val="20"/>
              </w:rPr>
              <w:t>LF_Preis</w:t>
            </w:r>
          </w:p>
        </w:tc>
        <w:tc>
          <w:tcPr>
            <w:tcW w:w="3828" w:type="dxa"/>
            <w:tcPrChange w:id="1773" w:author="Jörg Will" w:date="2016-07-16T10:15:00Z">
              <w:tcPr>
                <w:tcW w:w="4253" w:type="dxa"/>
              </w:tcPr>
            </w:tcPrChange>
          </w:tcPr>
          <w:p w14:paraId="4BAB1798" w14:textId="77777777" w:rsidR="00DC53C1" w:rsidRPr="00F57813" w:rsidRDefault="00DC53C1" w:rsidP="001E03A6">
            <w:pPr>
              <w:rPr>
                <w:rFonts w:asciiTheme="minorHAnsi" w:hAnsiTheme="minorHAnsi"/>
                <w:sz w:val="20"/>
              </w:rPr>
            </w:pPr>
            <w:r>
              <w:rPr>
                <w:rFonts w:asciiTheme="minorHAnsi" w:hAnsiTheme="minorHAnsi"/>
                <w:sz w:val="20"/>
              </w:rPr>
              <w:t>Aktueller EK-Preis</w:t>
            </w:r>
          </w:p>
        </w:tc>
        <w:tc>
          <w:tcPr>
            <w:tcW w:w="1134" w:type="dxa"/>
            <w:vAlign w:val="center"/>
            <w:tcPrChange w:id="1774" w:author="Jörg Will" w:date="2016-07-16T10:15:00Z">
              <w:tcPr>
                <w:tcW w:w="1276" w:type="dxa"/>
                <w:vAlign w:val="center"/>
              </w:tcPr>
            </w:tcPrChange>
          </w:tcPr>
          <w:p w14:paraId="7DB4F47D" w14:textId="77777777" w:rsidR="00DC53C1" w:rsidRDefault="00DC53C1" w:rsidP="001E03A6">
            <w:pPr>
              <w:rPr>
                <w:rFonts w:asciiTheme="minorHAnsi" w:hAnsiTheme="minorHAnsi"/>
                <w:sz w:val="20"/>
              </w:rPr>
            </w:pPr>
            <w:r>
              <w:rPr>
                <w:rFonts w:asciiTheme="minorHAnsi" w:hAnsiTheme="minorHAnsi"/>
                <w:sz w:val="20"/>
              </w:rPr>
              <w:t>VarChar</w:t>
            </w:r>
          </w:p>
        </w:tc>
        <w:tc>
          <w:tcPr>
            <w:tcW w:w="708" w:type="dxa"/>
            <w:vAlign w:val="center"/>
            <w:tcPrChange w:id="1775" w:author="Jörg Will" w:date="2016-07-16T10:15:00Z">
              <w:tcPr>
                <w:tcW w:w="708" w:type="dxa"/>
                <w:vAlign w:val="center"/>
              </w:tcPr>
            </w:tcPrChange>
          </w:tcPr>
          <w:p w14:paraId="22144A2F" w14:textId="77777777" w:rsidR="00DC53C1" w:rsidRPr="00FA3264" w:rsidRDefault="00DC53C1" w:rsidP="001E03A6">
            <w:pPr>
              <w:jc w:val="center"/>
              <w:rPr>
                <w:rFonts w:asciiTheme="minorHAnsi" w:hAnsiTheme="minorHAnsi"/>
                <w:sz w:val="20"/>
              </w:rPr>
            </w:pPr>
            <w:r>
              <w:rPr>
                <w:rFonts w:asciiTheme="minorHAnsi" w:hAnsiTheme="minorHAnsi"/>
                <w:sz w:val="20"/>
              </w:rPr>
              <w:t>20</w:t>
            </w:r>
          </w:p>
        </w:tc>
        <w:tc>
          <w:tcPr>
            <w:tcW w:w="1843" w:type="dxa"/>
            <w:tcPrChange w:id="1776" w:author="Jörg Will" w:date="2016-07-16T10:15:00Z">
              <w:tcPr>
                <w:tcW w:w="1500" w:type="dxa"/>
              </w:tcPr>
            </w:tcPrChange>
          </w:tcPr>
          <w:p w14:paraId="4FC074C5" w14:textId="00A0A276" w:rsidR="00DC53C1" w:rsidRDefault="00DC53C1" w:rsidP="001E03A6">
            <w:pPr>
              <w:jc w:val="center"/>
              <w:rPr>
                <w:rFonts w:asciiTheme="minorHAnsi" w:hAnsiTheme="minorHAnsi"/>
                <w:sz w:val="20"/>
              </w:rPr>
            </w:pPr>
            <w:r>
              <w:rPr>
                <w:rFonts w:asciiTheme="minorHAnsi" w:hAnsiTheme="minorHAnsi"/>
                <w:sz w:val="20"/>
              </w:rPr>
              <w:t>EK-Preis</w:t>
            </w:r>
          </w:p>
        </w:tc>
      </w:tr>
      <w:tr w:rsidR="00DC53C1" w:rsidRPr="00FA3264" w14:paraId="1D488550" w14:textId="254C9B9C" w:rsidTr="00835815">
        <w:tc>
          <w:tcPr>
            <w:tcW w:w="1809" w:type="dxa"/>
            <w:vAlign w:val="center"/>
            <w:tcPrChange w:id="1777" w:author="Jörg Will" w:date="2016-07-16T10:15:00Z">
              <w:tcPr>
                <w:tcW w:w="2263" w:type="dxa"/>
                <w:vAlign w:val="center"/>
              </w:tcPr>
            </w:tcPrChange>
          </w:tcPr>
          <w:p w14:paraId="56E61B49" w14:textId="77777777" w:rsidR="00DC53C1" w:rsidRDefault="00DC53C1" w:rsidP="001E03A6">
            <w:pPr>
              <w:rPr>
                <w:rFonts w:asciiTheme="minorHAnsi" w:hAnsiTheme="minorHAnsi"/>
                <w:sz w:val="20"/>
              </w:rPr>
            </w:pPr>
            <w:r>
              <w:rPr>
                <w:rFonts w:asciiTheme="minorHAnsi" w:hAnsiTheme="minorHAnsi"/>
                <w:sz w:val="20"/>
              </w:rPr>
              <w:t>LF_PreisEinheit</w:t>
            </w:r>
          </w:p>
        </w:tc>
        <w:tc>
          <w:tcPr>
            <w:tcW w:w="3828" w:type="dxa"/>
            <w:tcPrChange w:id="1778" w:author="Jörg Will" w:date="2016-07-16T10:15:00Z">
              <w:tcPr>
                <w:tcW w:w="4253" w:type="dxa"/>
              </w:tcPr>
            </w:tcPrChange>
          </w:tcPr>
          <w:p w14:paraId="54B19191" w14:textId="77777777" w:rsidR="00DC53C1" w:rsidRDefault="00DC53C1" w:rsidP="001E03A6">
            <w:pPr>
              <w:rPr>
                <w:rFonts w:asciiTheme="minorHAnsi" w:hAnsiTheme="minorHAnsi"/>
                <w:sz w:val="20"/>
              </w:rPr>
            </w:pPr>
          </w:p>
        </w:tc>
        <w:tc>
          <w:tcPr>
            <w:tcW w:w="1134" w:type="dxa"/>
            <w:vAlign w:val="center"/>
            <w:tcPrChange w:id="1779" w:author="Jörg Will" w:date="2016-07-16T10:15:00Z">
              <w:tcPr>
                <w:tcW w:w="1276" w:type="dxa"/>
                <w:vAlign w:val="center"/>
              </w:tcPr>
            </w:tcPrChange>
          </w:tcPr>
          <w:p w14:paraId="3B2A3D8B" w14:textId="77777777" w:rsidR="00DC53C1" w:rsidRDefault="00DC53C1" w:rsidP="001E03A6">
            <w:pPr>
              <w:rPr>
                <w:rFonts w:asciiTheme="minorHAnsi" w:hAnsiTheme="minorHAnsi"/>
                <w:sz w:val="20"/>
              </w:rPr>
            </w:pPr>
            <w:r>
              <w:rPr>
                <w:rFonts w:asciiTheme="minorHAnsi" w:hAnsiTheme="minorHAnsi"/>
                <w:sz w:val="20"/>
              </w:rPr>
              <w:t>Int</w:t>
            </w:r>
          </w:p>
        </w:tc>
        <w:tc>
          <w:tcPr>
            <w:tcW w:w="708" w:type="dxa"/>
            <w:vAlign w:val="center"/>
            <w:tcPrChange w:id="1780" w:author="Jörg Will" w:date="2016-07-16T10:15:00Z">
              <w:tcPr>
                <w:tcW w:w="708" w:type="dxa"/>
                <w:vAlign w:val="center"/>
              </w:tcPr>
            </w:tcPrChange>
          </w:tcPr>
          <w:p w14:paraId="5E87DD7A" w14:textId="77777777" w:rsidR="00DC53C1" w:rsidRDefault="00DC53C1" w:rsidP="001E03A6">
            <w:pPr>
              <w:jc w:val="center"/>
              <w:rPr>
                <w:rFonts w:asciiTheme="minorHAnsi" w:hAnsiTheme="minorHAnsi"/>
                <w:sz w:val="20"/>
              </w:rPr>
            </w:pPr>
          </w:p>
        </w:tc>
        <w:tc>
          <w:tcPr>
            <w:tcW w:w="1843" w:type="dxa"/>
            <w:tcPrChange w:id="1781" w:author="Jörg Will" w:date="2016-07-16T10:15:00Z">
              <w:tcPr>
                <w:tcW w:w="1500" w:type="dxa"/>
              </w:tcPr>
            </w:tcPrChange>
          </w:tcPr>
          <w:p w14:paraId="06FA74AF" w14:textId="77777777" w:rsidR="00DC53C1" w:rsidRDefault="00DC53C1" w:rsidP="001E03A6">
            <w:pPr>
              <w:jc w:val="center"/>
              <w:rPr>
                <w:rFonts w:asciiTheme="minorHAnsi" w:hAnsiTheme="minorHAnsi"/>
                <w:sz w:val="20"/>
              </w:rPr>
            </w:pPr>
          </w:p>
        </w:tc>
      </w:tr>
      <w:tr w:rsidR="00DC53C1" w:rsidRPr="00FA3264" w14:paraId="1DD2F49C" w14:textId="515B1C37" w:rsidTr="00835815">
        <w:tc>
          <w:tcPr>
            <w:tcW w:w="1809" w:type="dxa"/>
            <w:vAlign w:val="center"/>
            <w:tcPrChange w:id="1782" w:author="Jörg Will" w:date="2016-07-16T10:15:00Z">
              <w:tcPr>
                <w:tcW w:w="2263" w:type="dxa"/>
                <w:vAlign w:val="center"/>
              </w:tcPr>
            </w:tcPrChange>
          </w:tcPr>
          <w:p w14:paraId="022F0870" w14:textId="77777777" w:rsidR="00DC53C1" w:rsidRDefault="00DC53C1" w:rsidP="001E03A6">
            <w:pPr>
              <w:rPr>
                <w:rFonts w:asciiTheme="minorHAnsi" w:hAnsiTheme="minorHAnsi"/>
                <w:sz w:val="20"/>
              </w:rPr>
            </w:pPr>
            <w:r>
              <w:rPr>
                <w:rFonts w:asciiTheme="minorHAnsi" w:hAnsiTheme="minorHAnsi"/>
                <w:sz w:val="20"/>
              </w:rPr>
              <w:t>LF_Timestamp</w:t>
            </w:r>
          </w:p>
        </w:tc>
        <w:tc>
          <w:tcPr>
            <w:tcW w:w="3828" w:type="dxa"/>
            <w:tcPrChange w:id="1783" w:author="Jörg Will" w:date="2016-07-16T10:15:00Z">
              <w:tcPr>
                <w:tcW w:w="4253" w:type="dxa"/>
              </w:tcPr>
            </w:tcPrChange>
          </w:tcPr>
          <w:p w14:paraId="616350E8" w14:textId="77777777" w:rsidR="00DC53C1" w:rsidRDefault="00DC53C1" w:rsidP="001E03A6">
            <w:pPr>
              <w:rPr>
                <w:rFonts w:asciiTheme="minorHAnsi" w:hAnsiTheme="minorHAnsi"/>
                <w:sz w:val="20"/>
              </w:rPr>
            </w:pPr>
          </w:p>
        </w:tc>
        <w:tc>
          <w:tcPr>
            <w:tcW w:w="1134" w:type="dxa"/>
            <w:vAlign w:val="center"/>
            <w:tcPrChange w:id="1784" w:author="Jörg Will" w:date="2016-07-16T10:15:00Z">
              <w:tcPr>
                <w:tcW w:w="1276" w:type="dxa"/>
                <w:vAlign w:val="center"/>
              </w:tcPr>
            </w:tcPrChange>
          </w:tcPr>
          <w:p w14:paraId="3A23B22B" w14:textId="77777777" w:rsidR="00DC53C1" w:rsidRDefault="00DC53C1" w:rsidP="001E03A6">
            <w:pPr>
              <w:rPr>
                <w:rFonts w:asciiTheme="minorHAnsi" w:hAnsiTheme="minorHAnsi"/>
                <w:sz w:val="20"/>
              </w:rPr>
            </w:pPr>
            <w:r>
              <w:rPr>
                <w:rFonts w:asciiTheme="minorHAnsi" w:hAnsiTheme="minorHAnsi"/>
                <w:sz w:val="20"/>
              </w:rPr>
              <w:t>DateTime</w:t>
            </w:r>
          </w:p>
        </w:tc>
        <w:tc>
          <w:tcPr>
            <w:tcW w:w="708" w:type="dxa"/>
            <w:vAlign w:val="center"/>
            <w:tcPrChange w:id="1785" w:author="Jörg Will" w:date="2016-07-16T10:15:00Z">
              <w:tcPr>
                <w:tcW w:w="708" w:type="dxa"/>
                <w:vAlign w:val="center"/>
              </w:tcPr>
            </w:tcPrChange>
          </w:tcPr>
          <w:p w14:paraId="0676FCF5" w14:textId="77777777" w:rsidR="00DC53C1" w:rsidRDefault="00DC53C1" w:rsidP="001E03A6">
            <w:pPr>
              <w:jc w:val="center"/>
              <w:rPr>
                <w:rFonts w:asciiTheme="minorHAnsi" w:hAnsiTheme="minorHAnsi"/>
                <w:sz w:val="20"/>
              </w:rPr>
            </w:pPr>
          </w:p>
        </w:tc>
        <w:tc>
          <w:tcPr>
            <w:tcW w:w="1843" w:type="dxa"/>
            <w:tcPrChange w:id="1786" w:author="Jörg Will" w:date="2016-07-16T10:15:00Z">
              <w:tcPr>
                <w:tcW w:w="1500" w:type="dxa"/>
              </w:tcPr>
            </w:tcPrChange>
          </w:tcPr>
          <w:p w14:paraId="2F563E20" w14:textId="77777777" w:rsidR="00DC53C1" w:rsidRDefault="00DC53C1" w:rsidP="001E03A6">
            <w:pPr>
              <w:jc w:val="center"/>
              <w:rPr>
                <w:rFonts w:asciiTheme="minorHAnsi" w:hAnsiTheme="minorHAnsi"/>
                <w:sz w:val="20"/>
              </w:rPr>
            </w:pPr>
          </w:p>
        </w:tc>
      </w:tr>
    </w:tbl>
    <w:p w14:paraId="40FEC197" w14:textId="77777777" w:rsidR="001E03A6" w:rsidRPr="00771220" w:rsidRDefault="001E03A6" w:rsidP="001E03A6">
      <w:pPr>
        <w:pStyle w:val="Abbildungen"/>
      </w:pPr>
      <w:bookmarkStart w:id="1787" w:name="_Toc454974992"/>
      <w:r>
        <w:t>Tabelle</w:t>
      </w:r>
      <w:r w:rsidRPr="00771220">
        <w:t xml:space="preserve"> </w:t>
      </w:r>
      <w:r>
        <w:fldChar w:fldCharType="begin"/>
      </w:r>
      <w:r>
        <w:instrText xml:space="preserve"> SEQ Abbildung \* ARABIC</w:instrText>
      </w:r>
      <w:r>
        <w:fldChar w:fldCharType="separate"/>
      </w:r>
      <w:r w:rsidR="0069057F">
        <w:rPr>
          <w:noProof/>
        </w:rPr>
        <w:t>16</w:t>
      </w:r>
      <w:r>
        <w:rPr>
          <w:noProof/>
        </w:rPr>
        <w:fldChar w:fldCharType="end"/>
      </w:r>
      <w:r w:rsidRPr="00771220">
        <w:t xml:space="preserve">: </w:t>
      </w:r>
      <w:r>
        <w:t xml:space="preserve">Datenbank Tabelle </w:t>
      </w:r>
      <w:r w:rsidR="00807346">
        <w:t>Lieferungen</w:t>
      </w:r>
      <w:bookmarkEnd w:id="1787"/>
    </w:p>
    <w:p w14:paraId="08558B2F" w14:textId="77777777" w:rsidR="005928C9" w:rsidRDefault="005928C9"/>
    <w:p w14:paraId="54C94EEF" w14:textId="3C6E0244" w:rsidR="005928C9" w:rsidRDefault="00DC53C1">
      <w:r>
        <w:t>Die oben in der Tabelle angegebenen Felder werden WinBack von Orgasoft zur Ve</w:t>
      </w:r>
      <w:r>
        <w:t>r</w:t>
      </w:r>
      <w:r>
        <w:t xml:space="preserve">fügung gestellt. </w:t>
      </w:r>
      <w:r w:rsidRPr="00A023F2">
        <w:rPr>
          <w:highlight w:val="yellow"/>
        </w:rPr>
        <w:t>In der Auflistung fehlt die ArtikelNr</w:t>
      </w:r>
      <w:r>
        <w:t>.</w:t>
      </w:r>
    </w:p>
    <w:p w14:paraId="49E5FDE4" w14:textId="77777777" w:rsidR="005928C9" w:rsidRDefault="005928C9"/>
    <w:p w14:paraId="1749F038" w14:textId="77777777" w:rsidR="001E03A6" w:rsidRDefault="001E03A6">
      <w:pPr>
        <w:rPr>
          <w:sz w:val="28"/>
        </w:rPr>
      </w:pPr>
      <w:r>
        <w:br w:type="page"/>
      </w:r>
    </w:p>
    <w:p w14:paraId="0A914666" w14:textId="77777777" w:rsidR="00E23B74" w:rsidRDefault="00E23B74" w:rsidP="00E23B74">
      <w:pPr>
        <w:pStyle w:val="berschrift2"/>
      </w:pPr>
      <w:bookmarkStart w:id="1788" w:name="_Toc456427633"/>
      <w:r>
        <w:lastRenderedPageBreak/>
        <w:t>Rohstoff-Zusatzdaten</w:t>
      </w:r>
      <w:bookmarkEnd w:id="1788"/>
    </w:p>
    <w:p w14:paraId="0246776C" w14:textId="77777777" w:rsidR="00E23B74" w:rsidRDefault="00E23B74" w:rsidP="00E23B74">
      <w:r>
        <w:t>Zu den einzelnen Rohstoffen sind, abhängig vom Typ Zusatz-Parameter gespeichert.</w:t>
      </w:r>
    </w:p>
    <w:p w14:paraId="64601ED5" w14:textId="77777777" w:rsidR="00DB5CAD" w:rsidRDefault="00DB5CAD" w:rsidP="00E23B74">
      <w:r>
        <w:t>Diese Parameter betreffen die einzelnen Funktionen in der Produktion, wie Verwi</w:t>
      </w:r>
      <w:r>
        <w:t>e</w:t>
      </w:r>
      <w:r>
        <w:t>ge-Toleranzen, Waagen-Zuordnung und Silo-Parameter.</w:t>
      </w:r>
    </w:p>
    <w:p w14:paraId="568BBEDA" w14:textId="77777777" w:rsidR="00DB5CAD" w:rsidRDefault="00DB5CAD" w:rsidP="00E23B74"/>
    <w:p w14:paraId="4A258A23" w14:textId="77777777" w:rsidR="00E23B74" w:rsidRDefault="00E23B74" w:rsidP="00E23B74"/>
    <w:p w14:paraId="1D312B7F" w14:textId="77777777" w:rsidR="00E23B74" w:rsidRDefault="00E23B74" w:rsidP="00E23B74">
      <w:r>
        <w:rPr>
          <w:noProof/>
        </w:rPr>
        <w:drawing>
          <wp:inline distT="0" distB="0" distL="0" distR="0" wp14:anchorId="2EBF70D0" wp14:editId="058B5202">
            <wp:extent cx="3531600" cy="5943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hstoff02.jpg"/>
                    <pic:cNvPicPr/>
                  </pic:nvPicPr>
                  <pic:blipFill>
                    <a:blip r:embed="rId17">
                      <a:extLst>
                        <a:ext uri="{28A0092B-C50C-407E-A947-70E740481C1C}">
                          <a14:useLocalDpi xmlns:a14="http://schemas.microsoft.com/office/drawing/2010/main" val="0"/>
                        </a:ext>
                      </a:extLst>
                    </a:blip>
                    <a:stretch>
                      <a:fillRect/>
                    </a:stretch>
                  </pic:blipFill>
                  <pic:spPr>
                    <a:xfrm>
                      <a:off x="0" y="0"/>
                      <a:ext cx="3531600" cy="5943600"/>
                    </a:xfrm>
                    <a:prstGeom prst="rect">
                      <a:avLst/>
                    </a:prstGeom>
                  </pic:spPr>
                </pic:pic>
              </a:graphicData>
            </a:graphic>
          </wp:inline>
        </w:drawing>
      </w:r>
    </w:p>
    <w:p w14:paraId="025E6542" w14:textId="77777777" w:rsidR="00E23B74" w:rsidRPr="00771220" w:rsidRDefault="00E23B74" w:rsidP="00E23B74">
      <w:pPr>
        <w:pStyle w:val="Abbildungen"/>
      </w:pPr>
      <w:bookmarkStart w:id="1789" w:name="_Toc454974993"/>
      <w:r>
        <w:t>Abbildung</w:t>
      </w:r>
      <w:r w:rsidRPr="00771220">
        <w:t xml:space="preserve"> </w:t>
      </w:r>
      <w:r>
        <w:fldChar w:fldCharType="begin"/>
      </w:r>
      <w:r>
        <w:instrText xml:space="preserve"> SEQ Abbildung \* ARABIC</w:instrText>
      </w:r>
      <w:r>
        <w:fldChar w:fldCharType="separate"/>
      </w:r>
      <w:r w:rsidR="0069057F">
        <w:rPr>
          <w:noProof/>
        </w:rPr>
        <w:t>17</w:t>
      </w:r>
      <w:r>
        <w:rPr>
          <w:noProof/>
        </w:rPr>
        <w:fldChar w:fldCharType="end"/>
      </w:r>
      <w:r w:rsidRPr="00771220">
        <w:t xml:space="preserve">: </w:t>
      </w:r>
      <w:r>
        <w:t>Rohstoffe Parameter, Nährwerte und Allergene</w:t>
      </w:r>
      <w:bookmarkEnd w:id="1789"/>
    </w:p>
    <w:p w14:paraId="7A5F3857" w14:textId="77777777" w:rsidR="00DB5CAD" w:rsidRDefault="00DB5CAD">
      <w:pPr>
        <w:rPr>
          <w:sz w:val="28"/>
        </w:rPr>
      </w:pPr>
    </w:p>
    <w:p w14:paraId="3201579F" w14:textId="77777777" w:rsidR="007A0667" w:rsidRDefault="007A0667" w:rsidP="007A0667">
      <w:pPr>
        <w:pStyle w:val="berschrift2"/>
      </w:pPr>
      <w:bookmarkStart w:id="1790" w:name="_Toc456427634"/>
      <w:r>
        <w:t>Nährwerte/Allergene</w:t>
      </w:r>
      <w:bookmarkEnd w:id="1790"/>
    </w:p>
    <w:p w14:paraId="788B3C76" w14:textId="77777777" w:rsidR="00DB5CAD" w:rsidRDefault="00DB5CAD"/>
    <w:p w14:paraId="109B6292" w14:textId="77777777" w:rsidR="00DB5CAD" w:rsidRDefault="00DB5CAD">
      <w:r>
        <w:t xml:space="preserve">Nährwerte und Allergene sind, analog zu den Artikel-Stammdaten in der Tabelle </w:t>
      </w:r>
      <w:r w:rsidRPr="00DB5CAD">
        <w:rPr>
          <w:i/>
        </w:rPr>
        <w:t>RohParams</w:t>
      </w:r>
      <w:r>
        <w:t xml:space="preserve"> abgelegt. Die Parameter für Verwiegung und Produktion in der Tabelle </w:t>
      </w:r>
      <w:r w:rsidRPr="00DB5CAD">
        <w:rPr>
          <w:i/>
        </w:rPr>
        <w:t>KomponParams</w:t>
      </w:r>
      <w:r>
        <w:t>.</w:t>
      </w:r>
    </w:p>
    <w:p w14:paraId="34213D80" w14:textId="77777777" w:rsidR="00DB5CAD" w:rsidRDefault="00DB5CAD"/>
    <w:p w14:paraId="7A4135C2" w14:textId="77777777" w:rsidR="00DB5CAD" w:rsidRDefault="00DB5CAD">
      <w:r>
        <w:t xml:space="preserve">Deklarations-Texte der Rohstoffe in der Tabelle </w:t>
      </w:r>
      <w:r w:rsidRPr="00DB5CAD">
        <w:rPr>
          <w:i/>
        </w:rPr>
        <w:t>Hinweise2</w:t>
      </w:r>
    </w:p>
    <w:p w14:paraId="32B840A6" w14:textId="77777777" w:rsidR="00DB5CAD" w:rsidRDefault="00DB5CAD"/>
    <w:p w14:paraId="6194ECCE" w14:textId="77777777" w:rsidR="00DB5CAD" w:rsidRDefault="00DB5CAD" w:rsidP="00DB5CAD">
      <w:pPr>
        <w:pStyle w:val="berschrift2"/>
      </w:pPr>
      <w:bookmarkStart w:id="1791" w:name="_Toc456427635"/>
      <w:r>
        <w:t>Zusammenfassung der Rohstoff-Daten</w:t>
      </w:r>
      <w:bookmarkEnd w:id="1791"/>
    </w:p>
    <w:p w14:paraId="294D8623" w14:textId="77777777" w:rsidR="00DB5CAD" w:rsidRDefault="00DB5CAD" w:rsidP="00DB5CAD"/>
    <w:tbl>
      <w:tblPr>
        <w:tblStyle w:val="Tabellenraster"/>
        <w:tblW w:w="0" w:type="auto"/>
        <w:tblInd w:w="708" w:type="dxa"/>
        <w:tblLayout w:type="fixed"/>
        <w:tblLook w:val="04A0" w:firstRow="1" w:lastRow="0" w:firstColumn="1" w:lastColumn="0" w:noHBand="0" w:noVBand="1"/>
      </w:tblPr>
      <w:tblGrid>
        <w:gridCol w:w="4503"/>
        <w:gridCol w:w="3828"/>
      </w:tblGrid>
      <w:tr w:rsidR="00DB5CAD" w:rsidRPr="00FA3264" w14:paraId="6EE3AA39" w14:textId="77777777" w:rsidTr="009C121A">
        <w:trPr>
          <w:trHeight w:val="369"/>
        </w:trPr>
        <w:tc>
          <w:tcPr>
            <w:tcW w:w="4503" w:type="dxa"/>
            <w:shd w:val="clear" w:color="auto" w:fill="A6A6A6" w:themeFill="background1" w:themeFillShade="A6"/>
            <w:vAlign w:val="center"/>
          </w:tcPr>
          <w:p w14:paraId="1E1FA464" w14:textId="77777777" w:rsidR="00DB5CAD" w:rsidRPr="00FA3264" w:rsidRDefault="00DB5CAD" w:rsidP="001E03A6">
            <w:pPr>
              <w:rPr>
                <w:rFonts w:asciiTheme="minorHAnsi" w:hAnsiTheme="minorHAnsi"/>
                <w:b/>
                <w:sz w:val="20"/>
              </w:rPr>
            </w:pPr>
            <w:r>
              <w:rPr>
                <w:rFonts w:asciiTheme="minorHAnsi" w:hAnsiTheme="minorHAnsi"/>
                <w:b/>
                <w:sz w:val="20"/>
              </w:rPr>
              <w:t>Tabelle.</w:t>
            </w:r>
            <w:r w:rsidRPr="00FA3264">
              <w:rPr>
                <w:rFonts w:asciiTheme="minorHAnsi" w:hAnsiTheme="minorHAnsi"/>
                <w:b/>
                <w:sz w:val="20"/>
              </w:rPr>
              <w:t>Feld-Name</w:t>
            </w:r>
          </w:p>
        </w:tc>
        <w:tc>
          <w:tcPr>
            <w:tcW w:w="3828" w:type="dxa"/>
            <w:shd w:val="clear" w:color="auto" w:fill="A6A6A6" w:themeFill="background1" w:themeFillShade="A6"/>
            <w:vAlign w:val="center"/>
          </w:tcPr>
          <w:p w14:paraId="3EF2423B" w14:textId="77777777" w:rsidR="00DB5CAD" w:rsidRPr="00FA3264" w:rsidRDefault="00DB5CAD" w:rsidP="001E03A6">
            <w:pPr>
              <w:rPr>
                <w:rFonts w:asciiTheme="minorHAnsi" w:hAnsiTheme="minorHAnsi"/>
                <w:b/>
                <w:sz w:val="20"/>
              </w:rPr>
            </w:pPr>
            <w:r w:rsidRPr="00FA3264">
              <w:rPr>
                <w:rFonts w:asciiTheme="minorHAnsi" w:hAnsiTheme="minorHAnsi"/>
                <w:b/>
                <w:sz w:val="20"/>
              </w:rPr>
              <w:t>Bedeutung</w:t>
            </w:r>
          </w:p>
        </w:tc>
      </w:tr>
      <w:tr w:rsidR="00DB5CAD" w:rsidRPr="00FA3264" w14:paraId="22F3E121" w14:textId="77777777" w:rsidTr="009C121A">
        <w:tc>
          <w:tcPr>
            <w:tcW w:w="4503" w:type="dxa"/>
            <w:vAlign w:val="center"/>
          </w:tcPr>
          <w:p w14:paraId="2F062FEA"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KO_Nr</w:t>
            </w:r>
          </w:p>
        </w:tc>
        <w:tc>
          <w:tcPr>
            <w:tcW w:w="3828" w:type="dxa"/>
          </w:tcPr>
          <w:p w14:paraId="1B68EA5E" w14:textId="77777777" w:rsidR="00DB5CAD" w:rsidRPr="00533A18" w:rsidRDefault="00DB5CAD" w:rsidP="001E03A6">
            <w:pPr>
              <w:rPr>
                <w:rFonts w:asciiTheme="minorHAnsi" w:hAnsiTheme="minorHAnsi"/>
                <w:sz w:val="20"/>
              </w:rPr>
            </w:pPr>
            <w:r w:rsidRPr="00533A18">
              <w:rPr>
                <w:rFonts w:asciiTheme="minorHAnsi" w:hAnsiTheme="minorHAnsi"/>
                <w:b/>
                <w:sz w:val="20"/>
              </w:rPr>
              <w:t>Interne</w:t>
            </w:r>
            <w:r>
              <w:rPr>
                <w:rFonts w:asciiTheme="minorHAnsi" w:hAnsiTheme="minorHAnsi"/>
                <w:sz w:val="20"/>
              </w:rPr>
              <w:t xml:space="preserve"> </w:t>
            </w:r>
            <w:r w:rsidRPr="00533A18">
              <w:rPr>
                <w:rFonts w:asciiTheme="minorHAnsi" w:hAnsiTheme="minorHAnsi"/>
                <w:sz w:val="20"/>
              </w:rPr>
              <w:t>Rohstoff-Nummer</w:t>
            </w:r>
          </w:p>
        </w:tc>
      </w:tr>
      <w:tr w:rsidR="009C121A" w:rsidRPr="00FA3264" w14:paraId="03731FED" w14:textId="77777777" w:rsidTr="009C121A">
        <w:tc>
          <w:tcPr>
            <w:tcW w:w="4503" w:type="dxa"/>
            <w:vAlign w:val="center"/>
          </w:tcPr>
          <w:p w14:paraId="011085AF" w14:textId="77777777" w:rsidR="009C121A" w:rsidRDefault="009C121A" w:rsidP="001E03A6">
            <w:pPr>
              <w:rPr>
                <w:rFonts w:asciiTheme="minorHAnsi" w:hAnsiTheme="minorHAnsi"/>
                <w:sz w:val="20"/>
              </w:rPr>
            </w:pPr>
            <w:r>
              <w:rPr>
                <w:rFonts w:asciiTheme="minorHAnsi" w:hAnsiTheme="minorHAnsi"/>
                <w:sz w:val="20"/>
              </w:rPr>
              <w:t>Komponenten.KO_Type</w:t>
            </w:r>
          </w:p>
        </w:tc>
        <w:tc>
          <w:tcPr>
            <w:tcW w:w="3828" w:type="dxa"/>
          </w:tcPr>
          <w:p w14:paraId="71E5441E" w14:textId="77777777" w:rsidR="009C121A" w:rsidRDefault="009C121A" w:rsidP="001E03A6">
            <w:pPr>
              <w:rPr>
                <w:rFonts w:asciiTheme="minorHAnsi" w:hAnsiTheme="minorHAnsi"/>
                <w:sz w:val="20"/>
              </w:rPr>
            </w:pPr>
            <w:r>
              <w:rPr>
                <w:rFonts w:asciiTheme="minorHAnsi" w:hAnsiTheme="minorHAnsi"/>
                <w:sz w:val="20"/>
              </w:rPr>
              <w:t>Siehe Tabelle</w:t>
            </w:r>
            <w:r w:rsidR="006617F6">
              <w:rPr>
                <w:rFonts w:asciiTheme="minorHAnsi" w:hAnsiTheme="minorHAnsi"/>
                <w:sz w:val="20"/>
              </w:rPr>
              <w:t xml:space="preserve"> 12</w:t>
            </w:r>
          </w:p>
        </w:tc>
      </w:tr>
      <w:tr w:rsidR="00DB5CAD" w:rsidRPr="00FA3264" w14:paraId="36197441" w14:textId="77777777" w:rsidTr="009C121A">
        <w:tc>
          <w:tcPr>
            <w:tcW w:w="4503" w:type="dxa"/>
            <w:vAlign w:val="center"/>
          </w:tcPr>
          <w:p w14:paraId="729C6AD6"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lang w:val="en-US"/>
              </w:rPr>
              <w:t>KO_Bezeichnung</w:t>
            </w:r>
          </w:p>
        </w:tc>
        <w:tc>
          <w:tcPr>
            <w:tcW w:w="3828" w:type="dxa"/>
          </w:tcPr>
          <w:p w14:paraId="75BB863B" w14:textId="77777777" w:rsidR="00DB5CAD" w:rsidRPr="00533A18" w:rsidRDefault="00DB5CAD" w:rsidP="001E03A6">
            <w:pPr>
              <w:rPr>
                <w:rFonts w:asciiTheme="minorHAnsi" w:hAnsiTheme="minorHAnsi"/>
                <w:sz w:val="20"/>
              </w:rPr>
            </w:pPr>
            <w:r>
              <w:rPr>
                <w:rFonts w:asciiTheme="minorHAnsi" w:hAnsiTheme="minorHAnsi"/>
                <w:sz w:val="20"/>
              </w:rPr>
              <w:t>Rohstoff</w:t>
            </w:r>
            <w:r w:rsidRPr="00533A18">
              <w:rPr>
                <w:rFonts w:asciiTheme="minorHAnsi" w:hAnsiTheme="minorHAnsi"/>
                <w:sz w:val="20"/>
              </w:rPr>
              <w:t>-Bezeichnung</w:t>
            </w:r>
          </w:p>
        </w:tc>
      </w:tr>
      <w:tr w:rsidR="00DB5CAD" w:rsidRPr="00FA3264" w14:paraId="0F8AEAA3" w14:textId="77777777" w:rsidTr="009C121A">
        <w:tc>
          <w:tcPr>
            <w:tcW w:w="4503" w:type="dxa"/>
            <w:vAlign w:val="center"/>
          </w:tcPr>
          <w:p w14:paraId="098DADF8"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KO_Kommentar</w:t>
            </w:r>
          </w:p>
        </w:tc>
        <w:tc>
          <w:tcPr>
            <w:tcW w:w="3828" w:type="dxa"/>
          </w:tcPr>
          <w:p w14:paraId="1B57BA18" w14:textId="77777777" w:rsidR="00DB5CAD" w:rsidRPr="00533A18" w:rsidRDefault="00DB5CAD" w:rsidP="001E03A6">
            <w:pPr>
              <w:rPr>
                <w:rFonts w:asciiTheme="minorHAnsi" w:hAnsiTheme="minorHAnsi"/>
                <w:sz w:val="20"/>
              </w:rPr>
            </w:pPr>
            <w:r w:rsidRPr="00533A18">
              <w:rPr>
                <w:rFonts w:asciiTheme="minorHAnsi" w:hAnsiTheme="minorHAnsi"/>
                <w:sz w:val="20"/>
              </w:rPr>
              <w:t>Kommentarfeld</w:t>
            </w:r>
          </w:p>
        </w:tc>
      </w:tr>
      <w:tr w:rsidR="00DB5CAD" w:rsidRPr="00FA3264" w14:paraId="402CA43C" w14:textId="77777777" w:rsidTr="009C121A">
        <w:tc>
          <w:tcPr>
            <w:tcW w:w="4503" w:type="dxa"/>
            <w:vAlign w:val="center"/>
          </w:tcPr>
          <w:p w14:paraId="5F58205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KO_Nr_AlNum</w:t>
            </w:r>
          </w:p>
        </w:tc>
        <w:tc>
          <w:tcPr>
            <w:tcW w:w="3828" w:type="dxa"/>
          </w:tcPr>
          <w:p w14:paraId="52DE95FB" w14:textId="77777777" w:rsidR="00DB5CAD" w:rsidRPr="00533A18" w:rsidRDefault="00DB5CAD" w:rsidP="001E03A6">
            <w:pPr>
              <w:rPr>
                <w:rFonts w:asciiTheme="minorHAnsi" w:hAnsiTheme="minorHAnsi"/>
                <w:sz w:val="20"/>
              </w:rPr>
            </w:pPr>
            <w:r w:rsidRPr="00533A18">
              <w:rPr>
                <w:rFonts w:asciiTheme="minorHAnsi" w:hAnsiTheme="minorHAnsi"/>
                <w:sz w:val="20"/>
              </w:rPr>
              <w:t>Rohstoff-Nummer (alphanumerisch !!)</w:t>
            </w:r>
          </w:p>
        </w:tc>
      </w:tr>
      <w:tr w:rsidR="009C121A" w:rsidRPr="00FA3264" w14:paraId="1C59F4C5" w14:textId="77777777" w:rsidTr="009C121A">
        <w:tc>
          <w:tcPr>
            <w:tcW w:w="4503" w:type="dxa"/>
            <w:vAlign w:val="center"/>
          </w:tcPr>
          <w:p w14:paraId="0BA57AC6" w14:textId="77777777" w:rsidR="009C121A" w:rsidRDefault="009C121A" w:rsidP="001E03A6">
            <w:pPr>
              <w:rPr>
                <w:rFonts w:asciiTheme="minorHAnsi" w:hAnsiTheme="minorHAnsi"/>
                <w:sz w:val="20"/>
              </w:rPr>
            </w:pPr>
            <w:r>
              <w:rPr>
                <w:rFonts w:asciiTheme="minorHAnsi" w:hAnsiTheme="minorHAnsi"/>
                <w:sz w:val="20"/>
              </w:rPr>
              <w:t>Komponenten.KO_Temp_Korr</w:t>
            </w:r>
          </w:p>
        </w:tc>
        <w:tc>
          <w:tcPr>
            <w:tcW w:w="3828" w:type="dxa"/>
          </w:tcPr>
          <w:p w14:paraId="6663C3C3" w14:textId="77777777" w:rsidR="009C121A" w:rsidRPr="00533A18" w:rsidRDefault="009C121A" w:rsidP="001E03A6">
            <w:pPr>
              <w:rPr>
                <w:rFonts w:asciiTheme="minorHAnsi" w:hAnsiTheme="minorHAnsi"/>
                <w:sz w:val="20"/>
              </w:rPr>
            </w:pPr>
            <w:r>
              <w:rPr>
                <w:rFonts w:asciiTheme="minorHAnsi" w:hAnsiTheme="minorHAnsi"/>
                <w:sz w:val="20"/>
              </w:rPr>
              <w:t>Backverlust (Rezept-im-Rezept)</w:t>
            </w:r>
          </w:p>
        </w:tc>
      </w:tr>
      <w:tr w:rsidR="00DB5CAD" w:rsidRPr="00FA3264" w14:paraId="4D071A02" w14:textId="77777777" w:rsidTr="009C121A">
        <w:tc>
          <w:tcPr>
            <w:tcW w:w="4503" w:type="dxa"/>
            <w:vAlign w:val="center"/>
          </w:tcPr>
          <w:p w14:paraId="420FF6BE" w14:textId="77777777" w:rsidR="00DB5CAD" w:rsidRPr="00FA3264" w:rsidRDefault="00DB5CAD" w:rsidP="001E03A6">
            <w:pPr>
              <w:rPr>
                <w:rFonts w:asciiTheme="minorHAnsi" w:hAnsiTheme="minorHAnsi"/>
                <w:sz w:val="20"/>
                <w:lang w:val="en-US"/>
              </w:rPr>
            </w:pPr>
            <w:r>
              <w:rPr>
                <w:rFonts w:asciiTheme="minorHAnsi" w:hAnsiTheme="minorHAnsi"/>
                <w:sz w:val="20"/>
              </w:rPr>
              <w:t>Komponenten.</w:t>
            </w:r>
            <w:r w:rsidRPr="00FA3264">
              <w:rPr>
                <w:rFonts w:asciiTheme="minorHAnsi" w:hAnsiTheme="minorHAnsi"/>
                <w:sz w:val="20"/>
              </w:rPr>
              <w:t>KA_Kurzname</w:t>
            </w:r>
          </w:p>
        </w:tc>
        <w:tc>
          <w:tcPr>
            <w:tcW w:w="3828" w:type="dxa"/>
          </w:tcPr>
          <w:p w14:paraId="7979B44E" w14:textId="77777777" w:rsidR="00DB5CAD" w:rsidRPr="00533A18" w:rsidRDefault="00DB5CAD" w:rsidP="001E03A6">
            <w:pPr>
              <w:rPr>
                <w:rFonts w:asciiTheme="minorHAnsi" w:hAnsiTheme="minorHAnsi"/>
                <w:sz w:val="20"/>
              </w:rPr>
            </w:pPr>
            <w:r w:rsidRPr="00533A18">
              <w:rPr>
                <w:rFonts w:asciiTheme="minorHAnsi" w:hAnsiTheme="minorHAnsi"/>
                <w:sz w:val="20"/>
              </w:rPr>
              <w:t>Kur</w:t>
            </w:r>
            <w:r>
              <w:rPr>
                <w:rFonts w:asciiTheme="minorHAnsi" w:hAnsiTheme="minorHAnsi"/>
                <w:sz w:val="20"/>
              </w:rPr>
              <w:t>zname</w:t>
            </w:r>
          </w:p>
        </w:tc>
      </w:tr>
      <w:tr w:rsidR="00DB5CAD" w:rsidRPr="00FA3264" w14:paraId="35DD5119" w14:textId="77777777" w:rsidTr="009C121A">
        <w:tc>
          <w:tcPr>
            <w:tcW w:w="4503" w:type="dxa"/>
            <w:vAlign w:val="center"/>
          </w:tcPr>
          <w:p w14:paraId="247D9A5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KA_Matchcode</w:t>
            </w:r>
          </w:p>
        </w:tc>
        <w:tc>
          <w:tcPr>
            <w:tcW w:w="3828" w:type="dxa"/>
          </w:tcPr>
          <w:p w14:paraId="0197C13F" w14:textId="77777777" w:rsidR="00DB5CAD" w:rsidRPr="00533A18" w:rsidRDefault="00DB5CAD" w:rsidP="001E03A6">
            <w:pPr>
              <w:rPr>
                <w:rFonts w:asciiTheme="minorHAnsi" w:hAnsiTheme="minorHAnsi"/>
                <w:sz w:val="20"/>
              </w:rPr>
            </w:pPr>
            <w:r>
              <w:rPr>
                <w:rFonts w:asciiTheme="minorHAnsi" w:hAnsiTheme="minorHAnsi"/>
                <w:sz w:val="20"/>
              </w:rPr>
              <w:t>Index WinBack-Cloud</w:t>
            </w:r>
          </w:p>
        </w:tc>
      </w:tr>
      <w:tr w:rsidR="00DB5CAD" w:rsidRPr="00FA3264" w14:paraId="3088C136" w14:textId="77777777" w:rsidTr="009C121A">
        <w:tc>
          <w:tcPr>
            <w:tcW w:w="4503" w:type="dxa"/>
            <w:vAlign w:val="center"/>
          </w:tcPr>
          <w:p w14:paraId="067D034E"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KA_RZ_Nr</w:t>
            </w:r>
          </w:p>
        </w:tc>
        <w:tc>
          <w:tcPr>
            <w:tcW w:w="3828" w:type="dxa"/>
          </w:tcPr>
          <w:p w14:paraId="04F47067" w14:textId="77777777" w:rsidR="00DB5CAD" w:rsidRPr="00533A18" w:rsidRDefault="00DB5CAD" w:rsidP="00DB5CAD">
            <w:pPr>
              <w:rPr>
                <w:rFonts w:asciiTheme="minorHAnsi" w:hAnsiTheme="minorHAnsi"/>
                <w:sz w:val="20"/>
              </w:rPr>
            </w:pPr>
            <w:r w:rsidRPr="00533A18">
              <w:rPr>
                <w:rFonts w:asciiTheme="minorHAnsi" w:hAnsiTheme="minorHAnsi"/>
                <w:sz w:val="20"/>
              </w:rPr>
              <w:t>Verweis auf Rezept</w:t>
            </w:r>
          </w:p>
        </w:tc>
      </w:tr>
      <w:tr w:rsidR="009C121A" w:rsidRPr="00FA3264" w14:paraId="32015239" w14:textId="77777777" w:rsidTr="009C121A">
        <w:tc>
          <w:tcPr>
            <w:tcW w:w="4503" w:type="dxa"/>
            <w:vAlign w:val="center"/>
          </w:tcPr>
          <w:p w14:paraId="09690B63" w14:textId="77777777" w:rsidR="009C121A" w:rsidRDefault="009C121A" w:rsidP="001E03A6">
            <w:pPr>
              <w:rPr>
                <w:rFonts w:asciiTheme="minorHAnsi" w:hAnsiTheme="minorHAnsi"/>
                <w:sz w:val="20"/>
              </w:rPr>
            </w:pPr>
            <w:r>
              <w:rPr>
                <w:rFonts w:asciiTheme="minorHAnsi" w:hAnsiTheme="minorHAnsi"/>
                <w:sz w:val="20"/>
              </w:rPr>
              <w:t>Komponenten.KA_Lagerort</w:t>
            </w:r>
          </w:p>
        </w:tc>
        <w:tc>
          <w:tcPr>
            <w:tcW w:w="3828" w:type="dxa"/>
          </w:tcPr>
          <w:p w14:paraId="1DE6957B" w14:textId="77777777" w:rsidR="009C121A" w:rsidRPr="00533A18" w:rsidRDefault="009C121A" w:rsidP="001E03A6">
            <w:pPr>
              <w:rPr>
                <w:rFonts w:asciiTheme="minorHAnsi" w:hAnsiTheme="minorHAnsi"/>
                <w:sz w:val="20"/>
              </w:rPr>
            </w:pPr>
            <w:r>
              <w:rPr>
                <w:rFonts w:asciiTheme="minorHAnsi" w:hAnsiTheme="minorHAnsi"/>
                <w:sz w:val="20"/>
              </w:rPr>
              <w:t>Verweis auf Lager</w:t>
            </w:r>
          </w:p>
        </w:tc>
      </w:tr>
      <w:tr w:rsidR="00DB5CAD" w:rsidRPr="00FA3264" w14:paraId="2A618C4F" w14:textId="77777777" w:rsidTr="009C121A">
        <w:tc>
          <w:tcPr>
            <w:tcW w:w="4503" w:type="dxa"/>
            <w:vAlign w:val="center"/>
          </w:tcPr>
          <w:p w14:paraId="77BC1392"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KA_Stueckgewicht</w:t>
            </w:r>
          </w:p>
        </w:tc>
        <w:tc>
          <w:tcPr>
            <w:tcW w:w="3828" w:type="dxa"/>
          </w:tcPr>
          <w:p w14:paraId="0547B118" w14:textId="77777777" w:rsidR="00DB5CAD" w:rsidRPr="00533A18" w:rsidRDefault="009C121A" w:rsidP="001E03A6">
            <w:pPr>
              <w:rPr>
                <w:rFonts w:asciiTheme="minorHAnsi" w:hAnsiTheme="minorHAnsi"/>
                <w:sz w:val="20"/>
              </w:rPr>
            </w:pPr>
            <w:r>
              <w:rPr>
                <w:rFonts w:asciiTheme="minorHAnsi" w:hAnsiTheme="minorHAnsi"/>
                <w:sz w:val="20"/>
              </w:rPr>
              <w:t>Stückgewicht (Rezept-im-Rezept)</w:t>
            </w:r>
          </w:p>
        </w:tc>
      </w:tr>
      <w:tr w:rsidR="00DB5CAD" w:rsidRPr="00FA3264" w14:paraId="4EB466C6" w14:textId="77777777" w:rsidTr="009C121A">
        <w:tc>
          <w:tcPr>
            <w:tcW w:w="4503" w:type="dxa"/>
            <w:vAlign w:val="center"/>
          </w:tcPr>
          <w:p w14:paraId="7B507B14"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w:t>
            </w:r>
          </w:p>
        </w:tc>
        <w:tc>
          <w:tcPr>
            <w:tcW w:w="3828" w:type="dxa"/>
          </w:tcPr>
          <w:p w14:paraId="598E99F0" w14:textId="77777777" w:rsidR="00DB5CAD" w:rsidRPr="00533A18" w:rsidRDefault="009C121A" w:rsidP="001E03A6">
            <w:pPr>
              <w:rPr>
                <w:rFonts w:asciiTheme="minorHAnsi" w:hAnsiTheme="minorHAnsi"/>
                <w:sz w:val="20"/>
              </w:rPr>
            </w:pPr>
            <w:r>
              <w:rPr>
                <w:rFonts w:asciiTheme="minorHAnsi" w:hAnsiTheme="minorHAnsi"/>
                <w:sz w:val="20"/>
              </w:rPr>
              <w:t>Gebindegröße (Produktion)</w:t>
            </w:r>
          </w:p>
        </w:tc>
      </w:tr>
      <w:tr w:rsidR="00DB5CAD" w:rsidRPr="00FA3264" w14:paraId="5C28D3D7" w14:textId="77777777" w:rsidTr="009C121A">
        <w:tc>
          <w:tcPr>
            <w:tcW w:w="4503" w:type="dxa"/>
            <w:vAlign w:val="center"/>
          </w:tcPr>
          <w:p w14:paraId="79D7AAE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w:t>
            </w:r>
          </w:p>
        </w:tc>
        <w:tc>
          <w:tcPr>
            <w:tcW w:w="3828" w:type="dxa"/>
          </w:tcPr>
          <w:p w14:paraId="61C4F646" w14:textId="77777777" w:rsidR="00DB5CAD" w:rsidRPr="00533A18" w:rsidRDefault="00DB5CAD" w:rsidP="001E03A6">
            <w:pPr>
              <w:rPr>
                <w:rFonts w:asciiTheme="minorHAnsi" w:hAnsiTheme="minorHAnsi"/>
                <w:sz w:val="20"/>
              </w:rPr>
            </w:pPr>
          </w:p>
        </w:tc>
      </w:tr>
      <w:tr w:rsidR="00DB5CAD" w:rsidRPr="00FA3264" w14:paraId="561580AD" w14:textId="77777777" w:rsidTr="009C121A">
        <w:tc>
          <w:tcPr>
            <w:tcW w:w="4503" w:type="dxa"/>
            <w:vAlign w:val="center"/>
          </w:tcPr>
          <w:p w14:paraId="2553B4FA"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w:t>
            </w:r>
          </w:p>
        </w:tc>
        <w:tc>
          <w:tcPr>
            <w:tcW w:w="3828" w:type="dxa"/>
          </w:tcPr>
          <w:p w14:paraId="17529471" w14:textId="77777777" w:rsidR="00DB5CAD" w:rsidRPr="00533A18" w:rsidRDefault="00DB5CAD" w:rsidP="001E03A6">
            <w:pPr>
              <w:rPr>
                <w:rFonts w:asciiTheme="minorHAnsi" w:hAnsiTheme="minorHAnsi"/>
                <w:sz w:val="20"/>
              </w:rPr>
            </w:pPr>
          </w:p>
        </w:tc>
      </w:tr>
      <w:tr w:rsidR="00DB5CAD" w:rsidRPr="00FA3264" w14:paraId="11000B01" w14:textId="77777777" w:rsidTr="009C121A">
        <w:tc>
          <w:tcPr>
            <w:tcW w:w="4503" w:type="dxa"/>
            <w:vAlign w:val="center"/>
          </w:tcPr>
          <w:p w14:paraId="11F64D95"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KA_Charge_Opt_kg</w:t>
            </w:r>
          </w:p>
        </w:tc>
        <w:tc>
          <w:tcPr>
            <w:tcW w:w="3828" w:type="dxa"/>
          </w:tcPr>
          <w:p w14:paraId="310B13B6"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1AA4B156" w14:textId="77777777" w:rsidTr="009C121A">
        <w:tc>
          <w:tcPr>
            <w:tcW w:w="4503" w:type="dxa"/>
            <w:vAlign w:val="center"/>
          </w:tcPr>
          <w:p w14:paraId="49B2EFB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KA_Charge_Min_kg</w:t>
            </w:r>
          </w:p>
        </w:tc>
        <w:tc>
          <w:tcPr>
            <w:tcW w:w="3828" w:type="dxa"/>
          </w:tcPr>
          <w:p w14:paraId="70A23A55" w14:textId="77777777" w:rsidR="00DB5CAD" w:rsidRPr="00533A18" w:rsidRDefault="00DB5CAD" w:rsidP="001E03A6">
            <w:pPr>
              <w:rPr>
                <w:rFonts w:asciiTheme="minorHAnsi" w:hAnsiTheme="minorHAnsi"/>
                <w:sz w:val="20"/>
              </w:rPr>
            </w:pPr>
            <w:r w:rsidRPr="00533A18">
              <w:rPr>
                <w:rFonts w:asciiTheme="minorHAnsi" w:hAnsiTheme="minorHAnsi"/>
                <w:sz w:val="20"/>
              </w:rPr>
              <w:t>Minimale Produktions-Chargengröße in kg</w:t>
            </w:r>
          </w:p>
        </w:tc>
      </w:tr>
      <w:tr w:rsidR="00DB5CAD" w:rsidRPr="00FA3264" w14:paraId="06B1224C" w14:textId="77777777" w:rsidTr="009C121A">
        <w:tc>
          <w:tcPr>
            <w:tcW w:w="4503" w:type="dxa"/>
            <w:vAlign w:val="center"/>
          </w:tcPr>
          <w:p w14:paraId="3B33FDCB"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KA_Charge_Max_kg</w:t>
            </w:r>
          </w:p>
        </w:tc>
        <w:tc>
          <w:tcPr>
            <w:tcW w:w="3828" w:type="dxa"/>
          </w:tcPr>
          <w:p w14:paraId="549C2E82" w14:textId="77777777" w:rsidR="00DB5CAD" w:rsidRPr="00533A18" w:rsidRDefault="00DB5CAD" w:rsidP="001E03A6">
            <w:pPr>
              <w:rPr>
                <w:rFonts w:asciiTheme="minorHAnsi" w:hAnsiTheme="minorHAnsi"/>
                <w:sz w:val="20"/>
              </w:rPr>
            </w:pPr>
            <w:r w:rsidRPr="00533A18">
              <w:rPr>
                <w:rFonts w:asciiTheme="minorHAnsi" w:hAnsiTheme="minorHAnsi"/>
                <w:sz w:val="20"/>
              </w:rPr>
              <w:t>Optimale Produktions-Chargengröße in kg</w:t>
            </w:r>
          </w:p>
        </w:tc>
      </w:tr>
      <w:tr w:rsidR="00DB5CAD" w:rsidRPr="00FA3264" w14:paraId="31B3D9CA" w14:textId="77777777" w:rsidTr="009C121A">
        <w:tc>
          <w:tcPr>
            <w:tcW w:w="4503" w:type="dxa"/>
            <w:vAlign w:val="center"/>
          </w:tcPr>
          <w:p w14:paraId="547D74C1"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KA_Grp1</w:t>
            </w:r>
          </w:p>
        </w:tc>
        <w:tc>
          <w:tcPr>
            <w:tcW w:w="3828" w:type="dxa"/>
          </w:tcPr>
          <w:p w14:paraId="6BF50453" w14:textId="77777777" w:rsidR="00DB5CAD" w:rsidRPr="00533A18" w:rsidRDefault="00DB5CAD" w:rsidP="009C121A">
            <w:pPr>
              <w:rPr>
                <w:rFonts w:asciiTheme="minorHAnsi" w:hAnsiTheme="minorHAnsi"/>
                <w:sz w:val="20"/>
              </w:rPr>
            </w:pPr>
            <w:r w:rsidRPr="00533A18">
              <w:rPr>
                <w:rFonts w:asciiTheme="minorHAnsi" w:hAnsiTheme="minorHAnsi"/>
                <w:sz w:val="20"/>
              </w:rPr>
              <w:t xml:space="preserve">Verweis auf </w:t>
            </w:r>
            <w:r w:rsidR="009C121A">
              <w:rPr>
                <w:rFonts w:asciiTheme="minorHAnsi" w:hAnsiTheme="minorHAnsi"/>
                <w:sz w:val="20"/>
              </w:rPr>
              <w:t>Rohstoff</w:t>
            </w:r>
            <w:r w:rsidRPr="00533A18">
              <w:rPr>
                <w:rFonts w:asciiTheme="minorHAnsi" w:hAnsiTheme="minorHAnsi"/>
                <w:sz w:val="20"/>
              </w:rPr>
              <w:t>-Gruppe</w:t>
            </w:r>
          </w:p>
        </w:tc>
      </w:tr>
      <w:tr w:rsidR="00DB5CAD" w:rsidRPr="00FA3264" w14:paraId="5F9D7091" w14:textId="77777777" w:rsidTr="009C121A">
        <w:tc>
          <w:tcPr>
            <w:tcW w:w="4503" w:type="dxa"/>
            <w:vAlign w:val="center"/>
          </w:tcPr>
          <w:p w14:paraId="5BB6FB1D" w14:textId="77777777" w:rsidR="00DB5CAD" w:rsidRPr="00FA3264" w:rsidRDefault="00DB5CAD" w:rsidP="001E03A6">
            <w:pPr>
              <w:rPr>
                <w:rFonts w:asciiTheme="minorHAnsi" w:hAnsiTheme="minorHAnsi"/>
                <w:sz w:val="20"/>
              </w:rPr>
            </w:pPr>
            <w:r>
              <w:rPr>
                <w:rFonts w:asciiTheme="minorHAnsi" w:hAnsiTheme="minorHAnsi"/>
                <w:sz w:val="20"/>
              </w:rPr>
              <w:t>Komponenten.</w:t>
            </w:r>
            <w:r w:rsidRPr="00FA3264">
              <w:rPr>
                <w:rFonts w:asciiTheme="minorHAnsi" w:hAnsiTheme="minorHAnsi"/>
                <w:sz w:val="20"/>
              </w:rPr>
              <w:t>KA_Grp2</w:t>
            </w:r>
          </w:p>
        </w:tc>
        <w:tc>
          <w:tcPr>
            <w:tcW w:w="3828" w:type="dxa"/>
          </w:tcPr>
          <w:p w14:paraId="15CC747C" w14:textId="77777777" w:rsidR="00DB5CAD" w:rsidRPr="00533A18" w:rsidRDefault="009C121A" w:rsidP="001E03A6">
            <w:pPr>
              <w:rPr>
                <w:rFonts w:asciiTheme="minorHAnsi" w:hAnsiTheme="minorHAnsi"/>
                <w:sz w:val="20"/>
              </w:rPr>
            </w:pPr>
            <w:r>
              <w:rPr>
                <w:rFonts w:asciiTheme="minorHAnsi" w:hAnsiTheme="minorHAnsi"/>
                <w:sz w:val="20"/>
              </w:rPr>
              <w:t>Verweis auf Rohstoff</w:t>
            </w:r>
            <w:r w:rsidR="00DB5CAD" w:rsidRPr="00533A18">
              <w:rPr>
                <w:rFonts w:asciiTheme="minorHAnsi" w:hAnsiTheme="minorHAnsi"/>
                <w:sz w:val="20"/>
              </w:rPr>
              <w:t>-Gruppe</w:t>
            </w:r>
          </w:p>
        </w:tc>
      </w:tr>
      <w:tr w:rsidR="009C121A" w:rsidRPr="00FA3264" w14:paraId="1D93F52B" w14:textId="77777777" w:rsidTr="009C121A">
        <w:tc>
          <w:tcPr>
            <w:tcW w:w="4503" w:type="dxa"/>
            <w:vAlign w:val="center"/>
          </w:tcPr>
          <w:p w14:paraId="35F45B5E" w14:textId="77777777" w:rsidR="009C121A" w:rsidRDefault="009C121A" w:rsidP="001E03A6">
            <w:pPr>
              <w:rPr>
                <w:rFonts w:asciiTheme="minorHAnsi" w:hAnsiTheme="minorHAnsi"/>
                <w:sz w:val="20"/>
              </w:rPr>
            </w:pPr>
            <w:r>
              <w:rPr>
                <w:rFonts w:asciiTheme="minorHAnsi" w:hAnsiTheme="minorHAnsi"/>
                <w:sz w:val="20"/>
              </w:rPr>
              <w:t>Komponenten.KA_zaehlt_zu_RZ_Gesamtmenge</w:t>
            </w:r>
          </w:p>
        </w:tc>
        <w:tc>
          <w:tcPr>
            <w:tcW w:w="3828" w:type="dxa"/>
          </w:tcPr>
          <w:p w14:paraId="7A62062D" w14:textId="77777777" w:rsidR="009C121A" w:rsidRPr="00533A18" w:rsidRDefault="009C121A" w:rsidP="001E03A6">
            <w:pPr>
              <w:rPr>
                <w:rFonts w:asciiTheme="minorHAnsi" w:hAnsiTheme="minorHAnsi"/>
                <w:sz w:val="20"/>
              </w:rPr>
            </w:pPr>
            <w:r>
              <w:rPr>
                <w:rFonts w:asciiTheme="minorHAnsi" w:hAnsiTheme="minorHAnsi"/>
                <w:sz w:val="20"/>
              </w:rPr>
              <w:t>Rohstoff zählt zum Rezeptgewicht</w:t>
            </w:r>
          </w:p>
        </w:tc>
      </w:tr>
      <w:tr w:rsidR="009C121A" w:rsidRPr="00FA3264" w14:paraId="66EADD74" w14:textId="77777777" w:rsidTr="009C121A">
        <w:tc>
          <w:tcPr>
            <w:tcW w:w="4503" w:type="dxa"/>
            <w:vAlign w:val="center"/>
          </w:tcPr>
          <w:p w14:paraId="5031402C" w14:textId="77777777" w:rsidR="009C121A" w:rsidRDefault="009C121A" w:rsidP="001E03A6">
            <w:pPr>
              <w:rPr>
                <w:rFonts w:asciiTheme="minorHAnsi" w:hAnsiTheme="minorHAnsi"/>
                <w:sz w:val="20"/>
              </w:rPr>
            </w:pPr>
            <w:r>
              <w:rPr>
                <w:rFonts w:asciiTheme="minorHAnsi" w:hAnsiTheme="minorHAnsi"/>
                <w:sz w:val="20"/>
              </w:rPr>
              <w:t>Komponenten.KA_alternativ_RS</w:t>
            </w:r>
          </w:p>
        </w:tc>
        <w:tc>
          <w:tcPr>
            <w:tcW w:w="3828" w:type="dxa"/>
          </w:tcPr>
          <w:p w14:paraId="0C77B1C0" w14:textId="77777777" w:rsidR="009C121A" w:rsidRPr="00533A18" w:rsidRDefault="009C121A" w:rsidP="001E03A6">
            <w:pPr>
              <w:rPr>
                <w:rFonts w:asciiTheme="minorHAnsi" w:hAnsiTheme="minorHAnsi"/>
                <w:sz w:val="20"/>
              </w:rPr>
            </w:pPr>
            <w:r>
              <w:rPr>
                <w:rFonts w:asciiTheme="minorHAnsi" w:hAnsiTheme="minorHAnsi"/>
                <w:sz w:val="20"/>
              </w:rPr>
              <w:t>Alternativ-Rohstoff</w:t>
            </w:r>
          </w:p>
        </w:tc>
      </w:tr>
      <w:tr w:rsidR="009C121A" w:rsidRPr="00FA3264" w14:paraId="5BD78997" w14:textId="77777777" w:rsidTr="009C121A">
        <w:tc>
          <w:tcPr>
            <w:tcW w:w="4503" w:type="dxa"/>
            <w:vAlign w:val="center"/>
          </w:tcPr>
          <w:p w14:paraId="5B3E88A6" w14:textId="77777777" w:rsidR="009C121A" w:rsidRDefault="009C121A" w:rsidP="001E03A6">
            <w:pPr>
              <w:rPr>
                <w:rFonts w:asciiTheme="minorHAnsi" w:hAnsiTheme="minorHAnsi"/>
                <w:sz w:val="20"/>
              </w:rPr>
            </w:pPr>
            <w:r>
              <w:rPr>
                <w:rFonts w:asciiTheme="minorHAnsi" w:hAnsiTheme="minorHAnsi"/>
                <w:sz w:val="20"/>
              </w:rPr>
              <w:t>Komponenten.KA_aktiv</w:t>
            </w:r>
          </w:p>
        </w:tc>
        <w:tc>
          <w:tcPr>
            <w:tcW w:w="3828" w:type="dxa"/>
          </w:tcPr>
          <w:p w14:paraId="090D3C86" w14:textId="77777777" w:rsidR="009C121A" w:rsidRPr="00533A18" w:rsidRDefault="009C121A" w:rsidP="001E03A6">
            <w:pPr>
              <w:rPr>
                <w:rFonts w:asciiTheme="minorHAnsi" w:hAnsiTheme="minorHAnsi"/>
                <w:sz w:val="20"/>
              </w:rPr>
            </w:pPr>
            <w:r>
              <w:rPr>
                <w:rFonts w:asciiTheme="minorHAnsi" w:hAnsiTheme="minorHAnsi"/>
                <w:sz w:val="20"/>
              </w:rPr>
              <w:t>Rohstoff aktiv (Silo-Umschaltung)</w:t>
            </w:r>
          </w:p>
        </w:tc>
      </w:tr>
      <w:tr w:rsidR="009C121A" w:rsidRPr="00FA3264" w14:paraId="391233CB" w14:textId="77777777" w:rsidTr="009C121A">
        <w:tc>
          <w:tcPr>
            <w:tcW w:w="4503" w:type="dxa"/>
            <w:vAlign w:val="center"/>
          </w:tcPr>
          <w:p w14:paraId="76C6466F" w14:textId="77777777" w:rsidR="009C121A" w:rsidRDefault="009C121A" w:rsidP="001E03A6">
            <w:pPr>
              <w:rPr>
                <w:rFonts w:asciiTheme="minorHAnsi" w:hAnsiTheme="minorHAnsi"/>
                <w:sz w:val="20"/>
              </w:rPr>
            </w:pPr>
            <w:r>
              <w:rPr>
                <w:rFonts w:asciiTheme="minorHAnsi" w:hAnsiTheme="minorHAnsi"/>
                <w:sz w:val="20"/>
              </w:rPr>
              <w:t>Komponenten.KA_Preis</w:t>
            </w:r>
          </w:p>
        </w:tc>
        <w:tc>
          <w:tcPr>
            <w:tcW w:w="3828" w:type="dxa"/>
          </w:tcPr>
          <w:p w14:paraId="2F8915B3" w14:textId="77777777" w:rsidR="009C121A" w:rsidRPr="00533A18" w:rsidRDefault="009C121A" w:rsidP="001E03A6">
            <w:pPr>
              <w:rPr>
                <w:rFonts w:asciiTheme="minorHAnsi" w:hAnsiTheme="minorHAnsi"/>
                <w:sz w:val="20"/>
              </w:rPr>
            </w:pPr>
            <w:r>
              <w:rPr>
                <w:rFonts w:asciiTheme="minorHAnsi" w:hAnsiTheme="minorHAnsi"/>
                <w:sz w:val="20"/>
              </w:rPr>
              <w:t>Rohstoff EK-Preis aktuell</w:t>
            </w:r>
          </w:p>
        </w:tc>
      </w:tr>
      <w:tr w:rsidR="003E179A" w:rsidRPr="00FA3264" w14:paraId="5A9B2A5F" w14:textId="77777777" w:rsidTr="009C121A">
        <w:tc>
          <w:tcPr>
            <w:tcW w:w="4503" w:type="dxa"/>
            <w:vAlign w:val="center"/>
          </w:tcPr>
          <w:p w14:paraId="0A59BC54" w14:textId="77777777" w:rsidR="003E179A" w:rsidRDefault="003E179A" w:rsidP="001E03A6">
            <w:pPr>
              <w:rPr>
                <w:rFonts w:asciiTheme="minorHAnsi" w:hAnsiTheme="minorHAnsi"/>
                <w:sz w:val="20"/>
              </w:rPr>
            </w:pPr>
          </w:p>
        </w:tc>
        <w:tc>
          <w:tcPr>
            <w:tcW w:w="3828" w:type="dxa"/>
          </w:tcPr>
          <w:p w14:paraId="2F9AA43B" w14:textId="77777777" w:rsidR="003E179A" w:rsidRPr="00533A18" w:rsidRDefault="003E179A" w:rsidP="001E03A6">
            <w:pPr>
              <w:rPr>
                <w:rFonts w:asciiTheme="minorHAnsi" w:hAnsiTheme="minorHAnsi"/>
                <w:sz w:val="20"/>
              </w:rPr>
            </w:pPr>
          </w:p>
        </w:tc>
      </w:tr>
      <w:tr w:rsidR="003E179A" w:rsidRPr="003E179A" w14:paraId="2A01CD2D" w14:textId="77777777" w:rsidTr="009C121A">
        <w:tc>
          <w:tcPr>
            <w:tcW w:w="4503" w:type="dxa"/>
            <w:vAlign w:val="center"/>
          </w:tcPr>
          <w:p w14:paraId="0DB56E88"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Lagerorte.LG_Ort</w:t>
            </w:r>
          </w:p>
        </w:tc>
        <w:tc>
          <w:tcPr>
            <w:tcW w:w="3828" w:type="dxa"/>
          </w:tcPr>
          <w:p w14:paraId="045E2017"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588A34A1" w14:textId="77777777" w:rsidTr="009C121A">
        <w:tc>
          <w:tcPr>
            <w:tcW w:w="4503" w:type="dxa"/>
            <w:vAlign w:val="center"/>
          </w:tcPr>
          <w:p w14:paraId="22290161" w14:textId="77777777" w:rsidR="003E179A" w:rsidRDefault="003E179A" w:rsidP="00F2552C">
            <w:pPr>
              <w:rPr>
                <w:rFonts w:asciiTheme="minorHAnsi" w:hAnsiTheme="minorHAnsi"/>
                <w:sz w:val="20"/>
              </w:rPr>
            </w:pPr>
            <w:r>
              <w:rPr>
                <w:rFonts w:asciiTheme="minorHAnsi" w:hAnsiTheme="minorHAnsi"/>
                <w:sz w:val="20"/>
              </w:rPr>
              <w:t>Lagerorte.LG_Bilanzmenge</w:t>
            </w:r>
          </w:p>
        </w:tc>
        <w:tc>
          <w:tcPr>
            <w:tcW w:w="3828" w:type="dxa"/>
          </w:tcPr>
          <w:p w14:paraId="1A26AB66" w14:textId="77777777" w:rsidR="003E179A" w:rsidRPr="00F57813" w:rsidRDefault="003E179A" w:rsidP="00F2552C">
            <w:pPr>
              <w:rPr>
                <w:rFonts w:asciiTheme="minorHAnsi" w:hAnsiTheme="minorHAnsi"/>
                <w:sz w:val="20"/>
              </w:rPr>
            </w:pPr>
            <w:r w:rsidRPr="00F57813">
              <w:rPr>
                <w:rFonts w:asciiTheme="minorHAnsi" w:hAnsiTheme="minorHAnsi"/>
                <w:sz w:val="20"/>
              </w:rPr>
              <w:t>Lagerbestand</w:t>
            </w:r>
            <w:r w:rsidRPr="00F57813">
              <w:rPr>
                <w:rStyle w:val="Funotenzeichen"/>
                <w:rFonts w:asciiTheme="minorHAnsi" w:hAnsiTheme="minorHAnsi"/>
                <w:sz w:val="20"/>
              </w:rPr>
              <w:footnoteReference w:id="9"/>
            </w:r>
          </w:p>
        </w:tc>
      </w:tr>
      <w:tr w:rsidR="003E179A" w:rsidRPr="00FA3264" w14:paraId="5856F92F" w14:textId="77777777" w:rsidTr="009C121A">
        <w:tc>
          <w:tcPr>
            <w:tcW w:w="4503" w:type="dxa"/>
            <w:vAlign w:val="center"/>
          </w:tcPr>
          <w:p w14:paraId="4911F6C1" w14:textId="77777777" w:rsidR="003E179A" w:rsidRDefault="003E179A" w:rsidP="00F2552C">
            <w:pPr>
              <w:rPr>
                <w:rFonts w:asciiTheme="minorHAnsi" w:hAnsiTheme="minorHAnsi"/>
                <w:sz w:val="20"/>
              </w:rPr>
            </w:pPr>
            <w:r>
              <w:rPr>
                <w:rFonts w:asciiTheme="minorHAnsi" w:hAnsiTheme="minorHAnsi"/>
                <w:sz w:val="20"/>
              </w:rPr>
              <w:t>LG_Mindestmenge</w:t>
            </w:r>
          </w:p>
        </w:tc>
        <w:tc>
          <w:tcPr>
            <w:tcW w:w="3828" w:type="dxa"/>
          </w:tcPr>
          <w:p w14:paraId="51342407" w14:textId="77777777" w:rsidR="003E179A" w:rsidRPr="00F57813" w:rsidRDefault="003E179A" w:rsidP="00F2552C">
            <w:pPr>
              <w:rPr>
                <w:rFonts w:asciiTheme="minorHAnsi" w:hAnsiTheme="minorHAnsi"/>
                <w:sz w:val="20"/>
              </w:rPr>
            </w:pPr>
            <w:r w:rsidRPr="00F57813">
              <w:rPr>
                <w:rFonts w:asciiTheme="minorHAnsi" w:hAnsiTheme="minorHAnsi"/>
                <w:sz w:val="20"/>
              </w:rPr>
              <w:t>Mindest-Lagerbestand</w:t>
            </w:r>
            <w:r w:rsidRPr="00F57813">
              <w:rPr>
                <w:rStyle w:val="Funotenzeichen"/>
                <w:rFonts w:asciiTheme="minorHAnsi" w:hAnsiTheme="minorHAnsi"/>
                <w:sz w:val="20"/>
              </w:rPr>
              <w:footnoteReference w:id="10"/>
            </w:r>
          </w:p>
        </w:tc>
      </w:tr>
      <w:tr w:rsidR="003E179A" w:rsidRPr="00FA3264" w14:paraId="457DAC45" w14:textId="77777777" w:rsidTr="009C121A">
        <w:tc>
          <w:tcPr>
            <w:tcW w:w="4503" w:type="dxa"/>
            <w:vAlign w:val="center"/>
          </w:tcPr>
          <w:p w14:paraId="1BA25558" w14:textId="77777777" w:rsidR="003E179A" w:rsidRDefault="003E179A" w:rsidP="001E03A6">
            <w:pPr>
              <w:rPr>
                <w:rFonts w:asciiTheme="minorHAnsi" w:hAnsiTheme="minorHAnsi"/>
                <w:sz w:val="20"/>
              </w:rPr>
            </w:pPr>
          </w:p>
        </w:tc>
        <w:tc>
          <w:tcPr>
            <w:tcW w:w="3828" w:type="dxa"/>
          </w:tcPr>
          <w:p w14:paraId="3DB0DF92" w14:textId="77777777" w:rsidR="003E179A" w:rsidRPr="00533A18" w:rsidRDefault="003E179A" w:rsidP="001E03A6">
            <w:pPr>
              <w:rPr>
                <w:rFonts w:asciiTheme="minorHAnsi" w:hAnsiTheme="minorHAnsi"/>
                <w:sz w:val="20"/>
              </w:rPr>
            </w:pPr>
          </w:p>
        </w:tc>
      </w:tr>
      <w:tr w:rsidR="003E179A" w:rsidRPr="003E179A" w14:paraId="735F1958" w14:textId="77777777" w:rsidTr="009C121A">
        <w:tc>
          <w:tcPr>
            <w:tcW w:w="4503" w:type="dxa"/>
            <w:vAlign w:val="center"/>
          </w:tcPr>
          <w:p w14:paraId="0146B0CE" w14:textId="77777777" w:rsidR="003E179A" w:rsidRPr="003E179A" w:rsidRDefault="003E179A" w:rsidP="001E03A6">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Lieferungen.LG_Ort</w:t>
            </w:r>
          </w:p>
        </w:tc>
        <w:tc>
          <w:tcPr>
            <w:tcW w:w="3828" w:type="dxa"/>
          </w:tcPr>
          <w:p w14:paraId="0FF98B3B" w14:textId="77777777" w:rsidR="003E179A" w:rsidRPr="003E179A" w:rsidRDefault="003E179A" w:rsidP="00F2552C">
            <w:pPr>
              <w:rPr>
                <w:rFonts w:asciiTheme="minorHAnsi" w:hAnsiTheme="minorHAnsi"/>
                <w:color w:val="808080" w:themeColor="background1" w:themeShade="80"/>
                <w:sz w:val="20"/>
              </w:rPr>
            </w:pPr>
            <w:r w:rsidRPr="003E179A">
              <w:rPr>
                <w:rFonts w:asciiTheme="minorHAnsi" w:hAnsiTheme="minorHAnsi"/>
                <w:color w:val="808080" w:themeColor="background1" w:themeShade="80"/>
                <w:sz w:val="20"/>
              </w:rPr>
              <w:t>Verweis auf Komponenten.KA_Lagerort</w:t>
            </w:r>
          </w:p>
        </w:tc>
      </w:tr>
      <w:tr w:rsidR="003E179A" w:rsidRPr="00FA3264" w14:paraId="3473ED13" w14:textId="77777777" w:rsidTr="009C121A">
        <w:tc>
          <w:tcPr>
            <w:tcW w:w="4503" w:type="dxa"/>
            <w:vAlign w:val="center"/>
          </w:tcPr>
          <w:p w14:paraId="225C322E" w14:textId="77777777" w:rsidR="003E179A" w:rsidRDefault="003E179A" w:rsidP="001E03A6">
            <w:pPr>
              <w:rPr>
                <w:rFonts w:asciiTheme="minorHAnsi" w:hAnsiTheme="minorHAnsi"/>
                <w:sz w:val="20"/>
              </w:rPr>
            </w:pPr>
            <w:r>
              <w:rPr>
                <w:rFonts w:asciiTheme="minorHAnsi" w:hAnsiTheme="minorHAnsi"/>
                <w:sz w:val="20"/>
              </w:rPr>
              <w:t>Lieferungen.LF_Menge</w:t>
            </w:r>
          </w:p>
        </w:tc>
        <w:tc>
          <w:tcPr>
            <w:tcW w:w="3828" w:type="dxa"/>
          </w:tcPr>
          <w:p w14:paraId="45FDCB7A" w14:textId="77777777" w:rsidR="003E179A" w:rsidRPr="00533A18" w:rsidRDefault="003E179A" w:rsidP="001E03A6">
            <w:pPr>
              <w:rPr>
                <w:rFonts w:asciiTheme="minorHAnsi" w:hAnsiTheme="minorHAnsi"/>
                <w:sz w:val="20"/>
              </w:rPr>
            </w:pPr>
            <w:r>
              <w:rPr>
                <w:rFonts w:asciiTheme="minorHAnsi" w:hAnsiTheme="minorHAnsi"/>
                <w:sz w:val="20"/>
              </w:rPr>
              <w:t>Liefermenge</w:t>
            </w:r>
          </w:p>
        </w:tc>
      </w:tr>
      <w:tr w:rsidR="003E179A" w:rsidRPr="00FA3264" w14:paraId="718979A3" w14:textId="77777777" w:rsidTr="009C121A">
        <w:tc>
          <w:tcPr>
            <w:tcW w:w="4503" w:type="dxa"/>
            <w:vAlign w:val="center"/>
          </w:tcPr>
          <w:p w14:paraId="5E5ABF01" w14:textId="77777777" w:rsidR="003E179A" w:rsidRDefault="003E179A" w:rsidP="001E03A6">
            <w:pPr>
              <w:rPr>
                <w:rFonts w:asciiTheme="minorHAnsi" w:hAnsiTheme="minorHAnsi"/>
                <w:sz w:val="20"/>
              </w:rPr>
            </w:pPr>
            <w:r>
              <w:rPr>
                <w:rFonts w:asciiTheme="minorHAnsi" w:hAnsiTheme="minorHAnsi"/>
                <w:sz w:val="20"/>
              </w:rPr>
              <w:t>Lieferungen.LF_BF_Charge</w:t>
            </w:r>
          </w:p>
        </w:tc>
        <w:tc>
          <w:tcPr>
            <w:tcW w:w="3828" w:type="dxa"/>
          </w:tcPr>
          <w:p w14:paraId="5A5E5FAE" w14:textId="77777777" w:rsidR="003E179A" w:rsidRPr="00533A18" w:rsidRDefault="003E179A" w:rsidP="001E03A6">
            <w:pPr>
              <w:rPr>
                <w:rFonts w:asciiTheme="minorHAnsi" w:hAnsiTheme="minorHAnsi"/>
                <w:sz w:val="20"/>
              </w:rPr>
            </w:pPr>
            <w:r>
              <w:rPr>
                <w:rFonts w:asciiTheme="minorHAnsi" w:hAnsiTheme="minorHAnsi"/>
                <w:sz w:val="20"/>
              </w:rPr>
              <w:t>Rohstoff-Chargen-Nummer</w:t>
            </w:r>
          </w:p>
        </w:tc>
      </w:tr>
      <w:tr w:rsidR="003E179A" w:rsidRPr="00FA3264" w14:paraId="0A4B6D8E" w14:textId="77777777" w:rsidTr="009C121A">
        <w:tc>
          <w:tcPr>
            <w:tcW w:w="4503" w:type="dxa"/>
            <w:vAlign w:val="center"/>
          </w:tcPr>
          <w:p w14:paraId="420C63D7" w14:textId="77777777" w:rsidR="003E179A" w:rsidRDefault="003E179A" w:rsidP="001E03A6">
            <w:pPr>
              <w:rPr>
                <w:rFonts w:asciiTheme="minorHAnsi" w:hAnsiTheme="minorHAnsi"/>
                <w:sz w:val="20"/>
              </w:rPr>
            </w:pPr>
          </w:p>
        </w:tc>
        <w:tc>
          <w:tcPr>
            <w:tcW w:w="3828" w:type="dxa"/>
          </w:tcPr>
          <w:p w14:paraId="705F123C" w14:textId="77777777" w:rsidR="003E179A" w:rsidRPr="00533A18" w:rsidRDefault="003E179A" w:rsidP="001E03A6">
            <w:pPr>
              <w:rPr>
                <w:rFonts w:asciiTheme="minorHAnsi" w:hAnsiTheme="minorHAnsi"/>
                <w:sz w:val="20"/>
              </w:rPr>
            </w:pPr>
          </w:p>
        </w:tc>
      </w:tr>
      <w:tr w:rsidR="003E179A" w:rsidRPr="00546B2D" w14:paraId="74391FCD" w14:textId="77777777" w:rsidTr="009C121A">
        <w:tc>
          <w:tcPr>
            <w:tcW w:w="4503" w:type="dxa"/>
            <w:vAlign w:val="center"/>
          </w:tcPr>
          <w:p w14:paraId="0AB6877A"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RohParams.RP.Ko_Nr</w:t>
            </w:r>
          </w:p>
        </w:tc>
        <w:tc>
          <w:tcPr>
            <w:tcW w:w="3828" w:type="dxa"/>
          </w:tcPr>
          <w:p w14:paraId="17781137"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0CE2DF8A" w14:textId="77777777" w:rsidTr="009C121A">
        <w:tc>
          <w:tcPr>
            <w:tcW w:w="4503" w:type="dxa"/>
            <w:vAlign w:val="center"/>
          </w:tcPr>
          <w:p w14:paraId="4E85FDD9" w14:textId="77777777" w:rsidR="003E179A" w:rsidRDefault="003E179A" w:rsidP="001E03A6">
            <w:pPr>
              <w:rPr>
                <w:rFonts w:asciiTheme="minorHAnsi" w:hAnsiTheme="minorHAnsi"/>
                <w:sz w:val="20"/>
              </w:rPr>
            </w:pPr>
            <w:r>
              <w:rPr>
                <w:rFonts w:asciiTheme="minorHAnsi" w:hAnsiTheme="minorHAnsi"/>
                <w:sz w:val="20"/>
              </w:rPr>
              <w:t>RohParams.RP_Typ_Nr</w:t>
            </w:r>
            <w:r>
              <w:rPr>
                <w:rStyle w:val="Funotenzeichen"/>
                <w:rFonts w:asciiTheme="minorHAnsi" w:hAnsiTheme="minorHAnsi"/>
                <w:sz w:val="20"/>
              </w:rPr>
              <w:footnoteReference w:id="11"/>
            </w:r>
            <w:r>
              <w:rPr>
                <w:rFonts w:asciiTheme="minorHAnsi" w:hAnsiTheme="minorHAnsi"/>
                <w:sz w:val="20"/>
              </w:rPr>
              <w:t>=301</w:t>
            </w:r>
          </w:p>
        </w:tc>
        <w:tc>
          <w:tcPr>
            <w:tcW w:w="3828" w:type="dxa"/>
          </w:tcPr>
          <w:p w14:paraId="056849C6" w14:textId="77777777" w:rsidR="003E179A" w:rsidRPr="00533A18" w:rsidRDefault="003E179A" w:rsidP="001E03A6">
            <w:pPr>
              <w:rPr>
                <w:rFonts w:asciiTheme="minorHAnsi" w:hAnsiTheme="minorHAnsi"/>
                <w:sz w:val="20"/>
              </w:rPr>
            </w:pPr>
            <w:r>
              <w:rPr>
                <w:rFonts w:asciiTheme="minorHAnsi" w:hAnsiTheme="minorHAnsi"/>
                <w:sz w:val="20"/>
              </w:rPr>
              <w:t>Verweis auf KomponTypen.Typ</w:t>
            </w:r>
          </w:p>
        </w:tc>
      </w:tr>
      <w:tr w:rsidR="003E179A" w:rsidRPr="00FA3264" w14:paraId="24649474" w14:textId="77777777" w:rsidTr="009C121A">
        <w:tc>
          <w:tcPr>
            <w:tcW w:w="4503" w:type="dxa"/>
            <w:vAlign w:val="center"/>
          </w:tcPr>
          <w:p w14:paraId="76A663DB" w14:textId="77777777" w:rsidR="003E179A" w:rsidRDefault="003E179A" w:rsidP="001E03A6">
            <w:pPr>
              <w:rPr>
                <w:rFonts w:asciiTheme="minorHAnsi" w:hAnsiTheme="minorHAnsi"/>
                <w:sz w:val="20"/>
              </w:rPr>
            </w:pPr>
            <w:r>
              <w:rPr>
                <w:rFonts w:asciiTheme="minorHAnsi" w:hAnsiTheme="minorHAnsi"/>
                <w:sz w:val="20"/>
              </w:rPr>
              <w:t>RohParams.RP_Param_Nr</w:t>
            </w:r>
            <w:r>
              <w:rPr>
                <w:rStyle w:val="Funotenzeichen"/>
                <w:rFonts w:asciiTheme="minorHAnsi" w:hAnsiTheme="minorHAnsi"/>
                <w:sz w:val="20"/>
              </w:rPr>
              <w:footnoteReference w:id="12"/>
            </w:r>
          </w:p>
        </w:tc>
        <w:tc>
          <w:tcPr>
            <w:tcW w:w="3828" w:type="dxa"/>
          </w:tcPr>
          <w:p w14:paraId="6851C7A3" w14:textId="77777777" w:rsidR="003E179A" w:rsidRDefault="003E179A" w:rsidP="009C121A">
            <w:pPr>
              <w:rPr>
                <w:rFonts w:asciiTheme="minorHAnsi" w:hAnsiTheme="minorHAnsi"/>
                <w:sz w:val="20"/>
              </w:rPr>
            </w:pPr>
            <w:r>
              <w:rPr>
                <w:rFonts w:asciiTheme="minorHAnsi" w:hAnsiTheme="minorHAnsi"/>
                <w:sz w:val="20"/>
              </w:rPr>
              <w:t>Verweis auf KomponTypen.Nr</w:t>
            </w:r>
          </w:p>
        </w:tc>
      </w:tr>
      <w:tr w:rsidR="003E179A" w:rsidRPr="00FA3264" w14:paraId="11530C5E" w14:textId="77777777" w:rsidTr="009C121A">
        <w:tc>
          <w:tcPr>
            <w:tcW w:w="4503" w:type="dxa"/>
            <w:vAlign w:val="center"/>
          </w:tcPr>
          <w:p w14:paraId="419FF09F" w14:textId="77777777" w:rsidR="003E179A" w:rsidRDefault="003E179A" w:rsidP="001E03A6">
            <w:pPr>
              <w:rPr>
                <w:rFonts w:asciiTheme="minorHAnsi" w:hAnsiTheme="minorHAnsi"/>
                <w:sz w:val="20"/>
              </w:rPr>
            </w:pPr>
            <w:r>
              <w:rPr>
                <w:rFonts w:asciiTheme="minorHAnsi" w:hAnsiTheme="minorHAnsi"/>
                <w:sz w:val="20"/>
              </w:rPr>
              <w:t>RohParams.RP_Wert</w:t>
            </w:r>
          </w:p>
        </w:tc>
        <w:tc>
          <w:tcPr>
            <w:tcW w:w="3828" w:type="dxa"/>
          </w:tcPr>
          <w:p w14:paraId="2FDECC5E" w14:textId="77777777" w:rsidR="003E179A" w:rsidRDefault="003E179A" w:rsidP="001E03A6">
            <w:pPr>
              <w:rPr>
                <w:rFonts w:asciiTheme="minorHAnsi" w:hAnsiTheme="minorHAnsi"/>
                <w:sz w:val="20"/>
              </w:rPr>
            </w:pPr>
            <w:r>
              <w:rPr>
                <w:rFonts w:asciiTheme="minorHAnsi" w:hAnsiTheme="minorHAnsi"/>
                <w:sz w:val="20"/>
              </w:rPr>
              <w:t>Datenfeld Parameter</w:t>
            </w:r>
          </w:p>
        </w:tc>
      </w:tr>
      <w:tr w:rsidR="003E179A" w:rsidRPr="00FA3264" w14:paraId="5C2EB08E" w14:textId="77777777" w:rsidTr="009C121A">
        <w:tc>
          <w:tcPr>
            <w:tcW w:w="4503" w:type="dxa"/>
            <w:vAlign w:val="center"/>
          </w:tcPr>
          <w:p w14:paraId="3A0E19F0" w14:textId="77777777" w:rsidR="003E179A" w:rsidRDefault="003E179A" w:rsidP="001E03A6">
            <w:pPr>
              <w:rPr>
                <w:rFonts w:asciiTheme="minorHAnsi" w:hAnsiTheme="minorHAnsi"/>
                <w:sz w:val="20"/>
              </w:rPr>
            </w:pPr>
          </w:p>
        </w:tc>
        <w:tc>
          <w:tcPr>
            <w:tcW w:w="3828" w:type="dxa"/>
          </w:tcPr>
          <w:p w14:paraId="4A05D0F9" w14:textId="77777777" w:rsidR="003E179A" w:rsidRDefault="003E179A" w:rsidP="001E03A6">
            <w:pPr>
              <w:rPr>
                <w:rFonts w:asciiTheme="minorHAnsi" w:hAnsiTheme="minorHAnsi"/>
                <w:sz w:val="20"/>
              </w:rPr>
            </w:pPr>
          </w:p>
        </w:tc>
      </w:tr>
      <w:tr w:rsidR="003E179A" w:rsidRPr="00546B2D" w14:paraId="148584BA" w14:textId="77777777" w:rsidTr="009C121A">
        <w:tc>
          <w:tcPr>
            <w:tcW w:w="4503" w:type="dxa"/>
            <w:vAlign w:val="center"/>
          </w:tcPr>
          <w:p w14:paraId="06381819"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Hinweise2.Id1</w:t>
            </w:r>
          </w:p>
        </w:tc>
        <w:tc>
          <w:tcPr>
            <w:tcW w:w="3828" w:type="dxa"/>
          </w:tcPr>
          <w:p w14:paraId="310128C3" w14:textId="77777777" w:rsidR="003E179A" w:rsidRPr="00546B2D" w:rsidRDefault="003E179A" w:rsidP="001E03A6">
            <w:pPr>
              <w:rPr>
                <w:rFonts w:asciiTheme="minorHAnsi" w:hAnsiTheme="minorHAnsi"/>
                <w:color w:val="808080" w:themeColor="background1" w:themeShade="80"/>
                <w:sz w:val="20"/>
              </w:rPr>
            </w:pPr>
            <w:r w:rsidRPr="00546B2D">
              <w:rPr>
                <w:rFonts w:asciiTheme="minorHAnsi" w:hAnsiTheme="minorHAnsi"/>
                <w:color w:val="808080" w:themeColor="background1" w:themeShade="80"/>
                <w:sz w:val="20"/>
              </w:rPr>
              <w:t>Verweis auf Komponenten.KO_Nr</w:t>
            </w:r>
          </w:p>
        </w:tc>
      </w:tr>
      <w:tr w:rsidR="003E179A" w:rsidRPr="00FA3264" w14:paraId="7CB36596" w14:textId="77777777" w:rsidTr="009C121A">
        <w:tc>
          <w:tcPr>
            <w:tcW w:w="4503" w:type="dxa"/>
            <w:vAlign w:val="center"/>
          </w:tcPr>
          <w:p w14:paraId="61419CC6" w14:textId="77777777" w:rsidR="003E179A" w:rsidRDefault="003E179A" w:rsidP="008D3CB8">
            <w:pPr>
              <w:rPr>
                <w:rFonts w:asciiTheme="minorHAnsi" w:hAnsiTheme="minorHAnsi"/>
                <w:sz w:val="20"/>
              </w:rPr>
            </w:pPr>
            <w:r>
              <w:rPr>
                <w:rFonts w:asciiTheme="minorHAnsi" w:hAnsiTheme="minorHAnsi"/>
                <w:sz w:val="20"/>
              </w:rPr>
              <w:t>Hinweise2.Typ=11 Hinweise2.Typ2=0</w:t>
            </w:r>
          </w:p>
        </w:tc>
        <w:tc>
          <w:tcPr>
            <w:tcW w:w="3828" w:type="dxa"/>
          </w:tcPr>
          <w:p w14:paraId="2D284387" w14:textId="77777777" w:rsidR="003E179A" w:rsidRDefault="003E179A" w:rsidP="001E03A6">
            <w:pPr>
              <w:rPr>
                <w:rFonts w:asciiTheme="minorHAnsi" w:hAnsiTheme="minorHAnsi"/>
                <w:sz w:val="20"/>
              </w:rPr>
            </w:pPr>
            <w:r>
              <w:rPr>
                <w:rFonts w:asciiTheme="minorHAnsi" w:hAnsiTheme="minorHAnsi"/>
                <w:sz w:val="20"/>
              </w:rPr>
              <w:t>Deklarations-Bezeichnung</w:t>
            </w:r>
          </w:p>
        </w:tc>
      </w:tr>
      <w:tr w:rsidR="003E179A" w:rsidRPr="00FA3264" w14:paraId="603855B9" w14:textId="77777777" w:rsidTr="009C121A">
        <w:tc>
          <w:tcPr>
            <w:tcW w:w="4503" w:type="dxa"/>
            <w:vAlign w:val="center"/>
          </w:tcPr>
          <w:p w14:paraId="094D19A4" w14:textId="77777777" w:rsidR="003E179A" w:rsidRDefault="003E179A" w:rsidP="008D3CB8">
            <w:pPr>
              <w:rPr>
                <w:rFonts w:asciiTheme="minorHAnsi" w:hAnsiTheme="minorHAnsi"/>
                <w:sz w:val="20"/>
              </w:rPr>
            </w:pPr>
            <w:r>
              <w:rPr>
                <w:rFonts w:asciiTheme="minorHAnsi" w:hAnsiTheme="minorHAnsi"/>
                <w:sz w:val="20"/>
              </w:rPr>
              <w:t>Hinweise2.Typ=11 Hinweise2.Typ2=1</w:t>
            </w:r>
          </w:p>
        </w:tc>
        <w:tc>
          <w:tcPr>
            <w:tcW w:w="3828" w:type="dxa"/>
          </w:tcPr>
          <w:p w14:paraId="6DDD5CA7" w14:textId="77777777" w:rsidR="003E179A" w:rsidRDefault="003E179A" w:rsidP="001E03A6">
            <w:pPr>
              <w:rPr>
                <w:rFonts w:asciiTheme="minorHAnsi" w:hAnsiTheme="minorHAnsi"/>
                <w:sz w:val="20"/>
              </w:rPr>
            </w:pPr>
            <w:r>
              <w:rPr>
                <w:rFonts w:asciiTheme="minorHAnsi" w:hAnsiTheme="minorHAnsi"/>
                <w:sz w:val="20"/>
              </w:rPr>
              <w:t>Deklarations-Bezeichnung intern</w:t>
            </w:r>
          </w:p>
        </w:tc>
      </w:tr>
      <w:tr w:rsidR="003E179A" w:rsidRPr="00FA3264" w14:paraId="4C69A703" w14:textId="77777777" w:rsidTr="009C121A">
        <w:tc>
          <w:tcPr>
            <w:tcW w:w="4503" w:type="dxa"/>
            <w:vAlign w:val="center"/>
          </w:tcPr>
          <w:p w14:paraId="6C3D7924" w14:textId="77777777" w:rsidR="003E179A" w:rsidRDefault="003E179A" w:rsidP="008D3CB8">
            <w:pPr>
              <w:rPr>
                <w:rFonts w:asciiTheme="minorHAnsi" w:hAnsiTheme="minorHAnsi"/>
                <w:sz w:val="20"/>
              </w:rPr>
            </w:pPr>
            <w:r>
              <w:rPr>
                <w:rFonts w:asciiTheme="minorHAnsi" w:hAnsiTheme="minorHAnsi"/>
                <w:sz w:val="20"/>
              </w:rPr>
              <w:t>Hinweise2.Typ=21 Hinweise2.Typ2=0</w:t>
            </w:r>
          </w:p>
        </w:tc>
        <w:tc>
          <w:tcPr>
            <w:tcW w:w="3828" w:type="dxa"/>
          </w:tcPr>
          <w:p w14:paraId="0D5D393E" w14:textId="77777777" w:rsidR="003E179A" w:rsidRDefault="003E179A" w:rsidP="008D3CB8">
            <w:pPr>
              <w:rPr>
                <w:rFonts w:asciiTheme="minorHAnsi" w:hAnsiTheme="minorHAnsi"/>
                <w:sz w:val="20"/>
              </w:rPr>
            </w:pPr>
            <w:r>
              <w:rPr>
                <w:rFonts w:asciiTheme="minorHAnsi" w:hAnsiTheme="minorHAnsi"/>
                <w:sz w:val="20"/>
              </w:rPr>
              <w:t>Änderungs-Meldung Nährwerte/Allergene</w:t>
            </w:r>
          </w:p>
        </w:tc>
      </w:tr>
      <w:tr w:rsidR="003E179A" w:rsidRPr="00FA3264" w14:paraId="61639A28" w14:textId="77777777" w:rsidTr="009C121A">
        <w:tc>
          <w:tcPr>
            <w:tcW w:w="4503" w:type="dxa"/>
            <w:vAlign w:val="center"/>
          </w:tcPr>
          <w:p w14:paraId="0C38ED5E" w14:textId="77777777" w:rsidR="003E179A" w:rsidRDefault="003E179A" w:rsidP="001E03A6">
            <w:pPr>
              <w:rPr>
                <w:rFonts w:asciiTheme="minorHAnsi" w:hAnsiTheme="minorHAnsi"/>
                <w:sz w:val="20"/>
              </w:rPr>
            </w:pPr>
          </w:p>
        </w:tc>
        <w:tc>
          <w:tcPr>
            <w:tcW w:w="3828" w:type="dxa"/>
          </w:tcPr>
          <w:p w14:paraId="7EF6E95D" w14:textId="77777777" w:rsidR="003E179A" w:rsidRDefault="003E179A" w:rsidP="001E03A6">
            <w:pPr>
              <w:rPr>
                <w:rFonts w:asciiTheme="minorHAnsi" w:hAnsiTheme="minorHAnsi"/>
                <w:sz w:val="20"/>
              </w:rPr>
            </w:pPr>
          </w:p>
        </w:tc>
      </w:tr>
    </w:tbl>
    <w:p w14:paraId="451DD6A9" w14:textId="77777777" w:rsidR="006617F6" w:rsidRPr="00771220" w:rsidRDefault="006617F6" w:rsidP="006617F6">
      <w:pPr>
        <w:pStyle w:val="Abbildungen"/>
        <w:ind w:firstLine="708"/>
      </w:pPr>
      <w:bookmarkStart w:id="1792" w:name="_Toc454974994"/>
      <w:r>
        <w:t>Tabelle</w:t>
      </w:r>
      <w:r w:rsidRPr="00771220">
        <w:t xml:space="preserve"> </w:t>
      </w:r>
      <w:r>
        <w:fldChar w:fldCharType="begin"/>
      </w:r>
      <w:r>
        <w:instrText xml:space="preserve"> SEQ Abbildung \* ARABIC</w:instrText>
      </w:r>
      <w:r>
        <w:fldChar w:fldCharType="separate"/>
      </w:r>
      <w:r w:rsidR="0069057F">
        <w:rPr>
          <w:noProof/>
        </w:rPr>
        <w:t>18</w:t>
      </w:r>
      <w:r>
        <w:rPr>
          <w:noProof/>
        </w:rPr>
        <w:fldChar w:fldCharType="end"/>
      </w:r>
      <w:r w:rsidRPr="00771220">
        <w:t xml:space="preserve">: </w:t>
      </w:r>
      <w:r>
        <w:t>Zusammenfassung Rohstoff-Stamm-Daten</w:t>
      </w:r>
      <w:bookmarkEnd w:id="1792"/>
    </w:p>
    <w:p w14:paraId="24C0DAFA" w14:textId="77777777" w:rsidR="00EB2191" w:rsidRDefault="00EB2191">
      <w:pPr>
        <w:rPr>
          <w:sz w:val="28"/>
        </w:rPr>
      </w:pPr>
      <w:r>
        <w:br w:type="page"/>
      </w:r>
    </w:p>
    <w:p w14:paraId="159D6A89" w14:textId="77777777" w:rsidR="007A0667" w:rsidRDefault="007A0667" w:rsidP="00D3727C">
      <w:pPr>
        <w:pStyle w:val="berschrift1"/>
      </w:pPr>
      <w:bookmarkStart w:id="1793" w:name="_Toc456427636"/>
      <w:r>
        <w:lastRenderedPageBreak/>
        <w:t>Mitarbeiter</w:t>
      </w:r>
      <w:bookmarkEnd w:id="1793"/>
    </w:p>
    <w:p w14:paraId="530CC8B5" w14:textId="77777777" w:rsidR="007A0667" w:rsidRDefault="00DF394C" w:rsidP="007A0667">
      <w:r>
        <w:t>Mitarbeiter werden in WinBack anhand einer Mitarbeiter-Nummer geführt. Diese Mi</w:t>
      </w:r>
      <w:r>
        <w:t>t</w:t>
      </w:r>
      <w:r>
        <w:t xml:space="preserve">arbeiter-Nummer dient in der Produktion auch als </w:t>
      </w:r>
      <w:r w:rsidRPr="00DF394C">
        <w:rPr>
          <w:b/>
        </w:rPr>
        <w:t>Login</w:t>
      </w:r>
      <w:r>
        <w:t>.</w:t>
      </w:r>
    </w:p>
    <w:p w14:paraId="2C7CB7C6" w14:textId="77777777" w:rsidR="00DF394C" w:rsidRDefault="00DF394C" w:rsidP="007A0667">
      <w:r>
        <w:t>Alternativ ist die Zugangskontrolle über eine RFID-Karte möglich.</w:t>
      </w:r>
    </w:p>
    <w:p w14:paraId="47A2EF9C" w14:textId="77777777" w:rsidR="00DF394C" w:rsidRDefault="00DF394C" w:rsidP="007A0667"/>
    <w:p w14:paraId="50CF14DA" w14:textId="77777777" w:rsidR="00DF394C" w:rsidRDefault="00DF394C" w:rsidP="007A0667">
      <w:r>
        <w:t>Jeder Mitarbeiter wird einer von 8 Berechtigungs-Gruppen zugeordnet. Die Rechte innerhalb der Gruppen können frei eingestellt werden.</w:t>
      </w:r>
    </w:p>
    <w:p w14:paraId="335FDF97" w14:textId="77777777" w:rsidR="00EF6516" w:rsidRDefault="00EF6516" w:rsidP="007A0667"/>
    <w:p w14:paraId="00116905" w14:textId="77777777" w:rsidR="00EF6516" w:rsidRPr="00C23263" w:rsidRDefault="00EF6516" w:rsidP="00EF6516">
      <w:pPr>
        <w:pStyle w:val="berschrift2"/>
      </w:pPr>
      <w:bookmarkStart w:id="1794" w:name="_Toc456427637"/>
      <w:r w:rsidRPr="00C23263">
        <w:t xml:space="preserve">Tabelle </w:t>
      </w:r>
      <w:r>
        <w:t>winback.ItemParameter</w:t>
      </w:r>
      <w:bookmarkEnd w:id="1794"/>
    </w:p>
    <w:p w14:paraId="36F68B08" w14:textId="77777777" w:rsidR="00EF6516" w:rsidRPr="006006EE" w:rsidRDefault="00EF6516" w:rsidP="00EF6516"/>
    <w:tbl>
      <w:tblPr>
        <w:tblStyle w:val="Tabellenraster"/>
        <w:tblW w:w="8755" w:type="dxa"/>
        <w:tblLayout w:type="fixed"/>
        <w:tblLook w:val="04A0" w:firstRow="1" w:lastRow="0" w:firstColumn="1" w:lastColumn="0" w:noHBand="0" w:noVBand="1"/>
      </w:tblPr>
      <w:tblGrid>
        <w:gridCol w:w="1820"/>
        <w:gridCol w:w="2574"/>
        <w:gridCol w:w="911"/>
        <w:gridCol w:w="651"/>
        <w:gridCol w:w="2799"/>
      </w:tblGrid>
      <w:tr w:rsidR="005928C9" w:rsidRPr="00FA3264" w14:paraId="659C1963" w14:textId="77777777" w:rsidTr="00A023F2">
        <w:trPr>
          <w:trHeight w:val="369"/>
        </w:trPr>
        <w:tc>
          <w:tcPr>
            <w:tcW w:w="1820" w:type="dxa"/>
            <w:shd w:val="clear" w:color="auto" w:fill="A6A6A6" w:themeFill="background1" w:themeFillShade="A6"/>
            <w:vAlign w:val="center"/>
          </w:tcPr>
          <w:p w14:paraId="2B407DD0" w14:textId="77777777" w:rsidR="005928C9" w:rsidRPr="00FA3264" w:rsidRDefault="005928C9" w:rsidP="00F2552C">
            <w:pPr>
              <w:rPr>
                <w:rFonts w:asciiTheme="minorHAnsi" w:hAnsiTheme="minorHAnsi"/>
                <w:b/>
                <w:sz w:val="20"/>
              </w:rPr>
            </w:pPr>
            <w:r w:rsidRPr="00FA3264">
              <w:rPr>
                <w:rFonts w:asciiTheme="minorHAnsi" w:hAnsiTheme="minorHAnsi"/>
                <w:b/>
                <w:sz w:val="20"/>
              </w:rPr>
              <w:t>Feld-Name</w:t>
            </w:r>
          </w:p>
        </w:tc>
        <w:tc>
          <w:tcPr>
            <w:tcW w:w="2574" w:type="dxa"/>
            <w:shd w:val="clear" w:color="auto" w:fill="A6A6A6" w:themeFill="background1" w:themeFillShade="A6"/>
            <w:vAlign w:val="center"/>
          </w:tcPr>
          <w:p w14:paraId="642755C0" w14:textId="77777777" w:rsidR="005928C9" w:rsidRPr="00F57813" w:rsidRDefault="005928C9" w:rsidP="00F2552C">
            <w:pPr>
              <w:rPr>
                <w:rFonts w:asciiTheme="minorHAnsi" w:hAnsiTheme="minorHAnsi"/>
                <w:sz w:val="20"/>
              </w:rPr>
            </w:pPr>
            <w:r w:rsidRPr="00F57813">
              <w:rPr>
                <w:rFonts w:asciiTheme="minorHAnsi" w:hAnsiTheme="minorHAnsi"/>
                <w:sz w:val="20"/>
              </w:rPr>
              <w:t>Bedeutung</w:t>
            </w:r>
          </w:p>
        </w:tc>
        <w:tc>
          <w:tcPr>
            <w:tcW w:w="911" w:type="dxa"/>
            <w:shd w:val="clear" w:color="auto" w:fill="A6A6A6" w:themeFill="background1" w:themeFillShade="A6"/>
            <w:vAlign w:val="center"/>
          </w:tcPr>
          <w:p w14:paraId="541181A3" w14:textId="77777777" w:rsidR="005928C9" w:rsidRPr="00FA3264" w:rsidRDefault="005928C9" w:rsidP="00F2552C">
            <w:pPr>
              <w:rPr>
                <w:rFonts w:asciiTheme="minorHAnsi" w:hAnsiTheme="minorHAnsi"/>
                <w:b/>
                <w:sz w:val="20"/>
              </w:rPr>
            </w:pPr>
            <w:r w:rsidRPr="00FA3264">
              <w:rPr>
                <w:rFonts w:asciiTheme="minorHAnsi" w:hAnsiTheme="minorHAnsi"/>
                <w:b/>
                <w:sz w:val="20"/>
              </w:rPr>
              <w:t>Type</w:t>
            </w:r>
          </w:p>
        </w:tc>
        <w:tc>
          <w:tcPr>
            <w:tcW w:w="651" w:type="dxa"/>
            <w:shd w:val="clear" w:color="auto" w:fill="A6A6A6" w:themeFill="background1" w:themeFillShade="A6"/>
            <w:vAlign w:val="center"/>
          </w:tcPr>
          <w:p w14:paraId="3EA730B8" w14:textId="77777777" w:rsidR="005928C9" w:rsidRPr="00FA3264" w:rsidRDefault="005928C9" w:rsidP="00F2552C">
            <w:pPr>
              <w:jc w:val="center"/>
              <w:rPr>
                <w:rFonts w:asciiTheme="minorHAnsi" w:hAnsiTheme="minorHAnsi"/>
                <w:b/>
                <w:sz w:val="20"/>
              </w:rPr>
            </w:pPr>
            <w:r w:rsidRPr="00FA3264">
              <w:rPr>
                <w:rFonts w:asciiTheme="minorHAnsi" w:hAnsiTheme="minorHAnsi"/>
                <w:b/>
                <w:sz w:val="20"/>
              </w:rPr>
              <w:t>Lä</w:t>
            </w:r>
            <w:r w:rsidRPr="00FA3264">
              <w:rPr>
                <w:rFonts w:asciiTheme="minorHAnsi" w:hAnsiTheme="minorHAnsi"/>
                <w:b/>
                <w:sz w:val="20"/>
              </w:rPr>
              <w:t>n</w:t>
            </w:r>
            <w:r w:rsidRPr="00FA3264">
              <w:rPr>
                <w:rFonts w:asciiTheme="minorHAnsi" w:hAnsiTheme="minorHAnsi"/>
                <w:b/>
                <w:sz w:val="20"/>
              </w:rPr>
              <w:t>ge</w:t>
            </w:r>
          </w:p>
        </w:tc>
        <w:tc>
          <w:tcPr>
            <w:tcW w:w="2799" w:type="dxa"/>
            <w:shd w:val="clear" w:color="auto" w:fill="A6A6A6" w:themeFill="background1" w:themeFillShade="A6"/>
          </w:tcPr>
          <w:p w14:paraId="2F04C8E7" w14:textId="77777777" w:rsidR="005928C9" w:rsidRPr="00FA3264" w:rsidRDefault="00AD4C3B" w:rsidP="00F2552C">
            <w:pPr>
              <w:jc w:val="center"/>
              <w:rPr>
                <w:rFonts w:asciiTheme="minorHAnsi" w:hAnsiTheme="minorHAnsi"/>
                <w:b/>
                <w:sz w:val="20"/>
              </w:rPr>
            </w:pPr>
            <w:r>
              <w:rPr>
                <w:rFonts w:asciiTheme="minorHAnsi" w:hAnsiTheme="minorHAnsi"/>
                <w:b/>
                <w:sz w:val="20"/>
              </w:rPr>
              <w:t>OS.NET</w:t>
            </w:r>
          </w:p>
        </w:tc>
      </w:tr>
      <w:tr w:rsidR="005928C9" w:rsidRPr="00FA3264" w14:paraId="2BCBB4CE" w14:textId="77777777" w:rsidTr="00A023F2">
        <w:trPr>
          <w:trHeight w:val="246"/>
        </w:trPr>
        <w:tc>
          <w:tcPr>
            <w:tcW w:w="1820" w:type="dxa"/>
            <w:vAlign w:val="center"/>
          </w:tcPr>
          <w:p w14:paraId="3086D224" w14:textId="77777777" w:rsidR="005928C9" w:rsidRPr="00FA3264" w:rsidRDefault="005928C9" w:rsidP="00F2552C">
            <w:pPr>
              <w:rPr>
                <w:rFonts w:asciiTheme="minorHAnsi" w:hAnsiTheme="minorHAnsi"/>
                <w:sz w:val="20"/>
              </w:rPr>
            </w:pPr>
            <w:r>
              <w:rPr>
                <w:rFonts w:asciiTheme="minorHAnsi" w:hAnsiTheme="minorHAnsi"/>
                <w:sz w:val="20"/>
              </w:rPr>
              <w:t>IP_Item_Typ</w:t>
            </w:r>
          </w:p>
        </w:tc>
        <w:tc>
          <w:tcPr>
            <w:tcW w:w="2574" w:type="dxa"/>
          </w:tcPr>
          <w:p w14:paraId="3F388D7D" w14:textId="77777777" w:rsidR="005928C9" w:rsidRPr="00F57813" w:rsidRDefault="005928C9" w:rsidP="00F2552C">
            <w:pPr>
              <w:rPr>
                <w:rFonts w:asciiTheme="minorHAnsi" w:hAnsiTheme="minorHAnsi"/>
                <w:sz w:val="20"/>
              </w:rPr>
            </w:pPr>
            <w:r>
              <w:rPr>
                <w:rFonts w:asciiTheme="minorHAnsi" w:hAnsiTheme="minorHAnsi"/>
                <w:sz w:val="20"/>
              </w:rPr>
              <w:t>Index Typ=500 (Mitarbeiter)</w:t>
            </w:r>
          </w:p>
        </w:tc>
        <w:tc>
          <w:tcPr>
            <w:tcW w:w="911" w:type="dxa"/>
            <w:vAlign w:val="center"/>
          </w:tcPr>
          <w:p w14:paraId="7798C927" w14:textId="77777777" w:rsidR="005928C9" w:rsidRPr="00FA3264"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B69C7B7" w14:textId="77777777" w:rsidR="005928C9" w:rsidRPr="00FA3264" w:rsidRDefault="005928C9" w:rsidP="00F2552C">
            <w:pPr>
              <w:jc w:val="center"/>
              <w:rPr>
                <w:rFonts w:asciiTheme="minorHAnsi" w:hAnsiTheme="minorHAnsi"/>
                <w:sz w:val="20"/>
              </w:rPr>
            </w:pPr>
          </w:p>
        </w:tc>
        <w:tc>
          <w:tcPr>
            <w:tcW w:w="2799" w:type="dxa"/>
          </w:tcPr>
          <w:p w14:paraId="641F9CB5" w14:textId="77777777" w:rsidR="005928C9" w:rsidRPr="00FA3264" w:rsidRDefault="005928C9" w:rsidP="00F2552C">
            <w:pPr>
              <w:jc w:val="center"/>
              <w:rPr>
                <w:rFonts w:asciiTheme="minorHAnsi" w:hAnsiTheme="minorHAnsi"/>
                <w:sz w:val="20"/>
              </w:rPr>
            </w:pPr>
          </w:p>
        </w:tc>
      </w:tr>
      <w:tr w:rsidR="005928C9" w:rsidRPr="00FA3264" w14:paraId="2AAE1372" w14:textId="77777777" w:rsidTr="00A023F2">
        <w:trPr>
          <w:trHeight w:val="480"/>
        </w:trPr>
        <w:tc>
          <w:tcPr>
            <w:tcW w:w="1820" w:type="dxa"/>
            <w:vAlign w:val="center"/>
          </w:tcPr>
          <w:p w14:paraId="40E40FA3" w14:textId="77777777" w:rsidR="005928C9" w:rsidRDefault="005928C9" w:rsidP="00F2552C">
            <w:pPr>
              <w:rPr>
                <w:rFonts w:asciiTheme="minorHAnsi" w:hAnsiTheme="minorHAnsi"/>
                <w:sz w:val="20"/>
              </w:rPr>
            </w:pPr>
            <w:r>
              <w:rPr>
                <w:rFonts w:asciiTheme="minorHAnsi" w:hAnsiTheme="minorHAnsi"/>
                <w:sz w:val="20"/>
              </w:rPr>
              <w:t>IP_Item_ID</w:t>
            </w:r>
          </w:p>
        </w:tc>
        <w:tc>
          <w:tcPr>
            <w:tcW w:w="2574" w:type="dxa"/>
          </w:tcPr>
          <w:p w14:paraId="0838C107" w14:textId="77777777" w:rsidR="005928C9" w:rsidRDefault="005928C9" w:rsidP="00F2552C">
            <w:pPr>
              <w:rPr>
                <w:rFonts w:asciiTheme="minorHAnsi" w:hAnsiTheme="minorHAnsi"/>
                <w:sz w:val="20"/>
              </w:rPr>
            </w:pPr>
            <w:r>
              <w:rPr>
                <w:rFonts w:asciiTheme="minorHAnsi" w:hAnsiTheme="minorHAnsi"/>
                <w:sz w:val="20"/>
              </w:rPr>
              <w:t>Index auf Berechtigungs-Gruppe</w:t>
            </w:r>
          </w:p>
        </w:tc>
        <w:tc>
          <w:tcPr>
            <w:tcW w:w="911" w:type="dxa"/>
            <w:vAlign w:val="center"/>
          </w:tcPr>
          <w:p w14:paraId="0451D0BC"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1C16FB2" w14:textId="77777777" w:rsidR="005928C9" w:rsidRPr="00FA3264" w:rsidRDefault="005928C9" w:rsidP="00F2552C">
            <w:pPr>
              <w:jc w:val="center"/>
              <w:rPr>
                <w:rFonts w:asciiTheme="minorHAnsi" w:hAnsiTheme="minorHAnsi"/>
                <w:sz w:val="20"/>
              </w:rPr>
            </w:pPr>
          </w:p>
        </w:tc>
        <w:tc>
          <w:tcPr>
            <w:tcW w:w="2799" w:type="dxa"/>
          </w:tcPr>
          <w:p w14:paraId="04E6F0BC" w14:textId="1786A6E4" w:rsidR="005928C9" w:rsidRPr="00FA3264" w:rsidRDefault="00B73AA3" w:rsidP="00F2552C">
            <w:pPr>
              <w:jc w:val="center"/>
              <w:rPr>
                <w:rFonts w:asciiTheme="minorHAnsi" w:hAnsiTheme="minorHAnsi"/>
                <w:sz w:val="20"/>
              </w:rPr>
            </w:pPr>
            <w:r>
              <w:rPr>
                <w:rFonts w:asciiTheme="minorHAnsi" w:hAnsiTheme="minorHAnsi"/>
                <w:sz w:val="20"/>
              </w:rPr>
              <w:t>MFF 500 / Zusatzgruppe 1</w:t>
            </w:r>
          </w:p>
        </w:tc>
      </w:tr>
      <w:tr w:rsidR="005928C9" w:rsidRPr="00FA3264" w14:paraId="5312DA8E" w14:textId="77777777" w:rsidTr="00A023F2">
        <w:trPr>
          <w:trHeight w:val="493"/>
        </w:trPr>
        <w:tc>
          <w:tcPr>
            <w:tcW w:w="1820" w:type="dxa"/>
            <w:vAlign w:val="center"/>
          </w:tcPr>
          <w:p w14:paraId="732CCA43" w14:textId="77777777" w:rsidR="005928C9" w:rsidRDefault="005928C9" w:rsidP="00F2552C">
            <w:pPr>
              <w:rPr>
                <w:rFonts w:asciiTheme="minorHAnsi" w:hAnsiTheme="minorHAnsi"/>
                <w:sz w:val="20"/>
              </w:rPr>
            </w:pPr>
            <w:r>
              <w:rPr>
                <w:rFonts w:asciiTheme="minorHAnsi" w:hAnsiTheme="minorHAnsi"/>
                <w:sz w:val="20"/>
              </w:rPr>
              <w:t>IP_ItemAttr</w:t>
            </w:r>
          </w:p>
        </w:tc>
        <w:tc>
          <w:tcPr>
            <w:tcW w:w="2574" w:type="dxa"/>
          </w:tcPr>
          <w:p w14:paraId="7BE1B8C8" w14:textId="23BD35AC" w:rsidR="0069057F" w:rsidRDefault="005928C9" w:rsidP="0069057F">
            <w:pPr>
              <w:rPr>
                <w:rFonts w:asciiTheme="minorHAnsi" w:hAnsiTheme="minorHAnsi"/>
                <w:sz w:val="20"/>
              </w:rPr>
            </w:pPr>
            <w:r>
              <w:rPr>
                <w:rFonts w:asciiTheme="minorHAnsi" w:hAnsiTheme="minorHAnsi"/>
                <w:sz w:val="20"/>
              </w:rPr>
              <w:t>Index Attr</w:t>
            </w:r>
            <w:r w:rsidR="0069057F">
              <w:rPr>
                <w:rFonts w:asciiTheme="minorHAnsi" w:hAnsiTheme="minorHAnsi"/>
                <w:sz w:val="20"/>
              </w:rPr>
              <w:t>i</w:t>
            </w:r>
            <w:r>
              <w:rPr>
                <w:rFonts w:asciiTheme="minorHAnsi" w:hAnsiTheme="minorHAnsi"/>
                <w:sz w:val="20"/>
              </w:rPr>
              <w:t>but</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501</w:t>
            </w:r>
            <w:r w:rsidR="0069057F">
              <w:rPr>
                <w:rFonts w:asciiTheme="minorHAnsi" w:hAnsiTheme="minorHAnsi"/>
                <w:sz w:val="20"/>
              </w:rPr>
              <w:t xml:space="preserve"> </w:t>
            </w:r>
          </w:p>
          <w:p w14:paraId="185861FB" w14:textId="7A6B27C5" w:rsidR="005928C9" w:rsidRDefault="005928C9" w:rsidP="0069057F">
            <w:pPr>
              <w:rPr>
                <w:rFonts w:asciiTheme="minorHAnsi" w:hAnsiTheme="minorHAnsi"/>
                <w:sz w:val="20"/>
              </w:rPr>
            </w:pPr>
            <w:r>
              <w:rPr>
                <w:rFonts w:asciiTheme="minorHAnsi" w:hAnsiTheme="minorHAnsi"/>
                <w:sz w:val="20"/>
              </w:rPr>
              <w:t>(Mitarbeiter)</w:t>
            </w:r>
          </w:p>
        </w:tc>
        <w:tc>
          <w:tcPr>
            <w:tcW w:w="911" w:type="dxa"/>
            <w:vAlign w:val="center"/>
          </w:tcPr>
          <w:p w14:paraId="11B3948E"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156D22B" w14:textId="77777777" w:rsidR="005928C9" w:rsidRPr="00FA3264" w:rsidRDefault="005928C9" w:rsidP="00F2552C">
            <w:pPr>
              <w:jc w:val="center"/>
              <w:rPr>
                <w:rFonts w:asciiTheme="minorHAnsi" w:hAnsiTheme="minorHAnsi"/>
                <w:sz w:val="20"/>
              </w:rPr>
            </w:pPr>
          </w:p>
        </w:tc>
        <w:tc>
          <w:tcPr>
            <w:tcW w:w="2799" w:type="dxa"/>
          </w:tcPr>
          <w:p w14:paraId="6AC99981" w14:textId="77777777" w:rsidR="005928C9" w:rsidRPr="00FA3264" w:rsidRDefault="005928C9" w:rsidP="00F2552C">
            <w:pPr>
              <w:jc w:val="center"/>
              <w:rPr>
                <w:rFonts w:asciiTheme="minorHAnsi" w:hAnsiTheme="minorHAnsi"/>
                <w:sz w:val="20"/>
              </w:rPr>
            </w:pPr>
          </w:p>
        </w:tc>
      </w:tr>
      <w:tr w:rsidR="005928C9" w:rsidRPr="00FA3264" w14:paraId="47E753EF" w14:textId="77777777" w:rsidTr="00A023F2">
        <w:trPr>
          <w:trHeight w:val="234"/>
        </w:trPr>
        <w:tc>
          <w:tcPr>
            <w:tcW w:w="1820" w:type="dxa"/>
            <w:vAlign w:val="center"/>
          </w:tcPr>
          <w:p w14:paraId="15575A9F" w14:textId="1D7AD98D" w:rsidR="005928C9" w:rsidRDefault="005928C9" w:rsidP="00F2552C">
            <w:pPr>
              <w:rPr>
                <w:rFonts w:asciiTheme="minorHAnsi" w:hAnsiTheme="minorHAnsi"/>
                <w:sz w:val="20"/>
              </w:rPr>
            </w:pPr>
            <w:r>
              <w:rPr>
                <w:rFonts w:asciiTheme="minorHAnsi" w:hAnsiTheme="minorHAnsi"/>
                <w:sz w:val="20"/>
              </w:rPr>
              <w:t>IP_Lfd_Nr</w:t>
            </w:r>
          </w:p>
        </w:tc>
        <w:tc>
          <w:tcPr>
            <w:tcW w:w="2574" w:type="dxa"/>
          </w:tcPr>
          <w:p w14:paraId="533C41DA" w14:textId="77777777" w:rsidR="005928C9" w:rsidRDefault="005928C9" w:rsidP="00F2552C">
            <w:pPr>
              <w:rPr>
                <w:rFonts w:asciiTheme="minorHAnsi" w:hAnsiTheme="minorHAnsi"/>
                <w:sz w:val="20"/>
              </w:rPr>
            </w:pPr>
          </w:p>
        </w:tc>
        <w:tc>
          <w:tcPr>
            <w:tcW w:w="911" w:type="dxa"/>
            <w:vAlign w:val="center"/>
          </w:tcPr>
          <w:p w14:paraId="49B73BF6"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15841833" w14:textId="77777777" w:rsidR="005928C9" w:rsidRPr="00FA3264" w:rsidRDefault="005928C9" w:rsidP="00F2552C">
            <w:pPr>
              <w:jc w:val="center"/>
              <w:rPr>
                <w:rFonts w:asciiTheme="minorHAnsi" w:hAnsiTheme="minorHAnsi"/>
                <w:sz w:val="20"/>
              </w:rPr>
            </w:pPr>
          </w:p>
        </w:tc>
        <w:tc>
          <w:tcPr>
            <w:tcW w:w="2799" w:type="dxa"/>
          </w:tcPr>
          <w:p w14:paraId="07A1091D" w14:textId="77777777" w:rsidR="005928C9" w:rsidRPr="00FA3264" w:rsidRDefault="005928C9" w:rsidP="00F2552C">
            <w:pPr>
              <w:jc w:val="center"/>
              <w:rPr>
                <w:rFonts w:asciiTheme="minorHAnsi" w:hAnsiTheme="minorHAnsi"/>
                <w:sz w:val="20"/>
              </w:rPr>
            </w:pPr>
          </w:p>
        </w:tc>
      </w:tr>
      <w:tr w:rsidR="005928C9" w:rsidRPr="00FA3264" w14:paraId="5DF4A790" w14:textId="77777777" w:rsidTr="00A023F2">
        <w:trPr>
          <w:trHeight w:val="493"/>
        </w:trPr>
        <w:tc>
          <w:tcPr>
            <w:tcW w:w="1820" w:type="dxa"/>
            <w:vAlign w:val="center"/>
          </w:tcPr>
          <w:p w14:paraId="108BCCB9" w14:textId="77777777" w:rsidR="005928C9" w:rsidRDefault="005928C9" w:rsidP="00F2552C">
            <w:pPr>
              <w:rPr>
                <w:rFonts w:asciiTheme="minorHAnsi" w:hAnsiTheme="minorHAnsi"/>
                <w:sz w:val="20"/>
              </w:rPr>
            </w:pPr>
            <w:r>
              <w:rPr>
                <w:rFonts w:asciiTheme="minorHAnsi" w:hAnsiTheme="minorHAnsi"/>
                <w:sz w:val="20"/>
              </w:rPr>
              <w:t>IP_Wert1int</w:t>
            </w:r>
          </w:p>
        </w:tc>
        <w:tc>
          <w:tcPr>
            <w:tcW w:w="2574" w:type="dxa"/>
          </w:tcPr>
          <w:p w14:paraId="5E3980F7" w14:textId="77777777" w:rsidR="005928C9" w:rsidRDefault="005928C9" w:rsidP="00F2552C">
            <w:pPr>
              <w:rPr>
                <w:rFonts w:asciiTheme="minorHAnsi" w:hAnsiTheme="minorHAnsi"/>
                <w:sz w:val="20"/>
              </w:rPr>
            </w:pPr>
            <w:r>
              <w:rPr>
                <w:rFonts w:asciiTheme="minorHAnsi" w:hAnsiTheme="minorHAnsi"/>
                <w:sz w:val="20"/>
              </w:rPr>
              <w:t>Benutzer-Nummer – Login</w:t>
            </w:r>
          </w:p>
        </w:tc>
        <w:tc>
          <w:tcPr>
            <w:tcW w:w="911" w:type="dxa"/>
            <w:vAlign w:val="center"/>
          </w:tcPr>
          <w:p w14:paraId="5F156091"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52267689" w14:textId="77777777" w:rsidR="005928C9" w:rsidRPr="00FA3264" w:rsidRDefault="005928C9" w:rsidP="00F2552C">
            <w:pPr>
              <w:jc w:val="center"/>
              <w:rPr>
                <w:rFonts w:asciiTheme="minorHAnsi" w:hAnsiTheme="minorHAnsi"/>
                <w:sz w:val="20"/>
              </w:rPr>
            </w:pPr>
          </w:p>
        </w:tc>
        <w:tc>
          <w:tcPr>
            <w:tcW w:w="2799" w:type="dxa"/>
          </w:tcPr>
          <w:p w14:paraId="2DF4B656" w14:textId="2CC0CDD8" w:rsidR="00B73AA3" w:rsidRDefault="00AD4C3B" w:rsidP="00F2552C">
            <w:pPr>
              <w:jc w:val="center"/>
              <w:rPr>
                <w:rFonts w:asciiTheme="minorHAnsi" w:hAnsiTheme="minorHAnsi"/>
                <w:sz w:val="20"/>
              </w:rPr>
            </w:pPr>
            <w:r>
              <w:rPr>
                <w:rFonts w:asciiTheme="minorHAnsi" w:hAnsiTheme="minorHAnsi"/>
                <w:sz w:val="20"/>
              </w:rPr>
              <w:t>Kassierernummer</w:t>
            </w:r>
            <w:r w:rsidR="00B73AA3">
              <w:rPr>
                <w:rFonts w:asciiTheme="minorHAnsi" w:hAnsiTheme="minorHAnsi"/>
                <w:sz w:val="20"/>
              </w:rPr>
              <w:t xml:space="preserve"> </w:t>
            </w:r>
          </w:p>
          <w:p w14:paraId="289E5A23" w14:textId="7BA5A072" w:rsidR="005928C9" w:rsidRPr="00FA3264" w:rsidRDefault="00B73AA3" w:rsidP="0069057F">
            <w:pPr>
              <w:jc w:val="center"/>
              <w:rPr>
                <w:rFonts w:asciiTheme="minorHAnsi" w:hAnsiTheme="minorHAnsi"/>
                <w:sz w:val="20"/>
              </w:rPr>
            </w:pPr>
            <w:r>
              <w:rPr>
                <w:rFonts w:asciiTheme="minorHAnsi" w:hAnsiTheme="minorHAnsi"/>
                <w:sz w:val="20"/>
              </w:rPr>
              <w:t>(wenn Fili</w:t>
            </w:r>
            <w:r w:rsidR="0069057F">
              <w:rPr>
                <w:rFonts w:asciiTheme="minorHAnsi" w:hAnsiTheme="minorHAnsi"/>
                <w:sz w:val="20"/>
              </w:rPr>
              <w:t>-</w:t>
            </w:r>
            <w:r>
              <w:rPr>
                <w:rFonts w:asciiTheme="minorHAnsi" w:hAnsiTheme="minorHAnsi"/>
                <w:sz w:val="20"/>
              </w:rPr>
              <w:t>Nr</w:t>
            </w:r>
            <w:r w:rsidR="0069057F">
              <w:rPr>
                <w:rFonts w:asciiTheme="minorHAnsi" w:hAnsiTheme="minorHAnsi"/>
                <w:sz w:val="20"/>
              </w:rPr>
              <w:t xml:space="preserve"> </w:t>
            </w:r>
            <w:r>
              <w:rPr>
                <w:rFonts w:asciiTheme="minorHAnsi" w:hAnsiTheme="minorHAnsi"/>
                <w:sz w:val="20"/>
              </w:rPr>
              <w:t>=</w:t>
            </w:r>
            <w:r w:rsidR="0069057F">
              <w:rPr>
                <w:rFonts w:asciiTheme="minorHAnsi" w:hAnsiTheme="minorHAnsi"/>
                <w:sz w:val="20"/>
              </w:rPr>
              <w:t xml:space="preserve"> </w:t>
            </w:r>
            <w:r>
              <w:rPr>
                <w:rFonts w:asciiTheme="minorHAnsi" w:hAnsiTheme="minorHAnsi"/>
                <w:sz w:val="20"/>
              </w:rPr>
              <w:t>Produktions</w:t>
            </w:r>
            <w:r w:rsidR="0069057F">
              <w:rPr>
                <w:rFonts w:asciiTheme="minorHAnsi" w:hAnsiTheme="minorHAnsi"/>
                <w:sz w:val="20"/>
              </w:rPr>
              <w:t>-</w:t>
            </w:r>
            <w:r>
              <w:rPr>
                <w:rFonts w:asciiTheme="minorHAnsi" w:hAnsiTheme="minorHAnsi"/>
                <w:sz w:val="20"/>
              </w:rPr>
              <w:t>filiale)</w:t>
            </w:r>
          </w:p>
        </w:tc>
      </w:tr>
      <w:tr w:rsidR="005928C9" w:rsidRPr="00FA3264" w14:paraId="1A39B37C" w14:textId="77777777" w:rsidTr="00A023F2">
        <w:trPr>
          <w:trHeight w:val="234"/>
        </w:trPr>
        <w:tc>
          <w:tcPr>
            <w:tcW w:w="1820" w:type="dxa"/>
            <w:vAlign w:val="center"/>
          </w:tcPr>
          <w:p w14:paraId="0DCD17A8" w14:textId="77777777" w:rsidR="005928C9" w:rsidRDefault="005928C9" w:rsidP="00F2552C">
            <w:pPr>
              <w:rPr>
                <w:rFonts w:asciiTheme="minorHAnsi" w:hAnsiTheme="minorHAnsi"/>
                <w:sz w:val="20"/>
              </w:rPr>
            </w:pPr>
            <w:r>
              <w:rPr>
                <w:rFonts w:asciiTheme="minorHAnsi" w:hAnsiTheme="minorHAnsi"/>
                <w:sz w:val="20"/>
              </w:rPr>
              <w:t>IP_Wert2int</w:t>
            </w:r>
          </w:p>
        </w:tc>
        <w:tc>
          <w:tcPr>
            <w:tcW w:w="2574" w:type="dxa"/>
          </w:tcPr>
          <w:p w14:paraId="1011416E" w14:textId="77777777" w:rsidR="005928C9" w:rsidRDefault="005928C9" w:rsidP="00F2552C">
            <w:pPr>
              <w:rPr>
                <w:rFonts w:asciiTheme="minorHAnsi" w:hAnsiTheme="minorHAnsi"/>
                <w:sz w:val="20"/>
              </w:rPr>
            </w:pPr>
          </w:p>
        </w:tc>
        <w:tc>
          <w:tcPr>
            <w:tcW w:w="911" w:type="dxa"/>
            <w:vAlign w:val="center"/>
          </w:tcPr>
          <w:p w14:paraId="0107D1B0"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2403ED4F" w14:textId="77777777" w:rsidR="005928C9" w:rsidRPr="00FA3264" w:rsidRDefault="005928C9" w:rsidP="00F2552C">
            <w:pPr>
              <w:jc w:val="center"/>
              <w:rPr>
                <w:rFonts w:asciiTheme="minorHAnsi" w:hAnsiTheme="minorHAnsi"/>
                <w:sz w:val="20"/>
              </w:rPr>
            </w:pPr>
          </w:p>
        </w:tc>
        <w:tc>
          <w:tcPr>
            <w:tcW w:w="2799" w:type="dxa"/>
          </w:tcPr>
          <w:p w14:paraId="45B3B529" w14:textId="77777777" w:rsidR="005928C9" w:rsidRPr="00FA3264" w:rsidRDefault="005928C9" w:rsidP="00F2552C">
            <w:pPr>
              <w:jc w:val="center"/>
              <w:rPr>
                <w:rFonts w:asciiTheme="minorHAnsi" w:hAnsiTheme="minorHAnsi"/>
                <w:sz w:val="20"/>
              </w:rPr>
            </w:pPr>
          </w:p>
        </w:tc>
      </w:tr>
      <w:tr w:rsidR="005928C9" w:rsidRPr="00FA3264" w14:paraId="53F7A6E6" w14:textId="77777777" w:rsidTr="00A023F2">
        <w:trPr>
          <w:trHeight w:val="246"/>
        </w:trPr>
        <w:tc>
          <w:tcPr>
            <w:tcW w:w="1820" w:type="dxa"/>
            <w:vAlign w:val="center"/>
          </w:tcPr>
          <w:p w14:paraId="32A76614" w14:textId="77777777" w:rsidR="005928C9" w:rsidRDefault="005928C9" w:rsidP="00F2552C">
            <w:pPr>
              <w:rPr>
                <w:rFonts w:asciiTheme="minorHAnsi" w:hAnsiTheme="minorHAnsi"/>
                <w:sz w:val="20"/>
              </w:rPr>
            </w:pPr>
            <w:r>
              <w:rPr>
                <w:rFonts w:asciiTheme="minorHAnsi" w:hAnsiTheme="minorHAnsi"/>
                <w:sz w:val="20"/>
              </w:rPr>
              <w:t>IP_Wert3int</w:t>
            </w:r>
          </w:p>
        </w:tc>
        <w:tc>
          <w:tcPr>
            <w:tcW w:w="2574" w:type="dxa"/>
          </w:tcPr>
          <w:p w14:paraId="5B03D26C" w14:textId="77777777" w:rsidR="005928C9" w:rsidRDefault="005928C9" w:rsidP="00F2552C">
            <w:pPr>
              <w:rPr>
                <w:rFonts w:asciiTheme="minorHAnsi" w:hAnsiTheme="minorHAnsi"/>
                <w:sz w:val="20"/>
              </w:rPr>
            </w:pPr>
          </w:p>
        </w:tc>
        <w:tc>
          <w:tcPr>
            <w:tcW w:w="911" w:type="dxa"/>
            <w:vAlign w:val="center"/>
          </w:tcPr>
          <w:p w14:paraId="3CAC6C2D" w14:textId="77777777" w:rsidR="005928C9" w:rsidRDefault="005928C9" w:rsidP="00F2552C">
            <w:pPr>
              <w:rPr>
                <w:rFonts w:asciiTheme="minorHAnsi" w:hAnsiTheme="minorHAnsi"/>
                <w:sz w:val="20"/>
              </w:rPr>
            </w:pPr>
            <w:r>
              <w:rPr>
                <w:rFonts w:asciiTheme="minorHAnsi" w:hAnsiTheme="minorHAnsi"/>
                <w:sz w:val="20"/>
              </w:rPr>
              <w:t>Int</w:t>
            </w:r>
          </w:p>
        </w:tc>
        <w:tc>
          <w:tcPr>
            <w:tcW w:w="651" w:type="dxa"/>
            <w:vAlign w:val="center"/>
          </w:tcPr>
          <w:p w14:paraId="3DBEC640" w14:textId="77777777" w:rsidR="005928C9" w:rsidRPr="00FA3264" w:rsidRDefault="005928C9" w:rsidP="00F2552C">
            <w:pPr>
              <w:jc w:val="center"/>
              <w:rPr>
                <w:rFonts w:asciiTheme="minorHAnsi" w:hAnsiTheme="minorHAnsi"/>
                <w:sz w:val="20"/>
              </w:rPr>
            </w:pPr>
          </w:p>
        </w:tc>
        <w:tc>
          <w:tcPr>
            <w:tcW w:w="2799" w:type="dxa"/>
          </w:tcPr>
          <w:p w14:paraId="5AC85F2A" w14:textId="77777777" w:rsidR="005928C9" w:rsidRPr="00FA3264" w:rsidRDefault="005928C9" w:rsidP="00F2552C">
            <w:pPr>
              <w:jc w:val="center"/>
              <w:rPr>
                <w:rFonts w:asciiTheme="minorHAnsi" w:hAnsiTheme="minorHAnsi"/>
                <w:sz w:val="20"/>
              </w:rPr>
            </w:pPr>
          </w:p>
        </w:tc>
      </w:tr>
      <w:tr w:rsidR="005928C9" w:rsidRPr="00FA3264" w14:paraId="274AA017" w14:textId="77777777" w:rsidTr="00A023F2">
        <w:trPr>
          <w:trHeight w:val="246"/>
        </w:trPr>
        <w:tc>
          <w:tcPr>
            <w:tcW w:w="1820" w:type="dxa"/>
            <w:vAlign w:val="center"/>
          </w:tcPr>
          <w:p w14:paraId="5ECA9AD2" w14:textId="77777777" w:rsidR="005928C9" w:rsidRDefault="005928C9" w:rsidP="00F2552C">
            <w:pPr>
              <w:rPr>
                <w:rFonts w:asciiTheme="minorHAnsi" w:hAnsiTheme="minorHAnsi"/>
                <w:sz w:val="20"/>
              </w:rPr>
            </w:pPr>
            <w:r>
              <w:rPr>
                <w:rFonts w:asciiTheme="minorHAnsi" w:hAnsiTheme="minorHAnsi"/>
                <w:sz w:val="20"/>
              </w:rPr>
              <w:t>IP_Wert4str</w:t>
            </w:r>
          </w:p>
        </w:tc>
        <w:tc>
          <w:tcPr>
            <w:tcW w:w="2574" w:type="dxa"/>
          </w:tcPr>
          <w:p w14:paraId="1DA25F41" w14:textId="77777777" w:rsidR="005928C9" w:rsidRDefault="005928C9" w:rsidP="00F2552C">
            <w:pPr>
              <w:rPr>
                <w:rFonts w:asciiTheme="minorHAnsi" w:hAnsiTheme="minorHAnsi"/>
                <w:sz w:val="20"/>
              </w:rPr>
            </w:pPr>
            <w:r>
              <w:rPr>
                <w:rFonts w:asciiTheme="minorHAnsi" w:hAnsiTheme="minorHAnsi"/>
                <w:sz w:val="20"/>
              </w:rPr>
              <w:t>Benutzer Name</w:t>
            </w:r>
          </w:p>
        </w:tc>
        <w:tc>
          <w:tcPr>
            <w:tcW w:w="911" w:type="dxa"/>
            <w:vAlign w:val="center"/>
          </w:tcPr>
          <w:p w14:paraId="792D08D7"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4FB92434" w14:textId="77777777" w:rsidR="005928C9" w:rsidRPr="00FA3264"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CAEC1B9" w14:textId="77777777" w:rsidR="005928C9" w:rsidRDefault="00AD4C3B" w:rsidP="00AD4C3B">
            <w:pPr>
              <w:rPr>
                <w:rFonts w:asciiTheme="minorHAnsi" w:hAnsiTheme="minorHAnsi"/>
                <w:sz w:val="20"/>
              </w:rPr>
            </w:pPr>
            <w:r>
              <w:rPr>
                <w:rFonts w:asciiTheme="minorHAnsi" w:hAnsiTheme="minorHAnsi"/>
                <w:sz w:val="20"/>
              </w:rPr>
              <w:t>Vorname, Nachname</w:t>
            </w:r>
          </w:p>
        </w:tc>
      </w:tr>
      <w:tr w:rsidR="005928C9" w:rsidRPr="00FA3264" w14:paraId="4F201884" w14:textId="77777777" w:rsidTr="00A023F2">
        <w:trPr>
          <w:trHeight w:val="234"/>
        </w:trPr>
        <w:tc>
          <w:tcPr>
            <w:tcW w:w="1820" w:type="dxa"/>
            <w:vAlign w:val="center"/>
          </w:tcPr>
          <w:p w14:paraId="74EC4993" w14:textId="77777777" w:rsidR="005928C9" w:rsidRDefault="005928C9" w:rsidP="00F2552C">
            <w:pPr>
              <w:rPr>
                <w:rFonts w:asciiTheme="minorHAnsi" w:hAnsiTheme="minorHAnsi"/>
                <w:sz w:val="20"/>
              </w:rPr>
            </w:pPr>
            <w:r>
              <w:rPr>
                <w:rFonts w:asciiTheme="minorHAnsi" w:hAnsiTheme="minorHAnsi"/>
                <w:sz w:val="20"/>
              </w:rPr>
              <w:t>IP_Wert5str</w:t>
            </w:r>
          </w:p>
        </w:tc>
        <w:tc>
          <w:tcPr>
            <w:tcW w:w="2574" w:type="dxa"/>
          </w:tcPr>
          <w:p w14:paraId="27CF8796" w14:textId="77777777" w:rsidR="005928C9" w:rsidRDefault="005928C9" w:rsidP="00F2552C">
            <w:pPr>
              <w:rPr>
                <w:rFonts w:asciiTheme="minorHAnsi" w:hAnsiTheme="minorHAnsi"/>
                <w:sz w:val="20"/>
              </w:rPr>
            </w:pPr>
            <w:r>
              <w:rPr>
                <w:rFonts w:asciiTheme="minorHAnsi" w:hAnsiTheme="minorHAnsi"/>
                <w:sz w:val="20"/>
              </w:rPr>
              <w:t>Code RFID-Karte</w:t>
            </w:r>
          </w:p>
        </w:tc>
        <w:tc>
          <w:tcPr>
            <w:tcW w:w="911" w:type="dxa"/>
            <w:vAlign w:val="center"/>
          </w:tcPr>
          <w:p w14:paraId="5F9150A5" w14:textId="77777777" w:rsidR="005928C9" w:rsidRDefault="005928C9" w:rsidP="00F2552C">
            <w:pPr>
              <w:rPr>
                <w:rFonts w:asciiTheme="minorHAnsi" w:hAnsiTheme="minorHAnsi"/>
                <w:sz w:val="20"/>
              </w:rPr>
            </w:pPr>
            <w:r>
              <w:rPr>
                <w:rFonts w:asciiTheme="minorHAnsi" w:hAnsiTheme="minorHAnsi"/>
                <w:sz w:val="20"/>
              </w:rPr>
              <w:t>VarChar</w:t>
            </w:r>
          </w:p>
        </w:tc>
        <w:tc>
          <w:tcPr>
            <w:tcW w:w="651" w:type="dxa"/>
            <w:vAlign w:val="center"/>
          </w:tcPr>
          <w:p w14:paraId="64CFAAE6" w14:textId="77777777" w:rsidR="005928C9" w:rsidRDefault="005928C9" w:rsidP="00F2552C">
            <w:pPr>
              <w:jc w:val="center"/>
              <w:rPr>
                <w:rFonts w:asciiTheme="minorHAnsi" w:hAnsiTheme="minorHAnsi"/>
                <w:sz w:val="20"/>
              </w:rPr>
            </w:pPr>
            <w:r>
              <w:rPr>
                <w:rFonts w:asciiTheme="minorHAnsi" w:hAnsiTheme="minorHAnsi"/>
                <w:sz w:val="20"/>
              </w:rPr>
              <w:t>250</w:t>
            </w:r>
          </w:p>
        </w:tc>
        <w:tc>
          <w:tcPr>
            <w:tcW w:w="2799" w:type="dxa"/>
          </w:tcPr>
          <w:p w14:paraId="0DDC150C" w14:textId="1C093279" w:rsidR="005928C9" w:rsidRDefault="00B73AA3">
            <w:pPr>
              <w:jc w:val="center"/>
              <w:rPr>
                <w:rFonts w:asciiTheme="minorHAnsi" w:hAnsiTheme="minorHAnsi"/>
                <w:sz w:val="20"/>
              </w:rPr>
            </w:pPr>
            <w:r>
              <w:rPr>
                <w:rFonts w:asciiTheme="minorHAnsi" w:hAnsiTheme="minorHAnsi"/>
                <w:sz w:val="20"/>
              </w:rPr>
              <w:t>MFF 501</w:t>
            </w:r>
          </w:p>
        </w:tc>
      </w:tr>
      <w:tr w:rsidR="005928C9" w:rsidRPr="00FA3264" w14:paraId="39D2CC00" w14:textId="77777777" w:rsidTr="00A023F2">
        <w:trPr>
          <w:trHeight w:val="493"/>
        </w:trPr>
        <w:tc>
          <w:tcPr>
            <w:tcW w:w="1820" w:type="dxa"/>
            <w:vAlign w:val="center"/>
          </w:tcPr>
          <w:p w14:paraId="1D5971C6" w14:textId="77777777" w:rsidR="005928C9" w:rsidRDefault="005928C9" w:rsidP="00F2552C">
            <w:pPr>
              <w:rPr>
                <w:rFonts w:asciiTheme="minorHAnsi" w:hAnsiTheme="minorHAnsi"/>
                <w:sz w:val="20"/>
              </w:rPr>
            </w:pPr>
            <w:r>
              <w:rPr>
                <w:rFonts w:asciiTheme="minorHAnsi" w:hAnsiTheme="minorHAnsi"/>
                <w:sz w:val="20"/>
              </w:rPr>
              <w:t>IP_Timestamp</w:t>
            </w:r>
          </w:p>
        </w:tc>
        <w:tc>
          <w:tcPr>
            <w:tcW w:w="2574" w:type="dxa"/>
          </w:tcPr>
          <w:p w14:paraId="0B6E690A" w14:textId="77777777" w:rsidR="005928C9" w:rsidRDefault="005928C9" w:rsidP="00F2552C">
            <w:pPr>
              <w:rPr>
                <w:rFonts w:asciiTheme="minorHAnsi" w:hAnsiTheme="minorHAnsi"/>
                <w:sz w:val="20"/>
              </w:rPr>
            </w:pPr>
          </w:p>
        </w:tc>
        <w:tc>
          <w:tcPr>
            <w:tcW w:w="911" w:type="dxa"/>
            <w:vAlign w:val="center"/>
          </w:tcPr>
          <w:p w14:paraId="25C04946" w14:textId="77777777" w:rsidR="005928C9" w:rsidRDefault="005928C9" w:rsidP="00F2552C">
            <w:pPr>
              <w:rPr>
                <w:rFonts w:asciiTheme="minorHAnsi" w:hAnsiTheme="minorHAnsi"/>
                <w:sz w:val="20"/>
              </w:rPr>
            </w:pPr>
            <w:r>
              <w:rPr>
                <w:rFonts w:asciiTheme="minorHAnsi" w:hAnsiTheme="minorHAnsi"/>
                <w:sz w:val="20"/>
              </w:rPr>
              <w:t>DateT</w:t>
            </w:r>
            <w:r>
              <w:rPr>
                <w:rFonts w:asciiTheme="minorHAnsi" w:hAnsiTheme="minorHAnsi"/>
                <w:sz w:val="20"/>
              </w:rPr>
              <w:t>i</w:t>
            </w:r>
            <w:r>
              <w:rPr>
                <w:rFonts w:asciiTheme="minorHAnsi" w:hAnsiTheme="minorHAnsi"/>
                <w:sz w:val="20"/>
              </w:rPr>
              <w:t>me</w:t>
            </w:r>
          </w:p>
        </w:tc>
        <w:tc>
          <w:tcPr>
            <w:tcW w:w="651" w:type="dxa"/>
            <w:vAlign w:val="center"/>
          </w:tcPr>
          <w:p w14:paraId="5CC7D573" w14:textId="77777777" w:rsidR="005928C9" w:rsidRDefault="005928C9" w:rsidP="00F2552C">
            <w:pPr>
              <w:jc w:val="center"/>
              <w:rPr>
                <w:rFonts w:asciiTheme="minorHAnsi" w:hAnsiTheme="minorHAnsi"/>
                <w:sz w:val="20"/>
              </w:rPr>
            </w:pPr>
          </w:p>
        </w:tc>
        <w:tc>
          <w:tcPr>
            <w:tcW w:w="2799" w:type="dxa"/>
          </w:tcPr>
          <w:p w14:paraId="79548081" w14:textId="77777777" w:rsidR="005928C9" w:rsidRDefault="005928C9" w:rsidP="00F2552C">
            <w:pPr>
              <w:jc w:val="center"/>
              <w:rPr>
                <w:rFonts w:asciiTheme="minorHAnsi" w:hAnsiTheme="minorHAnsi"/>
                <w:sz w:val="20"/>
              </w:rPr>
            </w:pPr>
          </w:p>
        </w:tc>
      </w:tr>
    </w:tbl>
    <w:p w14:paraId="66E8EEA5" w14:textId="77777777" w:rsidR="00EF6516" w:rsidRPr="00771220" w:rsidRDefault="00EF6516" w:rsidP="00EF6516">
      <w:pPr>
        <w:pStyle w:val="Abbildungen"/>
      </w:pPr>
      <w:bookmarkStart w:id="1795" w:name="_Toc454974995"/>
      <w:r>
        <w:t>Tabelle</w:t>
      </w:r>
      <w:r w:rsidRPr="00771220">
        <w:t xml:space="preserve"> </w:t>
      </w:r>
      <w:r>
        <w:fldChar w:fldCharType="begin"/>
      </w:r>
      <w:r>
        <w:instrText xml:space="preserve"> SEQ Abbildung \* ARABIC</w:instrText>
      </w:r>
      <w:r>
        <w:fldChar w:fldCharType="separate"/>
      </w:r>
      <w:r w:rsidR="0069057F">
        <w:rPr>
          <w:noProof/>
        </w:rPr>
        <w:t>19</w:t>
      </w:r>
      <w:r>
        <w:rPr>
          <w:noProof/>
        </w:rPr>
        <w:fldChar w:fldCharType="end"/>
      </w:r>
      <w:r w:rsidRPr="00771220">
        <w:t xml:space="preserve">: </w:t>
      </w:r>
      <w:r>
        <w:t>Datenbank-Tabelle ItemParameter (Mitarbeiter)</w:t>
      </w:r>
      <w:bookmarkEnd w:id="1795"/>
    </w:p>
    <w:p w14:paraId="11181732" w14:textId="6F854206" w:rsidR="00EF6516" w:rsidRDefault="00EF6516" w:rsidP="007A0667"/>
    <w:p w14:paraId="6642E267" w14:textId="7D464919" w:rsidR="00B73AA3" w:rsidRPr="007A0667" w:rsidRDefault="00B73AA3" w:rsidP="007A0667">
      <w:r>
        <w:t>Anmerkung: Mitarbeiter werden nur in Orgasoft angelegt und von WinBack ausgel</w:t>
      </w:r>
      <w:r>
        <w:t>e</w:t>
      </w:r>
      <w:r>
        <w:t>sen. Änderungen des Namens in WinBack werden gesperrt oder beim nächsten D</w:t>
      </w:r>
      <w:r>
        <w:t>a</w:t>
      </w:r>
      <w:r>
        <w:t>tenabgleich wieder überschrieben.</w:t>
      </w:r>
    </w:p>
    <w:p w14:paraId="643E982D" w14:textId="77777777" w:rsidR="00820C69" w:rsidRDefault="00820C69" w:rsidP="004E356C">
      <w:pPr>
        <w:pStyle w:val="berschrift1"/>
      </w:pPr>
      <w:bookmarkStart w:id="1796" w:name="_Toc456427638"/>
      <w:r>
        <w:lastRenderedPageBreak/>
        <w:t>Verbrauchsdaten</w:t>
      </w:r>
      <w:bookmarkEnd w:id="1796"/>
    </w:p>
    <w:p w14:paraId="5060ED55" w14:textId="77777777" w:rsidR="004C6800" w:rsidRDefault="004C6800" w:rsidP="004C6800"/>
    <w:p w14:paraId="317DC0CE" w14:textId="77777777" w:rsidR="004C6800" w:rsidRDefault="004C6800" w:rsidP="004C6800">
      <w:r>
        <w:t>Die Verbrauchsdaten werden in WinBack „live“ ermittelt und an OrgaSoft übertragen.</w:t>
      </w:r>
    </w:p>
    <w:p w14:paraId="405A5A08" w14:textId="77777777" w:rsidR="004C6800" w:rsidRDefault="004C6800" w:rsidP="004C6800"/>
    <w:p w14:paraId="653CAB69" w14:textId="77777777" w:rsidR="004C6800" w:rsidRDefault="004C6800" w:rsidP="004C6800">
      <w:r>
        <w:t>ToDo….</w:t>
      </w:r>
    </w:p>
    <w:p w14:paraId="6388D86C" w14:textId="77777777" w:rsidR="005005A8" w:rsidRPr="004C6800" w:rsidRDefault="005005A8" w:rsidP="004C6800">
      <w:r>
        <w:t>Verbrauchsdaten von WinBack an OrgaSoft</w:t>
      </w:r>
      <w:r>
        <w:fldChar w:fldCharType="begin"/>
      </w:r>
      <w:r>
        <w:instrText xml:space="preserve"> XE "</w:instrText>
      </w:r>
      <w:r w:rsidRPr="008F6654">
        <w:instrText>Verbrauchsdaten von WinBack an OrgaSoft</w:instrText>
      </w:r>
      <w:r>
        <w:instrText xml:space="preserve">" </w:instrText>
      </w:r>
      <w:r>
        <w:fldChar w:fldCharType="end"/>
      </w:r>
    </w:p>
    <w:p w14:paraId="13E39C0D" w14:textId="77777777" w:rsidR="00820C69" w:rsidRDefault="00820C69" w:rsidP="004E356C">
      <w:pPr>
        <w:pStyle w:val="berschrift1"/>
      </w:pPr>
      <w:bookmarkStart w:id="1797" w:name="_Toc456427639"/>
      <w:r>
        <w:lastRenderedPageBreak/>
        <w:t>Produktions-Planung</w:t>
      </w:r>
      <w:bookmarkEnd w:id="1797"/>
    </w:p>
    <w:p w14:paraId="1DE65905" w14:textId="77777777" w:rsidR="004C6800" w:rsidRDefault="004C6800" w:rsidP="004C6800"/>
    <w:p w14:paraId="28F1D46F" w14:textId="77777777" w:rsidR="004C6800" w:rsidRDefault="004C6800" w:rsidP="004C6800">
      <w:r>
        <w:t>Die Bestellungen werden über die Kassen/Cloud an OrgaSoft übergeben. Die Bac</w:t>
      </w:r>
      <w:r>
        <w:t>k</w:t>
      </w:r>
      <w:r>
        <w:t>liste und Produktionsplanung wird anhand der Bestellung und der historischen Daten ermittelt und an WinBack übergeben.</w:t>
      </w:r>
    </w:p>
    <w:p w14:paraId="606F61F7" w14:textId="77777777" w:rsidR="004C6800" w:rsidRDefault="004C6800" w:rsidP="004C6800"/>
    <w:p w14:paraId="2C0E310D" w14:textId="77777777" w:rsidR="004C6800" w:rsidRDefault="004C6800" w:rsidP="004C6800">
      <w:r>
        <w:t>ToDo…</w:t>
      </w:r>
    </w:p>
    <w:p w14:paraId="377C7DEA" w14:textId="77777777" w:rsidR="005005A8" w:rsidRPr="004C6800" w:rsidRDefault="005005A8" w:rsidP="004C6800">
      <w:r>
        <w:t>Filial-Bestellung – Planung - Produktion</w:t>
      </w:r>
      <w:r>
        <w:fldChar w:fldCharType="begin"/>
      </w:r>
      <w:r>
        <w:instrText xml:space="preserve"> XE "</w:instrText>
      </w:r>
      <w:r w:rsidRPr="000064C6">
        <w:instrText>Filial-Bestellung – Planung - Produktion</w:instrText>
      </w:r>
      <w:r>
        <w:instrText xml:space="preserve">" </w:instrText>
      </w:r>
      <w:r>
        <w:fldChar w:fldCharType="end"/>
      </w:r>
    </w:p>
    <w:p w14:paraId="3DF74AB5" w14:textId="77777777" w:rsidR="00512ACF" w:rsidRDefault="00512ACF" w:rsidP="004E356C">
      <w:pPr>
        <w:pStyle w:val="berschrift1"/>
      </w:pPr>
      <w:bookmarkStart w:id="1798" w:name="_Toc456427640"/>
      <w:r>
        <w:lastRenderedPageBreak/>
        <w:t>Funktionen der Schnittstelle</w:t>
      </w:r>
      <w:bookmarkEnd w:id="1798"/>
    </w:p>
    <w:p w14:paraId="52F9CD48" w14:textId="77777777" w:rsidR="00512ACF" w:rsidRDefault="00512ACF" w:rsidP="00512ACF">
      <w:pPr>
        <w:pStyle w:val="berschrift2"/>
      </w:pPr>
      <w:bookmarkStart w:id="1799" w:name="_Toc456427641"/>
      <w:r>
        <w:t>Allgemeine Festlegungen</w:t>
      </w:r>
      <w:bookmarkEnd w:id="1799"/>
    </w:p>
    <w:p w14:paraId="54452097" w14:textId="77777777" w:rsidR="00512ACF" w:rsidRDefault="00512ACF" w:rsidP="00512ACF">
      <w:r>
        <w:t>Die Aktionen der Schnittstelle werden über Events ausgelöst, die Daten werden d</w:t>
      </w:r>
      <w:r>
        <w:t>a</w:t>
      </w:r>
      <w:r>
        <w:t>bei über die Event-Parameter und direkt über die Datenbank-Tabellen ausgetauscht.</w:t>
      </w:r>
    </w:p>
    <w:p w14:paraId="7B002E19" w14:textId="77777777" w:rsidR="00512ACF" w:rsidRDefault="00512ACF" w:rsidP="00512ACF"/>
    <w:p w14:paraId="607B9EE4" w14:textId="77777777" w:rsidR="00835815" w:rsidRDefault="00835815" w:rsidP="00835815">
      <w:pPr>
        <w:pStyle w:val="berschrift2"/>
        <w:rPr>
          <w:moveTo w:id="1800" w:author="Jörg Will" w:date="2016-07-16T10:17:00Z"/>
        </w:rPr>
      </w:pPr>
      <w:bookmarkStart w:id="1801" w:name="_Toc456427642"/>
      <w:moveToRangeStart w:id="1802" w:author="Jörg Will" w:date="2016-07-16T10:17:00Z" w:name="move456427558"/>
      <w:moveTo w:id="1803" w:author="Jörg Will" w:date="2016-07-16T10:17:00Z">
        <w:r>
          <w:t>Verhinderung von Inkonsistenzen</w:t>
        </w:r>
        <w:bookmarkEnd w:id="1801"/>
      </w:moveTo>
    </w:p>
    <w:p w14:paraId="018B6846" w14:textId="4A3F60FD" w:rsidR="00835815" w:rsidRDefault="00835815" w:rsidP="00835815">
      <w:pPr>
        <w:rPr>
          <w:moveTo w:id="1804" w:author="Jörg Will" w:date="2016-07-16T10:17:00Z"/>
        </w:rPr>
      </w:pPr>
      <w:moveTo w:id="1805" w:author="Jörg Will" w:date="2016-07-16T10:17:00Z">
        <w:r>
          <w:t xml:space="preserve">Die Schnittstelle basiert darauf, dass das </w:t>
        </w:r>
        <w:del w:id="1806" w:author="Jörg Will" w:date="2016-07-16T10:25:00Z">
          <w:r w:rsidDel="00356CC7">
            <w:delText>AddIn</w:delText>
          </w:r>
        </w:del>
        <w:ins w:id="1807" w:author="Jörg Will" w:date="2016-07-16T10:25:00Z">
          <w:r w:rsidR="00356CC7">
            <w:t>Add-in</w:t>
          </w:r>
        </w:ins>
        <w:r>
          <w:t xml:space="preserve"> alle Änderungen an den entspr</w:t>
        </w:r>
        <w:r>
          <w:t>e</w:t>
        </w:r>
        <w:r>
          <w:t xml:space="preserve">chenden Objekten mitbekommt und parallel im WinBack-System aktualisieren kann. Um zu verhindern, dass Änderungen „verloren gehen“, sollte das Ladeverhalten des </w:t>
        </w:r>
        <w:del w:id="1808" w:author="Jörg Will" w:date="2016-07-16T10:25:00Z">
          <w:r w:rsidDel="00356CC7">
            <w:delText>AddIns</w:delText>
          </w:r>
        </w:del>
        <w:ins w:id="1809" w:author="Jörg Will" w:date="2016-07-16T10:25:00Z">
          <w:r w:rsidR="00356CC7">
            <w:t>Add-ins</w:t>
          </w:r>
        </w:ins>
        <w:r>
          <w:t xml:space="preserve"> auf „AddIn laden, Abbruch bei Fehler“ gestellt werden. </w:t>
        </w:r>
      </w:moveTo>
    </w:p>
    <w:p w14:paraId="5C2BF7EE" w14:textId="77777777" w:rsidR="00835815" w:rsidRDefault="00835815" w:rsidP="00835815">
      <w:pPr>
        <w:rPr>
          <w:moveTo w:id="1810" w:author="Jörg Will" w:date="2016-07-16T10:17:00Z"/>
        </w:rPr>
      </w:pPr>
    </w:p>
    <w:p w14:paraId="1DD34FA3" w14:textId="77777777" w:rsidR="00835815" w:rsidRPr="00512ACF" w:rsidRDefault="00835815" w:rsidP="00835815">
      <w:pPr>
        <w:rPr>
          <w:moveTo w:id="1811" w:author="Jörg Will" w:date="2016-07-16T10:17:00Z"/>
        </w:rPr>
      </w:pPr>
      <w:moveTo w:id="1812" w:author="Jörg Will" w:date="2016-07-16T10:17:00Z">
        <w:r>
          <w:t>Sollte die MySQL-Datenbank von WinBack einmal nicht erreichbar sein, kann das AddIn beim Versuch zu Speichern in den jeweiligen EventArgs Cancel=True setzen, so dass das Spe</w:t>
        </w:r>
        <w:r>
          <w:t>i</w:t>
        </w:r>
        <w:r>
          <w:t>chern unterbunden wird, bis die Verbindung wiederhergestellt ist.</w:t>
        </w:r>
      </w:moveTo>
    </w:p>
    <w:moveToRangeEnd w:id="1802"/>
    <w:p w14:paraId="6AFF5563" w14:textId="77777777" w:rsidR="00835815" w:rsidRDefault="00835815" w:rsidP="00512ACF">
      <w:pPr>
        <w:pStyle w:val="berschrift2"/>
        <w:rPr>
          <w:ins w:id="1813" w:author="Jörg Will" w:date="2016-07-16T10:17:00Z"/>
        </w:rPr>
      </w:pPr>
    </w:p>
    <w:p w14:paraId="5DF64D06" w14:textId="77777777" w:rsidR="00835815" w:rsidRDefault="00835815">
      <w:pPr>
        <w:rPr>
          <w:ins w:id="1814" w:author="Jörg Will" w:date="2016-07-16T10:17:00Z"/>
          <w:sz w:val="28"/>
        </w:rPr>
      </w:pPr>
      <w:ins w:id="1815" w:author="Jörg Will" w:date="2016-07-16T10:17:00Z">
        <w:r>
          <w:br w:type="page"/>
        </w:r>
      </w:ins>
    </w:p>
    <w:p w14:paraId="50F56ED7" w14:textId="744A3593" w:rsidR="00512ACF" w:rsidRDefault="003F0FB8" w:rsidP="00512ACF">
      <w:pPr>
        <w:pStyle w:val="berschrift2"/>
      </w:pPr>
      <w:bookmarkStart w:id="1816" w:name="_Toc456427643"/>
      <w:r>
        <w:lastRenderedPageBreak/>
        <w:t xml:space="preserve">Funktionen </w:t>
      </w:r>
      <w:r w:rsidR="00512ACF">
        <w:t>Benutzer</w:t>
      </w:r>
      <w:bookmarkEnd w:id="1816"/>
    </w:p>
    <w:p w14:paraId="72AA0E63" w14:textId="0DBD65DD"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Anlegen neuer Benutzer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1A14E5A8" w14:textId="77777777" w:rsidR="00595247" w:rsidRDefault="00512ACF" w:rsidP="00595247">
      <w:pPr>
        <w:pStyle w:val="Listenabsatz"/>
        <w:numPr>
          <w:ilvl w:val="0"/>
          <w:numId w:val="2"/>
        </w:numPr>
        <w:rPr>
          <w:rFonts w:ascii="CourierPS" w:hAnsi="CourierPS"/>
          <w:szCs w:val="24"/>
        </w:rPr>
      </w:pPr>
      <w:r w:rsidRPr="00512ACF">
        <w:rPr>
          <w:rFonts w:ascii="CourierPS" w:hAnsi="CourierPS"/>
          <w:szCs w:val="24"/>
        </w:rPr>
        <w:t>Ändern Benutzerdaten in OrgaSoft</w:t>
      </w:r>
    </w:p>
    <w:p w14:paraId="00F6D578" w14:textId="3DD0B30C" w:rsidR="00512ACF" w:rsidRPr="00595247" w:rsidRDefault="00595247">
      <w:pPr>
        <w:pStyle w:val="Listenabsatz"/>
        <w:numPr>
          <w:ilvl w:val="0"/>
          <w:numId w:val="2"/>
        </w:numPr>
        <w:rPr>
          <w:rFonts w:ascii="CourierPS" w:hAnsi="CourierPS"/>
          <w:szCs w:val="24"/>
        </w:rPr>
      </w:pPr>
      <w:r w:rsidRPr="00595247">
        <w:rPr>
          <w:rFonts w:ascii="CourierPS" w:hAnsi="CourierPS"/>
          <w:szCs w:val="24"/>
        </w:rPr>
        <w:t xml:space="preserve">-&gt; via IClassExtension.Extendee </w:t>
      </w:r>
      <w:r w:rsidRPr="00595247">
        <w:rPr>
          <w:rFonts w:ascii="CourierPS" w:hAnsi="CourierPS"/>
          <w:szCs w:val="24"/>
        </w:rPr>
        <w:br/>
        <w:t>oder IDockingExtension.Extendee</w:t>
      </w:r>
    </w:p>
    <w:p w14:paraId="1868067B" w14:textId="1EFADAA0"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Benutzerdaten(Name) in WinBack</w:t>
      </w:r>
      <w:r w:rsidR="00595247">
        <w:rPr>
          <w:rFonts w:ascii="CourierPS" w:hAnsi="CourierPS"/>
          <w:szCs w:val="24"/>
        </w:rPr>
        <w:br/>
        <w:t>-&gt; nicht möglich</w:t>
      </w:r>
    </w:p>
    <w:p w14:paraId="69CD64C3" w14:textId="77777777" w:rsidR="00512ACF" w:rsidRPr="00512ACF" w:rsidRDefault="00512ACF" w:rsidP="00512ACF">
      <w:pPr>
        <w:rPr>
          <w:rFonts w:ascii="CourierPS" w:hAnsi="CourierPS"/>
          <w:szCs w:val="24"/>
        </w:rPr>
      </w:pPr>
    </w:p>
    <w:p w14:paraId="0CB324DE" w14:textId="77777777" w:rsidR="00835815" w:rsidRDefault="00835815">
      <w:pPr>
        <w:rPr>
          <w:ins w:id="1817" w:author="Jörg Will" w:date="2016-07-16T10:17:00Z"/>
          <w:sz w:val="28"/>
        </w:rPr>
      </w:pPr>
      <w:ins w:id="1818" w:author="Jörg Will" w:date="2016-07-16T10:17:00Z">
        <w:r>
          <w:br w:type="page"/>
        </w:r>
      </w:ins>
    </w:p>
    <w:p w14:paraId="079F8E82" w14:textId="4CF5CC80" w:rsidR="00512ACF" w:rsidRDefault="003F0FB8" w:rsidP="00512ACF">
      <w:pPr>
        <w:pStyle w:val="berschrift2"/>
      </w:pPr>
      <w:bookmarkStart w:id="1819" w:name="_Toc456427644"/>
      <w:r>
        <w:lastRenderedPageBreak/>
        <w:t xml:space="preserve">Funktionen </w:t>
      </w:r>
      <w:r w:rsidR="00512ACF">
        <w:t>Artikel</w:t>
      </w:r>
      <w:bookmarkEnd w:id="1819"/>
    </w:p>
    <w:p w14:paraId="0F2ABE30" w14:textId="7BDC62BC" w:rsidR="00512ACF" w:rsidRPr="00A023F2" w:rsidRDefault="00512ACF">
      <w:pPr>
        <w:pStyle w:val="Listenabsatz"/>
        <w:numPr>
          <w:ilvl w:val="0"/>
          <w:numId w:val="2"/>
        </w:numPr>
        <w:rPr>
          <w:rFonts w:ascii="CourierPS" w:hAnsi="CourierPS"/>
          <w:szCs w:val="24"/>
        </w:rPr>
      </w:pPr>
      <w:r w:rsidRPr="00512ACF">
        <w:rPr>
          <w:rFonts w:ascii="CourierPS" w:hAnsi="CourierPS"/>
          <w:szCs w:val="24"/>
        </w:rPr>
        <w:t>Anlegen neuer Artikel in OrgaSoft</w:t>
      </w:r>
      <w:r w:rsidR="00595247">
        <w:rPr>
          <w:rFonts w:ascii="CourierPS" w:hAnsi="CourierPS"/>
          <w:szCs w:val="24"/>
        </w:rPr>
        <w:br/>
        <w:t xml:space="preserve">-&gt; via IClassExtension.Extendee </w:t>
      </w:r>
      <w:r w:rsidR="00595247">
        <w:rPr>
          <w:rFonts w:ascii="CourierPS" w:hAnsi="CourierPS"/>
          <w:szCs w:val="24"/>
        </w:rPr>
        <w:br/>
        <w:t>oder IDockingExtension.Extendee</w:t>
      </w:r>
    </w:p>
    <w:p w14:paraId="75CEEA50"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Ändern Artikel in OrgaSoft</w:t>
      </w:r>
    </w:p>
    <w:p w14:paraId="366CEF5D"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1DFFE5B7" w14:textId="77777777"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OrgaSoft</w:t>
      </w:r>
    </w:p>
    <w:p w14:paraId="3863A7B1" w14:textId="77777777" w:rsidR="00595247" w:rsidRPr="00512ACF" w:rsidRDefault="00595247" w:rsidP="00595247">
      <w:pPr>
        <w:pStyle w:val="Listenabsatz"/>
        <w:numPr>
          <w:ilvl w:val="0"/>
          <w:numId w:val="2"/>
        </w:numPr>
        <w:rPr>
          <w:rFonts w:ascii="CourierPS" w:hAnsi="CourierPS"/>
          <w:szCs w:val="24"/>
        </w:rPr>
      </w:pPr>
      <w:r>
        <w:rPr>
          <w:rFonts w:ascii="CourierPS" w:hAnsi="CourierPS"/>
          <w:szCs w:val="24"/>
        </w:rPr>
        <w:t xml:space="preserve">-&gt; via IClassExtension.Extendee </w:t>
      </w:r>
      <w:r>
        <w:rPr>
          <w:rFonts w:ascii="CourierPS" w:hAnsi="CourierPS"/>
          <w:szCs w:val="24"/>
        </w:rPr>
        <w:br/>
        <w:t>oder IDockingExtension.Extendee</w:t>
      </w:r>
    </w:p>
    <w:p w14:paraId="7D1C719F" w14:textId="162AF8B7" w:rsidR="00512ACF" w:rsidRPr="00595247" w:rsidRDefault="00512ACF">
      <w:pPr>
        <w:pStyle w:val="Listenabsatz"/>
        <w:numPr>
          <w:ilvl w:val="0"/>
          <w:numId w:val="2"/>
        </w:numPr>
        <w:rPr>
          <w:rFonts w:ascii="CourierPS" w:hAnsi="CourierPS"/>
          <w:szCs w:val="24"/>
        </w:rPr>
      </w:pPr>
      <w:r w:rsidRPr="00595247">
        <w:rPr>
          <w:rFonts w:ascii="CourierPS" w:hAnsi="CourierPS"/>
          <w:szCs w:val="24"/>
        </w:rPr>
        <w:t>Ändern Artikeldaten in WinBack (?)</w:t>
      </w:r>
      <w:r w:rsidR="00595247" w:rsidRPr="00595247">
        <w:rPr>
          <w:rFonts w:ascii="CourierPS" w:hAnsi="CourierPS"/>
          <w:szCs w:val="24"/>
        </w:rPr>
        <w:br/>
        <w:t xml:space="preserve">-&gt; </w:t>
      </w:r>
      <w:r w:rsidR="00595247">
        <w:rPr>
          <w:rFonts w:ascii="CourierPS" w:hAnsi="CourierPS"/>
          <w:szCs w:val="24"/>
        </w:rPr>
        <w:t xml:space="preserve">wenn die Änderung in einer </w:t>
      </w:r>
      <w:r w:rsidR="00595247" w:rsidRPr="00595247">
        <w:rPr>
          <w:rFonts w:ascii="CourierPS" w:hAnsi="CourierPS"/>
          <w:szCs w:val="24"/>
        </w:rPr>
        <w:t>IDockingExtension</w:t>
      </w:r>
      <w:r w:rsidR="00595247">
        <w:rPr>
          <w:rFonts w:ascii="CourierPS" w:hAnsi="CourierPS"/>
          <w:szCs w:val="24"/>
        </w:rPr>
        <w:t xml:space="preserve"> erfolgt, kann der geänderte Wert direkt in das Artikelobjekt g</w:t>
      </w:r>
      <w:r w:rsidR="00595247">
        <w:rPr>
          <w:rFonts w:ascii="CourierPS" w:hAnsi="CourierPS"/>
          <w:szCs w:val="24"/>
        </w:rPr>
        <w:t>e</w:t>
      </w:r>
      <w:r w:rsidR="00595247">
        <w:rPr>
          <w:rFonts w:ascii="CourierPS" w:hAnsi="CourierPS"/>
          <w:szCs w:val="24"/>
        </w:rPr>
        <w:t>schrieben werden</w:t>
      </w:r>
      <w:r w:rsidR="00595247" w:rsidRPr="00595247">
        <w:rPr>
          <w:rFonts w:ascii="CourierPS" w:hAnsi="CourierPS"/>
          <w:szCs w:val="24"/>
        </w:rPr>
        <w:t>.</w:t>
      </w:r>
    </w:p>
    <w:p w14:paraId="473FE04A" w14:textId="5EE6E50D" w:rsidR="00512ACF" w:rsidRPr="00595247" w:rsidRDefault="00512ACF">
      <w:pPr>
        <w:pStyle w:val="Listenabsatz"/>
        <w:numPr>
          <w:ilvl w:val="0"/>
          <w:numId w:val="2"/>
        </w:numPr>
        <w:rPr>
          <w:rFonts w:ascii="CourierPS" w:hAnsi="CourierPS"/>
          <w:szCs w:val="24"/>
        </w:rPr>
      </w:pPr>
      <w:r w:rsidRPr="00595247">
        <w:rPr>
          <w:rFonts w:ascii="CourierPS" w:hAnsi="CourierPS"/>
          <w:szCs w:val="24"/>
        </w:rPr>
        <w:t>Abfrage der Nährwertdaten aus WinBack</w:t>
      </w:r>
      <w:r w:rsidR="00595247" w:rsidRPr="00595247">
        <w:rPr>
          <w:rFonts w:ascii="CourierPS" w:hAnsi="CourierPS"/>
          <w:szCs w:val="24"/>
        </w:rPr>
        <w:br/>
      </w:r>
      <w:r w:rsidR="00595247" w:rsidRPr="00A023F2">
        <w:rPr>
          <w:rFonts w:ascii="CourierPS" w:hAnsi="CourierPS"/>
          <w:szCs w:val="24"/>
          <w:highlight w:val="yellow"/>
        </w:rPr>
        <w:t>manuell via IDockingExtension.Extendee (?)</w:t>
      </w:r>
    </w:p>
    <w:p w14:paraId="788C56B7" w14:textId="78626E8E" w:rsidR="00512ACF" w:rsidRPr="00512ACF" w:rsidRDefault="00512ACF" w:rsidP="00512ACF">
      <w:pPr>
        <w:pStyle w:val="Listenabsatz"/>
        <w:numPr>
          <w:ilvl w:val="0"/>
          <w:numId w:val="2"/>
        </w:numPr>
        <w:rPr>
          <w:rFonts w:ascii="CourierPS" w:hAnsi="CourierPS"/>
          <w:szCs w:val="24"/>
        </w:rPr>
      </w:pPr>
      <w:r w:rsidRPr="00512ACF">
        <w:rPr>
          <w:rFonts w:ascii="CourierPS" w:hAnsi="CourierPS"/>
          <w:szCs w:val="24"/>
        </w:rPr>
        <w:t>Löschen Artikel in WinBack (?)</w:t>
      </w:r>
      <w:r w:rsidR="00595247">
        <w:rPr>
          <w:rFonts w:ascii="CourierPS" w:hAnsi="CourierPS"/>
          <w:szCs w:val="24"/>
        </w:rPr>
        <w:br/>
        <w:t>-&gt; nicht unterstützt, Löschen via Orgasoft möglich, aber von WinBack verhinderbar.</w:t>
      </w:r>
    </w:p>
    <w:p w14:paraId="3AE79089" w14:textId="77777777" w:rsidR="00512ACF" w:rsidRDefault="00512ACF" w:rsidP="00512ACF"/>
    <w:p w14:paraId="6426356A" w14:textId="77777777" w:rsidR="00835815" w:rsidRDefault="00835815">
      <w:pPr>
        <w:rPr>
          <w:ins w:id="1820" w:author="Jörg Will" w:date="2016-07-16T10:17:00Z"/>
          <w:sz w:val="28"/>
        </w:rPr>
      </w:pPr>
      <w:ins w:id="1821" w:author="Jörg Will" w:date="2016-07-16T10:17:00Z">
        <w:r>
          <w:br w:type="page"/>
        </w:r>
      </w:ins>
    </w:p>
    <w:p w14:paraId="60A09A87" w14:textId="4F9A0E5F" w:rsidR="00512ACF" w:rsidRDefault="003F0FB8" w:rsidP="00512ACF">
      <w:pPr>
        <w:pStyle w:val="berschrift2"/>
      </w:pPr>
      <w:bookmarkStart w:id="1822" w:name="_Toc456427645"/>
      <w:r>
        <w:lastRenderedPageBreak/>
        <w:t xml:space="preserve">Funktionen </w:t>
      </w:r>
      <w:r w:rsidR="00512ACF">
        <w:t>Rohstoffe</w:t>
      </w:r>
      <w:bookmarkEnd w:id="1822"/>
    </w:p>
    <w:p w14:paraId="0C55272E" w14:textId="547FFE39" w:rsidR="00512ACF" w:rsidRPr="00512ACF" w:rsidRDefault="00512ACF" w:rsidP="00512ACF">
      <w:pPr>
        <w:pStyle w:val="Listenabsatz"/>
        <w:numPr>
          <w:ilvl w:val="0"/>
          <w:numId w:val="2"/>
        </w:numPr>
        <w:rPr>
          <w:rFonts w:ascii="CourierPS" w:hAnsi="CourierPS"/>
        </w:rPr>
      </w:pPr>
      <w:r w:rsidRPr="00512ACF">
        <w:rPr>
          <w:rFonts w:ascii="CourierPS" w:hAnsi="CourierPS"/>
        </w:rPr>
        <w:t>Anlegen neuer Rohstoffe in OrgaSoft</w:t>
      </w:r>
      <w:r w:rsidR="00595247">
        <w:rPr>
          <w:rFonts w:ascii="CourierPS" w:hAnsi="CourierPS"/>
        </w:rPr>
        <w:t xml:space="preserve"> -&gt; s.o.</w:t>
      </w:r>
    </w:p>
    <w:p w14:paraId="39CCC609" w14:textId="0BA51F48"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Rohstoffe in OrgaSoft</w:t>
      </w:r>
      <w:r w:rsidR="00595247">
        <w:rPr>
          <w:rFonts w:ascii="CourierPS" w:hAnsi="CourierPS"/>
        </w:rPr>
        <w:t xml:space="preserve"> -&gt; s.o.</w:t>
      </w:r>
    </w:p>
    <w:p w14:paraId="7FD61531" w14:textId="7E244288"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OrgaSoft</w:t>
      </w:r>
      <w:r w:rsidR="00595247">
        <w:rPr>
          <w:rFonts w:ascii="CourierPS" w:hAnsi="CourierPS"/>
        </w:rPr>
        <w:t xml:space="preserve"> -&gt; s.o.</w:t>
      </w:r>
    </w:p>
    <w:p w14:paraId="52F7F568" w14:textId="27E20594" w:rsidR="00512ACF" w:rsidRPr="00512ACF" w:rsidRDefault="00512ACF" w:rsidP="00512ACF">
      <w:pPr>
        <w:pStyle w:val="Listenabsatz"/>
        <w:numPr>
          <w:ilvl w:val="0"/>
          <w:numId w:val="2"/>
        </w:numPr>
        <w:rPr>
          <w:rFonts w:ascii="CourierPS" w:hAnsi="CourierPS"/>
        </w:rPr>
      </w:pPr>
      <w:r w:rsidRPr="00512ACF">
        <w:rPr>
          <w:rFonts w:ascii="CourierPS" w:hAnsi="CourierPS"/>
        </w:rPr>
        <w:t>Ändern Rohstoffdaten in WinBack</w:t>
      </w:r>
      <w:r w:rsidR="00595247">
        <w:rPr>
          <w:rFonts w:ascii="CourierPS" w:hAnsi="CourierPS"/>
        </w:rPr>
        <w:t xml:space="preserve"> -&gt; s.o.</w:t>
      </w:r>
    </w:p>
    <w:p w14:paraId="0D8E7352" w14:textId="24FCCC65" w:rsidR="00512ACF" w:rsidRPr="00512ACF" w:rsidRDefault="00512ACF" w:rsidP="00512ACF">
      <w:pPr>
        <w:pStyle w:val="Listenabsatz"/>
        <w:numPr>
          <w:ilvl w:val="0"/>
          <w:numId w:val="2"/>
        </w:numPr>
        <w:rPr>
          <w:rFonts w:ascii="CourierPS" w:hAnsi="CourierPS"/>
        </w:rPr>
      </w:pPr>
      <w:r w:rsidRPr="00512ACF">
        <w:rPr>
          <w:rFonts w:ascii="CourierPS" w:hAnsi="CourierPS"/>
        </w:rPr>
        <w:t>Löschen Rohstoffe in WinBack</w:t>
      </w:r>
      <w:r w:rsidR="00595247">
        <w:rPr>
          <w:rFonts w:ascii="CourierPS" w:hAnsi="CourierPS"/>
        </w:rPr>
        <w:t xml:space="preserve"> -&gt; s.o.</w:t>
      </w:r>
    </w:p>
    <w:p w14:paraId="2CEAD0C8"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Lieferungen Rohstoff in WinBack buchen</w:t>
      </w:r>
    </w:p>
    <w:p w14:paraId="475840C7" w14:textId="77777777" w:rsidR="00512ACF" w:rsidRPr="00A023F2" w:rsidRDefault="00512ACF" w:rsidP="00512ACF">
      <w:pPr>
        <w:pStyle w:val="Listenabsatz"/>
        <w:numPr>
          <w:ilvl w:val="0"/>
          <w:numId w:val="2"/>
        </w:numPr>
        <w:rPr>
          <w:rFonts w:ascii="CourierPS" w:hAnsi="CourierPS"/>
          <w:highlight w:val="yellow"/>
        </w:rPr>
      </w:pPr>
      <w:r w:rsidRPr="00A023F2">
        <w:rPr>
          <w:rFonts w:ascii="CourierPS" w:hAnsi="CourierPS"/>
          <w:highlight w:val="yellow"/>
        </w:rPr>
        <w:t>Abfrage Lagerbestand in WinBack</w:t>
      </w:r>
    </w:p>
    <w:p w14:paraId="302EF617" w14:textId="73DDDBB6" w:rsidR="00595247" w:rsidDel="00835815" w:rsidRDefault="0086231E" w:rsidP="00595247">
      <w:pPr>
        <w:pStyle w:val="berschrift2"/>
        <w:rPr>
          <w:moveFrom w:id="1823" w:author="Jörg Will" w:date="2016-07-16T10:17:00Z"/>
        </w:rPr>
      </w:pPr>
      <w:moveFromRangeStart w:id="1824" w:author="Jörg Will" w:date="2016-07-16T10:17:00Z" w:name="move456427558"/>
      <w:moveFrom w:id="1825" w:author="Jörg Will" w:date="2016-07-16T10:17:00Z">
        <w:r w:rsidDel="00835815">
          <w:t>Verhinderung von Inkonsistenzen</w:t>
        </w:r>
      </w:moveFrom>
    </w:p>
    <w:p w14:paraId="6512D148" w14:textId="45E0A853" w:rsidR="00595247" w:rsidRPr="00512ACF" w:rsidDel="00835815" w:rsidRDefault="0086231E" w:rsidP="00595247">
      <w:pPr>
        <w:rPr>
          <w:moveFrom w:id="1826" w:author="Jörg Will" w:date="2016-07-16T10:17:00Z"/>
        </w:rPr>
      </w:pPr>
      <w:moveFrom w:id="1827" w:author="Jörg Will" w:date="2016-07-16T10:17:00Z">
        <w:r w:rsidDel="00835815">
          <w:t>Die Schnittstelle basiert darauf, dass das AddIn alle Änderungen an den entspr</w:t>
        </w:r>
        <w:r w:rsidDel="00835815">
          <w:t>e</w:t>
        </w:r>
        <w:r w:rsidDel="00835815">
          <w:t>chenden Objekten mitbekommt und parallel im WinBack-System aktualisieren kann. Um zu verhindern, dass Änderungen „verloren gehen“, sollte das Ladeverhalten des AddIns auf „AddIn laden, Abbruch bei Fehler“ gestellt werden. Sollte die MySQL-Datenbank von WinBack einmal nicht erreichbar sein, kann das AddIn beim Versuch zu Speichern in den jeweiligen EventArgs Cancel=True setzen, so dass das Spe</w:t>
        </w:r>
        <w:r w:rsidDel="00835815">
          <w:t>i</w:t>
        </w:r>
        <w:r w:rsidDel="00835815">
          <w:t>chern unterbunden wird, bis die Verbindung wiederhergestellt ist.</w:t>
        </w:r>
      </w:moveFrom>
    </w:p>
    <w:moveFromRangeEnd w:id="1824"/>
    <w:p w14:paraId="3AEC82CA" w14:textId="77777777" w:rsidR="00512ACF" w:rsidRPr="00512ACF" w:rsidRDefault="00512ACF" w:rsidP="00512ACF"/>
    <w:p w14:paraId="1E6264D7" w14:textId="77777777" w:rsidR="004E356C" w:rsidRDefault="004E356C" w:rsidP="004E356C">
      <w:pPr>
        <w:pStyle w:val="berschrift1"/>
      </w:pPr>
      <w:bookmarkStart w:id="1828" w:name="_Toc456427646"/>
      <w:r>
        <w:lastRenderedPageBreak/>
        <w:t>Anhang</w:t>
      </w:r>
      <w:bookmarkEnd w:id="1828"/>
    </w:p>
    <w:p w14:paraId="3FC33D55" w14:textId="77777777" w:rsidR="004E356C" w:rsidRDefault="004E356C" w:rsidP="004E356C">
      <w:pPr>
        <w:pStyle w:val="berschrift2"/>
      </w:pPr>
      <w:bookmarkStart w:id="1829" w:name="_Toc456427647"/>
      <w:r>
        <w:t>Abbildungsverzeichnis</w:t>
      </w:r>
      <w:bookmarkEnd w:id="1829"/>
    </w:p>
    <w:p w14:paraId="4014CCAE" w14:textId="77777777" w:rsidR="004E356C" w:rsidRPr="004E356C" w:rsidRDefault="004E356C" w:rsidP="004E356C"/>
    <w:p w14:paraId="78FD1124" w14:textId="77777777" w:rsidR="00A15F3B" w:rsidRDefault="004E356C">
      <w:pPr>
        <w:pStyle w:val="Abbildungsverzeichnis"/>
        <w:tabs>
          <w:tab w:val="right" w:leader="dot" w:pos="906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454974977" w:history="1">
        <w:r w:rsidR="00A15F3B" w:rsidRPr="00394EF9">
          <w:rPr>
            <w:rStyle w:val="Hyperlink"/>
            <w:noProof/>
          </w:rPr>
          <w:t>Abbildung 1: Schematische Darstellung Datenfluss</w:t>
        </w:r>
        <w:r w:rsidR="00A15F3B">
          <w:rPr>
            <w:noProof/>
            <w:webHidden/>
          </w:rPr>
          <w:tab/>
        </w:r>
        <w:r w:rsidR="00A15F3B">
          <w:rPr>
            <w:noProof/>
            <w:webHidden/>
          </w:rPr>
          <w:fldChar w:fldCharType="begin"/>
        </w:r>
        <w:r w:rsidR="00A15F3B">
          <w:rPr>
            <w:noProof/>
            <w:webHidden/>
          </w:rPr>
          <w:instrText xml:space="preserve"> PAGEREF _Toc454974977 \h </w:instrText>
        </w:r>
        <w:r w:rsidR="00A15F3B">
          <w:rPr>
            <w:noProof/>
            <w:webHidden/>
          </w:rPr>
        </w:r>
        <w:r w:rsidR="00A15F3B">
          <w:rPr>
            <w:noProof/>
            <w:webHidden/>
          </w:rPr>
          <w:fldChar w:fldCharType="separate"/>
        </w:r>
        <w:r w:rsidR="0069057F">
          <w:rPr>
            <w:noProof/>
            <w:webHidden/>
          </w:rPr>
          <w:t>3</w:t>
        </w:r>
        <w:r w:rsidR="00A15F3B">
          <w:rPr>
            <w:noProof/>
            <w:webHidden/>
          </w:rPr>
          <w:fldChar w:fldCharType="end"/>
        </w:r>
      </w:hyperlink>
    </w:p>
    <w:p w14:paraId="1F877B6E" w14:textId="1139F910"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78" w:history="1">
        <w:r w:rsidR="00A15F3B" w:rsidRPr="00394EF9">
          <w:rPr>
            <w:rStyle w:val="Hyperlink"/>
            <w:noProof/>
          </w:rPr>
          <w:t>Tabelle 2: WinBack-Typen</w:t>
        </w:r>
        <w:r w:rsidR="00A15F3B">
          <w:rPr>
            <w:noProof/>
            <w:webHidden/>
          </w:rPr>
          <w:tab/>
        </w:r>
        <w:r w:rsidR="00A15F3B">
          <w:rPr>
            <w:noProof/>
            <w:webHidden/>
          </w:rPr>
          <w:fldChar w:fldCharType="begin"/>
        </w:r>
        <w:r w:rsidR="00A15F3B">
          <w:rPr>
            <w:noProof/>
            <w:webHidden/>
          </w:rPr>
          <w:instrText xml:space="preserve"> PAGEREF _Toc454974978 \h </w:instrText>
        </w:r>
        <w:r w:rsidR="00A15F3B">
          <w:rPr>
            <w:noProof/>
            <w:webHidden/>
          </w:rPr>
        </w:r>
        <w:r w:rsidR="00A15F3B">
          <w:rPr>
            <w:noProof/>
            <w:webHidden/>
          </w:rPr>
          <w:fldChar w:fldCharType="separate"/>
        </w:r>
        <w:r w:rsidR="0069057F">
          <w:rPr>
            <w:noProof/>
            <w:webHidden/>
          </w:rPr>
          <w:t>6</w:t>
        </w:r>
        <w:r w:rsidR="00A15F3B">
          <w:rPr>
            <w:noProof/>
            <w:webHidden/>
          </w:rPr>
          <w:fldChar w:fldCharType="end"/>
        </w:r>
      </w:hyperlink>
    </w:p>
    <w:p w14:paraId="2B96ED6D" w14:textId="7814A164"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79" w:history="1">
        <w:r w:rsidR="00A15F3B" w:rsidRPr="00394EF9">
          <w:rPr>
            <w:rStyle w:val="Hyperlink"/>
            <w:noProof/>
          </w:rPr>
          <w:t>Abbildung 3: Artikel-Stammdaten</w:t>
        </w:r>
        <w:r w:rsidR="00A15F3B">
          <w:rPr>
            <w:noProof/>
            <w:webHidden/>
          </w:rPr>
          <w:tab/>
        </w:r>
        <w:r w:rsidR="00A15F3B">
          <w:rPr>
            <w:noProof/>
            <w:webHidden/>
          </w:rPr>
          <w:fldChar w:fldCharType="begin"/>
        </w:r>
        <w:r w:rsidR="00A15F3B">
          <w:rPr>
            <w:noProof/>
            <w:webHidden/>
          </w:rPr>
          <w:instrText xml:space="preserve"> PAGEREF _Toc454974979 \h </w:instrText>
        </w:r>
        <w:r w:rsidR="00A15F3B">
          <w:rPr>
            <w:noProof/>
            <w:webHidden/>
          </w:rPr>
        </w:r>
        <w:r w:rsidR="00A15F3B">
          <w:rPr>
            <w:noProof/>
            <w:webHidden/>
          </w:rPr>
          <w:fldChar w:fldCharType="separate"/>
        </w:r>
        <w:r w:rsidR="0069057F">
          <w:rPr>
            <w:noProof/>
            <w:webHidden/>
          </w:rPr>
          <w:t>7</w:t>
        </w:r>
        <w:r w:rsidR="00A15F3B">
          <w:rPr>
            <w:noProof/>
            <w:webHidden/>
          </w:rPr>
          <w:fldChar w:fldCharType="end"/>
        </w:r>
      </w:hyperlink>
    </w:p>
    <w:p w14:paraId="581F267E" w14:textId="4A807D94"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0" w:history="1">
        <w:r w:rsidR="00A15F3B" w:rsidRPr="00394EF9">
          <w:rPr>
            <w:rStyle w:val="Hyperlink"/>
            <w:noProof/>
          </w:rPr>
          <w:t>Tabelle 4: Aufbau Datenbank-Tabelle Komponenten</w:t>
        </w:r>
        <w:r w:rsidR="00A15F3B">
          <w:rPr>
            <w:noProof/>
            <w:webHidden/>
          </w:rPr>
          <w:tab/>
        </w:r>
        <w:r w:rsidR="00A15F3B">
          <w:rPr>
            <w:noProof/>
            <w:webHidden/>
          </w:rPr>
          <w:fldChar w:fldCharType="begin"/>
        </w:r>
        <w:r w:rsidR="00A15F3B">
          <w:rPr>
            <w:noProof/>
            <w:webHidden/>
          </w:rPr>
          <w:instrText xml:space="preserve"> PAGEREF _Toc454974980 \h </w:instrText>
        </w:r>
        <w:r w:rsidR="00A15F3B">
          <w:rPr>
            <w:noProof/>
            <w:webHidden/>
          </w:rPr>
        </w:r>
        <w:r w:rsidR="00A15F3B">
          <w:rPr>
            <w:noProof/>
            <w:webHidden/>
          </w:rPr>
          <w:fldChar w:fldCharType="separate"/>
        </w:r>
        <w:r w:rsidR="0069057F">
          <w:rPr>
            <w:noProof/>
            <w:webHidden/>
          </w:rPr>
          <w:t>8</w:t>
        </w:r>
        <w:r w:rsidR="00A15F3B">
          <w:rPr>
            <w:noProof/>
            <w:webHidden/>
          </w:rPr>
          <w:fldChar w:fldCharType="end"/>
        </w:r>
      </w:hyperlink>
    </w:p>
    <w:p w14:paraId="3E149CF2" w14:textId="3E5E612B"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1" w:history="1">
        <w:r w:rsidR="00A15F3B" w:rsidRPr="00394EF9">
          <w:rPr>
            <w:rStyle w:val="Hyperlink"/>
            <w:noProof/>
          </w:rPr>
          <w:t>Abbildung 5: Artikel-Zusatzdaten</w:t>
        </w:r>
        <w:r w:rsidR="00A15F3B">
          <w:rPr>
            <w:noProof/>
            <w:webHidden/>
          </w:rPr>
          <w:tab/>
        </w:r>
        <w:r w:rsidR="00A15F3B">
          <w:rPr>
            <w:noProof/>
            <w:webHidden/>
          </w:rPr>
          <w:fldChar w:fldCharType="begin"/>
        </w:r>
        <w:r w:rsidR="00A15F3B">
          <w:rPr>
            <w:noProof/>
            <w:webHidden/>
          </w:rPr>
          <w:instrText xml:space="preserve"> PAGEREF _Toc454974981 \h </w:instrText>
        </w:r>
        <w:r w:rsidR="00A15F3B">
          <w:rPr>
            <w:noProof/>
            <w:webHidden/>
          </w:rPr>
        </w:r>
        <w:r w:rsidR="00A15F3B">
          <w:rPr>
            <w:noProof/>
            <w:webHidden/>
          </w:rPr>
          <w:fldChar w:fldCharType="separate"/>
        </w:r>
        <w:r w:rsidR="0069057F">
          <w:rPr>
            <w:noProof/>
            <w:webHidden/>
          </w:rPr>
          <w:t>9</w:t>
        </w:r>
        <w:r w:rsidR="00A15F3B">
          <w:rPr>
            <w:noProof/>
            <w:webHidden/>
          </w:rPr>
          <w:fldChar w:fldCharType="end"/>
        </w:r>
      </w:hyperlink>
    </w:p>
    <w:p w14:paraId="37D5BC57" w14:textId="45C2969F"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2" w:history="1">
        <w:r w:rsidR="00A15F3B" w:rsidRPr="00394EF9">
          <w:rPr>
            <w:rStyle w:val="Hyperlink"/>
            <w:noProof/>
          </w:rPr>
          <w:t>Tabelle 6: Zusatzdaten Artikel/Rohstoffe</w:t>
        </w:r>
        <w:r w:rsidR="00A15F3B">
          <w:rPr>
            <w:noProof/>
            <w:webHidden/>
          </w:rPr>
          <w:tab/>
        </w:r>
        <w:r w:rsidR="00A15F3B">
          <w:rPr>
            <w:noProof/>
            <w:webHidden/>
          </w:rPr>
          <w:fldChar w:fldCharType="begin"/>
        </w:r>
        <w:r w:rsidR="00A15F3B">
          <w:rPr>
            <w:noProof/>
            <w:webHidden/>
          </w:rPr>
          <w:instrText xml:space="preserve"> PAGEREF _Toc454974982 \h </w:instrText>
        </w:r>
        <w:r w:rsidR="00A15F3B">
          <w:rPr>
            <w:noProof/>
            <w:webHidden/>
          </w:rPr>
        </w:r>
        <w:r w:rsidR="00A15F3B">
          <w:rPr>
            <w:noProof/>
            <w:webHidden/>
          </w:rPr>
          <w:fldChar w:fldCharType="separate"/>
        </w:r>
        <w:r w:rsidR="0069057F">
          <w:rPr>
            <w:noProof/>
            <w:webHidden/>
          </w:rPr>
          <w:t>12</w:t>
        </w:r>
        <w:r w:rsidR="00A15F3B">
          <w:rPr>
            <w:noProof/>
            <w:webHidden/>
          </w:rPr>
          <w:fldChar w:fldCharType="end"/>
        </w:r>
      </w:hyperlink>
    </w:p>
    <w:p w14:paraId="1DA739F0" w14:textId="55193018"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3" w:history="1">
        <w:r w:rsidR="00A15F3B" w:rsidRPr="00394EF9">
          <w:rPr>
            <w:rStyle w:val="Hyperlink"/>
            <w:noProof/>
          </w:rPr>
          <w:t>Abbildung 7: Artikel-Zutatenliste</w:t>
        </w:r>
        <w:r w:rsidR="00A15F3B">
          <w:rPr>
            <w:noProof/>
            <w:webHidden/>
          </w:rPr>
          <w:tab/>
        </w:r>
        <w:r w:rsidR="00A15F3B">
          <w:rPr>
            <w:noProof/>
            <w:webHidden/>
          </w:rPr>
          <w:fldChar w:fldCharType="begin"/>
        </w:r>
        <w:r w:rsidR="00A15F3B">
          <w:rPr>
            <w:noProof/>
            <w:webHidden/>
          </w:rPr>
          <w:instrText xml:space="preserve"> PAGEREF _Toc454974983 \h </w:instrText>
        </w:r>
        <w:r w:rsidR="00A15F3B">
          <w:rPr>
            <w:noProof/>
            <w:webHidden/>
          </w:rPr>
        </w:r>
        <w:r w:rsidR="00A15F3B">
          <w:rPr>
            <w:noProof/>
            <w:webHidden/>
          </w:rPr>
          <w:fldChar w:fldCharType="separate"/>
        </w:r>
        <w:r w:rsidR="0069057F">
          <w:rPr>
            <w:noProof/>
            <w:webHidden/>
          </w:rPr>
          <w:t>13</w:t>
        </w:r>
        <w:r w:rsidR="00A15F3B">
          <w:rPr>
            <w:noProof/>
            <w:webHidden/>
          </w:rPr>
          <w:fldChar w:fldCharType="end"/>
        </w:r>
      </w:hyperlink>
    </w:p>
    <w:p w14:paraId="336667FB" w14:textId="4256FCDC"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4" w:history="1">
        <w:r w:rsidR="00A15F3B" w:rsidRPr="00394EF9">
          <w:rPr>
            <w:rStyle w:val="Hyperlink"/>
            <w:noProof/>
          </w:rPr>
          <w:t>Abbildung 8: Artikel-Beschreibung</w:t>
        </w:r>
        <w:r w:rsidR="00A15F3B">
          <w:rPr>
            <w:noProof/>
            <w:webHidden/>
          </w:rPr>
          <w:tab/>
        </w:r>
        <w:r w:rsidR="00A15F3B">
          <w:rPr>
            <w:noProof/>
            <w:webHidden/>
          </w:rPr>
          <w:fldChar w:fldCharType="begin"/>
        </w:r>
        <w:r w:rsidR="00A15F3B">
          <w:rPr>
            <w:noProof/>
            <w:webHidden/>
          </w:rPr>
          <w:instrText xml:space="preserve"> PAGEREF _Toc454974984 \h </w:instrText>
        </w:r>
        <w:r w:rsidR="00A15F3B">
          <w:rPr>
            <w:noProof/>
            <w:webHidden/>
          </w:rPr>
        </w:r>
        <w:r w:rsidR="00A15F3B">
          <w:rPr>
            <w:noProof/>
            <w:webHidden/>
          </w:rPr>
          <w:fldChar w:fldCharType="separate"/>
        </w:r>
        <w:r w:rsidR="0069057F">
          <w:rPr>
            <w:noProof/>
            <w:webHidden/>
          </w:rPr>
          <w:t>13</w:t>
        </w:r>
        <w:r w:rsidR="00A15F3B">
          <w:rPr>
            <w:noProof/>
            <w:webHidden/>
          </w:rPr>
          <w:fldChar w:fldCharType="end"/>
        </w:r>
      </w:hyperlink>
    </w:p>
    <w:p w14:paraId="7AAFE012" w14:textId="1E2F4C3B"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5" w:history="1">
        <w:r w:rsidR="00A15F3B" w:rsidRPr="00394EF9">
          <w:rPr>
            <w:rStyle w:val="Hyperlink"/>
            <w:noProof/>
          </w:rPr>
          <w:t>Tabelle 9: Datenbank-Tabelle Hinweise2</w:t>
        </w:r>
        <w:r w:rsidR="00A15F3B">
          <w:rPr>
            <w:noProof/>
            <w:webHidden/>
          </w:rPr>
          <w:tab/>
        </w:r>
        <w:r w:rsidR="00A15F3B">
          <w:rPr>
            <w:noProof/>
            <w:webHidden/>
          </w:rPr>
          <w:fldChar w:fldCharType="begin"/>
        </w:r>
        <w:r w:rsidR="00A15F3B">
          <w:rPr>
            <w:noProof/>
            <w:webHidden/>
          </w:rPr>
          <w:instrText xml:space="preserve"> PAGEREF _Toc454974985 \h </w:instrText>
        </w:r>
        <w:r w:rsidR="00A15F3B">
          <w:rPr>
            <w:noProof/>
            <w:webHidden/>
          </w:rPr>
        </w:r>
        <w:r w:rsidR="00A15F3B">
          <w:rPr>
            <w:noProof/>
            <w:webHidden/>
          </w:rPr>
          <w:fldChar w:fldCharType="separate"/>
        </w:r>
        <w:r w:rsidR="0069057F">
          <w:rPr>
            <w:noProof/>
            <w:webHidden/>
          </w:rPr>
          <w:t>14</w:t>
        </w:r>
        <w:r w:rsidR="00A15F3B">
          <w:rPr>
            <w:noProof/>
            <w:webHidden/>
          </w:rPr>
          <w:fldChar w:fldCharType="end"/>
        </w:r>
      </w:hyperlink>
    </w:p>
    <w:p w14:paraId="48341537" w14:textId="178C31C7"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6" w:history="1">
        <w:r w:rsidR="00A15F3B" w:rsidRPr="00394EF9">
          <w:rPr>
            <w:rStyle w:val="Hyperlink"/>
            <w:noProof/>
          </w:rPr>
          <w:t>Tabelle 10: Typen-Zuordnung Artikel/Rohstoff-Hinweis-Texte</w:t>
        </w:r>
        <w:r w:rsidR="00A15F3B">
          <w:rPr>
            <w:noProof/>
            <w:webHidden/>
          </w:rPr>
          <w:tab/>
        </w:r>
        <w:r w:rsidR="00A15F3B">
          <w:rPr>
            <w:noProof/>
            <w:webHidden/>
          </w:rPr>
          <w:fldChar w:fldCharType="begin"/>
        </w:r>
        <w:r w:rsidR="00A15F3B">
          <w:rPr>
            <w:noProof/>
            <w:webHidden/>
          </w:rPr>
          <w:instrText xml:space="preserve"> PAGEREF _Toc454974986 \h </w:instrText>
        </w:r>
        <w:r w:rsidR="00A15F3B">
          <w:rPr>
            <w:noProof/>
            <w:webHidden/>
          </w:rPr>
        </w:r>
        <w:r w:rsidR="00A15F3B">
          <w:rPr>
            <w:noProof/>
            <w:webHidden/>
          </w:rPr>
          <w:fldChar w:fldCharType="separate"/>
        </w:r>
        <w:r w:rsidR="0069057F">
          <w:rPr>
            <w:noProof/>
            <w:webHidden/>
          </w:rPr>
          <w:t>14</w:t>
        </w:r>
        <w:r w:rsidR="00A15F3B">
          <w:rPr>
            <w:noProof/>
            <w:webHidden/>
          </w:rPr>
          <w:fldChar w:fldCharType="end"/>
        </w:r>
      </w:hyperlink>
    </w:p>
    <w:p w14:paraId="111EB06E" w14:textId="785E5790"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7" w:history="1">
        <w:r w:rsidR="00A15F3B" w:rsidRPr="00394EF9">
          <w:rPr>
            <w:rStyle w:val="Hyperlink"/>
            <w:noProof/>
          </w:rPr>
          <w:t>Tabelle 11: Zusammenfassung Artikel-Stammdaten</w:t>
        </w:r>
        <w:r w:rsidR="00A15F3B">
          <w:rPr>
            <w:noProof/>
            <w:webHidden/>
          </w:rPr>
          <w:tab/>
        </w:r>
        <w:r w:rsidR="00A15F3B">
          <w:rPr>
            <w:noProof/>
            <w:webHidden/>
          </w:rPr>
          <w:fldChar w:fldCharType="begin"/>
        </w:r>
        <w:r w:rsidR="00A15F3B">
          <w:rPr>
            <w:noProof/>
            <w:webHidden/>
          </w:rPr>
          <w:instrText xml:space="preserve"> PAGEREF _Toc454974987 \h </w:instrText>
        </w:r>
        <w:r w:rsidR="00A15F3B">
          <w:rPr>
            <w:noProof/>
            <w:webHidden/>
          </w:rPr>
        </w:r>
        <w:r w:rsidR="00A15F3B">
          <w:rPr>
            <w:noProof/>
            <w:webHidden/>
          </w:rPr>
          <w:fldChar w:fldCharType="separate"/>
        </w:r>
        <w:r w:rsidR="0069057F">
          <w:rPr>
            <w:noProof/>
            <w:webHidden/>
          </w:rPr>
          <w:t>15</w:t>
        </w:r>
        <w:r w:rsidR="00A15F3B">
          <w:rPr>
            <w:noProof/>
            <w:webHidden/>
          </w:rPr>
          <w:fldChar w:fldCharType="end"/>
        </w:r>
      </w:hyperlink>
    </w:p>
    <w:p w14:paraId="61633072" w14:textId="565218F6"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8" w:history="1">
        <w:r w:rsidR="00A15F3B" w:rsidRPr="00394EF9">
          <w:rPr>
            <w:rStyle w:val="Hyperlink"/>
            <w:noProof/>
          </w:rPr>
          <w:t>Tabelle 12: WinBack-Typen</w:t>
        </w:r>
        <w:r w:rsidR="00A15F3B">
          <w:rPr>
            <w:noProof/>
            <w:webHidden/>
          </w:rPr>
          <w:tab/>
        </w:r>
        <w:r w:rsidR="00A15F3B">
          <w:rPr>
            <w:noProof/>
            <w:webHidden/>
          </w:rPr>
          <w:fldChar w:fldCharType="begin"/>
        </w:r>
        <w:r w:rsidR="00A15F3B">
          <w:rPr>
            <w:noProof/>
            <w:webHidden/>
          </w:rPr>
          <w:instrText xml:space="preserve"> PAGEREF _Toc454974988 \h </w:instrText>
        </w:r>
        <w:r w:rsidR="00A15F3B">
          <w:rPr>
            <w:noProof/>
            <w:webHidden/>
          </w:rPr>
        </w:r>
        <w:r w:rsidR="00A15F3B">
          <w:rPr>
            <w:noProof/>
            <w:webHidden/>
          </w:rPr>
          <w:fldChar w:fldCharType="separate"/>
        </w:r>
        <w:r w:rsidR="0069057F">
          <w:rPr>
            <w:noProof/>
            <w:webHidden/>
          </w:rPr>
          <w:t>16</w:t>
        </w:r>
        <w:r w:rsidR="00A15F3B">
          <w:rPr>
            <w:noProof/>
            <w:webHidden/>
          </w:rPr>
          <w:fldChar w:fldCharType="end"/>
        </w:r>
      </w:hyperlink>
    </w:p>
    <w:p w14:paraId="35466001" w14:textId="269473B4"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89" w:history="1">
        <w:r w:rsidR="00A15F3B" w:rsidRPr="00394EF9">
          <w:rPr>
            <w:rStyle w:val="Hyperlink"/>
            <w:noProof/>
          </w:rPr>
          <w:t>Abbildung 13: Rohstoff-Stammdaten</w:t>
        </w:r>
        <w:r w:rsidR="00A15F3B">
          <w:rPr>
            <w:noProof/>
            <w:webHidden/>
          </w:rPr>
          <w:tab/>
        </w:r>
        <w:r w:rsidR="00A15F3B">
          <w:rPr>
            <w:noProof/>
            <w:webHidden/>
          </w:rPr>
          <w:fldChar w:fldCharType="begin"/>
        </w:r>
        <w:r w:rsidR="00A15F3B">
          <w:rPr>
            <w:noProof/>
            <w:webHidden/>
          </w:rPr>
          <w:instrText xml:space="preserve"> PAGEREF _Toc454974989 \h </w:instrText>
        </w:r>
        <w:r w:rsidR="00A15F3B">
          <w:rPr>
            <w:noProof/>
            <w:webHidden/>
          </w:rPr>
        </w:r>
        <w:r w:rsidR="00A15F3B">
          <w:rPr>
            <w:noProof/>
            <w:webHidden/>
          </w:rPr>
          <w:fldChar w:fldCharType="separate"/>
        </w:r>
        <w:r w:rsidR="0069057F">
          <w:rPr>
            <w:noProof/>
            <w:webHidden/>
          </w:rPr>
          <w:t>16</w:t>
        </w:r>
        <w:r w:rsidR="00A15F3B">
          <w:rPr>
            <w:noProof/>
            <w:webHidden/>
          </w:rPr>
          <w:fldChar w:fldCharType="end"/>
        </w:r>
      </w:hyperlink>
    </w:p>
    <w:p w14:paraId="67DDD0FD" w14:textId="28278E2B"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0" w:history="1">
        <w:r w:rsidR="00A15F3B" w:rsidRPr="00394EF9">
          <w:rPr>
            <w:rStyle w:val="Hyperlink"/>
            <w:noProof/>
          </w:rPr>
          <w:t>Tabelle 14: Aufbau Datenbank-Tabelle Komponenten</w:t>
        </w:r>
        <w:r w:rsidR="00A15F3B">
          <w:rPr>
            <w:noProof/>
            <w:webHidden/>
          </w:rPr>
          <w:tab/>
        </w:r>
        <w:r w:rsidR="00A15F3B">
          <w:rPr>
            <w:noProof/>
            <w:webHidden/>
          </w:rPr>
          <w:fldChar w:fldCharType="begin"/>
        </w:r>
        <w:r w:rsidR="00A15F3B">
          <w:rPr>
            <w:noProof/>
            <w:webHidden/>
          </w:rPr>
          <w:instrText xml:space="preserve"> PAGEREF _Toc454974990 \h </w:instrText>
        </w:r>
        <w:r w:rsidR="00A15F3B">
          <w:rPr>
            <w:noProof/>
            <w:webHidden/>
          </w:rPr>
        </w:r>
        <w:r w:rsidR="00A15F3B">
          <w:rPr>
            <w:noProof/>
            <w:webHidden/>
          </w:rPr>
          <w:fldChar w:fldCharType="separate"/>
        </w:r>
        <w:r w:rsidR="0069057F">
          <w:rPr>
            <w:noProof/>
            <w:webHidden/>
          </w:rPr>
          <w:t>17</w:t>
        </w:r>
        <w:r w:rsidR="00A15F3B">
          <w:rPr>
            <w:noProof/>
            <w:webHidden/>
          </w:rPr>
          <w:fldChar w:fldCharType="end"/>
        </w:r>
      </w:hyperlink>
    </w:p>
    <w:p w14:paraId="43A776D1" w14:textId="1085CFEE"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1" w:history="1">
        <w:r w:rsidR="00A15F3B" w:rsidRPr="00394EF9">
          <w:rPr>
            <w:rStyle w:val="Hyperlink"/>
            <w:noProof/>
          </w:rPr>
          <w:t>Tabelle 15: Datenbank Tabelle Lagerorte</w:t>
        </w:r>
        <w:r w:rsidR="00A15F3B">
          <w:rPr>
            <w:noProof/>
            <w:webHidden/>
          </w:rPr>
          <w:tab/>
        </w:r>
        <w:r w:rsidR="00A15F3B">
          <w:rPr>
            <w:noProof/>
            <w:webHidden/>
          </w:rPr>
          <w:fldChar w:fldCharType="begin"/>
        </w:r>
        <w:r w:rsidR="00A15F3B">
          <w:rPr>
            <w:noProof/>
            <w:webHidden/>
          </w:rPr>
          <w:instrText xml:space="preserve"> PAGEREF _Toc454974991 \h </w:instrText>
        </w:r>
        <w:r w:rsidR="00A15F3B">
          <w:rPr>
            <w:noProof/>
            <w:webHidden/>
          </w:rPr>
        </w:r>
        <w:r w:rsidR="00A15F3B">
          <w:rPr>
            <w:noProof/>
            <w:webHidden/>
          </w:rPr>
          <w:fldChar w:fldCharType="separate"/>
        </w:r>
        <w:r w:rsidR="0069057F">
          <w:rPr>
            <w:noProof/>
            <w:webHidden/>
          </w:rPr>
          <w:t>18</w:t>
        </w:r>
        <w:r w:rsidR="00A15F3B">
          <w:rPr>
            <w:noProof/>
            <w:webHidden/>
          </w:rPr>
          <w:fldChar w:fldCharType="end"/>
        </w:r>
      </w:hyperlink>
    </w:p>
    <w:p w14:paraId="0A8601E7" w14:textId="78869BCC"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2" w:history="1">
        <w:r w:rsidR="00A15F3B" w:rsidRPr="00394EF9">
          <w:rPr>
            <w:rStyle w:val="Hyperlink"/>
            <w:noProof/>
          </w:rPr>
          <w:t>Tabelle 16: Datenbank Tabelle Lieferungen</w:t>
        </w:r>
        <w:r w:rsidR="00A15F3B">
          <w:rPr>
            <w:noProof/>
            <w:webHidden/>
          </w:rPr>
          <w:tab/>
        </w:r>
        <w:r w:rsidR="00A15F3B">
          <w:rPr>
            <w:noProof/>
            <w:webHidden/>
          </w:rPr>
          <w:fldChar w:fldCharType="begin"/>
        </w:r>
        <w:r w:rsidR="00A15F3B">
          <w:rPr>
            <w:noProof/>
            <w:webHidden/>
          </w:rPr>
          <w:instrText xml:space="preserve"> PAGEREF _Toc454974992 \h </w:instrText>
        </w:r>
        <w:r w:rsidR="00A15F3B">
          <w:rPr>
            <w:noProof/>
            <w:webHidden/>
          </w:rPr>
        </w:r>
        <w:r w:rsidR="00A15F3B">
          <w:rPr>
            <w:noProof/>
            <w:webHidden/>
          </w:rPr>
          <w:fldChar w:fldCharType="separate"/>
        </w:r>
        <w:r w:rsidR="0069057F">
          <w:rPr>
            <w:noProof/>
            <w:webHidden/>
          </w:rPr>
          <w:t>19</w:t>
        </w:r>
        <w:r w:rsidR="00A15F3B">
          <w:rPr>
            <w:noProof/>
            <w:webHidden/>
          </w:rPr>
          <w:fldChar w:fldCharType="end"/>
        </w:r>
      </w:hyperlink>
    </w:p>
    <w:p w14:paraId="5203A374" w14:textId="5F13E61B"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3" w:history="1">
        <w:r w:rsidR="00A15F3B" w:rsidRPr="00394EF9">
          <w:rPr>
            <w:rStyle w:val="Hyperlink"/>
            <w:noProof/>
          </w:rPr>
          <w:t>Abbildung 17: Rohstoffe Parameter, Nährwerte und Allergene</w:t>
        </w:r>
        <w:r w:rsidR="00A15F3B">
          <w:rPr>
            <w:noProof/>
            <w:webHidden/>
          </w:rPr>
          <w:tab/>
        </w:r>
        <w:r w:rsidR="00A15F3B">
          <w:rPr>
            <w:noProof/>
            <w:webHidden/>
          </w:rPr>
          <w:fldChar w:fldCharType="begin"/>
        </w:r>
        <w:r w:rsidR="00A15F3B">
          <w:rPr>
            <w:noProof/>
            <w:webHidden/>
          </w:rPr>
          <w:instrText xml:space="preserve"> PAGEREF _Toc454974993 \h </w:instrText>
        </w:r>
        <w:r w:rsidR="00A15F3B">
          <w:rPr>
            <w:noProof/>
            <w:webHidden/>
          </w:rPr>
        </w:r>
        <w:r w:rsidR="00A15F3B">
          <w:rPr>
            <w:noProof/>
            <w:webHidden/>
          </w:rPr>
          <w:fldChar w:fldCharType="separate"/>
        </w:r>
        <w:r w:rsidR="0069057F">
          <w:rPr>
            <w:noProof/>
            <w:webHidden/>
          </w:rPr>
          <w:t>22</w:t>
        </w:r>
        <w:r w:rsidR="00A15F3B">
          <w:rPr>
            <w:noProof/>
            <w:webHidden/>
          </w:rPr>
          <w:fldChar w:fldCharType="end"/>
        </w:r>
      </w:hyperlink>
    </w:p>
    <w:p w14:paraId="70A27D3E" w14:textId="196F8389"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4" w:history="1">
        <w:r w:rsidR="00A15F3B" w:rsidRPr="00394EF9">
          <w:rPr>
            <w:rStyle w:val="Hyperlink"/>
            <w:noProof/>
          </w:rPr>
          <w:t>Tabelle 18: Zusammenfassung Rohstoff-Stamm-Daten</w:t>
        </w:r>
        <w:r w:rsidR="00A15F3B">
          <w:rPr>
            <w:noProof/>
            <w:webHidden/>
          </w:rPr>
          <w:tab/>
        </w:r>
        <w:r w:rsidR="00A15F3B">
          <w:rPr>
            <w:noProof/>
            <w:webHidden/>
          </w:rPr>
          <w:fldChar w:fldCharType="begin"/>
        </w:r>
        <w:r w:rsidR="00A15F3B">
          <w:rPr>
            <w:noProof/>
            <w:webHidden/>
          </w:rPr>
          <w:instrText xml:space="preserve"> PAGEREF _Toc454974994 \h </w:instrText>
        </w:r>
        <w:r w:rsidR="00A15F3B">
          <w:rPr>
            <w:noProof/>
            <w:webHidden/>
          </w:rPr>
        </w:r>
        <w:r w:rsidR="00A15F3B">
          <w:rPr>
            <w:noProof/>
            <w:webHidden/>
          </w:rPr>
          <w:fldChar w:fldCharType="separate"/>
        </w:r>
        <w:r w:rsidR="0069057F">
          <w:rPr>
            <w:noProof/>
            <w:webHidden/>
          </w:rPr>
          <w:t>23</w:t>
        </w:r>
        <w:r w:rsidR="00A15F3B">
          <w:rPr>
            <w:noProof/>
            <w:webHidden/>
          </w:rPr>
          <w:fldChar w:fldCharType="end"/>
        </w:r>
      </w:hyperlink>
    </w:p>
    <w:p w14:paraId="24ABA724" w14:textId="6615DD8F" w:rsidR="00A15F3B" w:rsidRDefault="00835815">
      <w:pPr>
        <w:pStyle w:val="Abbildungsverzeichnis"/>
        <w:tabs>
          <w:tab w:val="right" w:leader="dot" w:pos="9061"/>
        </w:tabs>
        <w:rPr>
          <w:rFonts w:asciiTheme="minorHAnsi" w:eastAsiaTheme="minorEastAsia" w:hAnsiTheme="minorHAnsi" w:cstheme="minorBidi"/>
          <w:noProof/>
          <w:sz w:val="22"/>
          <w:szCs w:val="22"/>
        </w:rPr>
      </w:pPr>
      <w:hyperlink w:anchor="_Toc454974995" w:history="1">
        <w:r w:rsidR="00A15F3B" w:rsidRPr="00394EF9">
          <w:rPr>
            <w:rStyle w:val="Hyperlink"/>
            <w:noProof/>
          </w:rPr>
          <w:t>Tabelle 19: Datenbank-Tabelle ItemParameter (Mitarbeiter)</w:t>
        </w:r>
        <w:r w:rsidR="00A15F3B">
          <w:rPr>
            <w:noProof/>
            <w:webHidden/>
          </w:rPr>
          <w:tab/>
        </w:r>
        <w:r w:rsidR="00A15F3B">
          <w:rPr>
            <w:noProof/>
            <w:webHidden/>
          </w:rPr>
          <w:fldChar w:fldCharType="begin"/>
        </w:r>
        <w:r w:rsidR="00A15F3B">
          <w:rPr>
            <w:noProof/>
            <w:webHidden/>
          </w:rPr>
          <w:instrText xml:space="preserve"> PAGEREF _Toc454974995 \h </w:instrText>
        </w:r>
        <w:r w:rsidR="00A15F3B">
          <w:rPr>
            <w:noProof/>
            <w:webHidden/>
          </w:rPr>
        </w:r>
        <w:r w:rsidR="00A15F3B">
          <w:rPr>
            <w:noProof/>
            <w:webHidden/>
          </w:rPr>
          <w:fldChar w:fldCharType="separate"/>
        </w:r>
        <w:r w:rsidR="0069057F">
          <w:rPr>
            <w:noProof/>
            <w:webHidden/>
          </w:rPr>
          <w:t>24</w:t>
        </w:r>
        <w:r w:rsidR="00A15F3B">
          <w:rPr>
            <w:noProof/>
            <w:webHidden/>
          </w:rPr>
          <w:fldChar w:fldCharType="end"/>
        </w:r>
      </w:hyperlink>
    </w:p>
    <w:p w14:paraId="6837CE0B" w14:textId="77777777" w:rsidR="004E356C" w:rsidRPr="004E356C" w:rsidRDefault="004E356C" w:rsidP="004E356C">
      <w:r>
        <w:fldChar w:fldCharType="end"/>
      </w:r>
    </w:p>
    <w:p w14:paraId="3FE85E27" w14:textId="77777777" w:rsidR="004E356C" w:rsidRDefault="004E356C" w:rsidP="004E356C">
      <w:pPr>
        <w:pStyle w:val="berschrift2"/>
      </w:pPr>
    </w:p>
    <w:p w14:paraId="5070D60F" w14:textId="77777777" w:rsidR="004E356C" w:rsidRDefault="004E356C">
      <w:pPr>
        <w:rPr>
          <w:sz w:val="28"/>
        </w:rPr>
      </w:pPr>
      <w:r>
        <w:br w:type="page"/>
      </w:r>
    </w:p>
    <w:p w14:paraId="13D0D9C4" w14:textId="77777777" w:rsidR="005005A8" w:rsidRPr="005005A8" w:rsidRDefault="005005A8" w:rsidP="005005A8">
      <w:pPr>
        <w:pStyle w:val="berschrift2"/>
      </w:pPr>
      <w:bookmarkStart w:id="1830" w:name="_Toc456427648"/>
      <w:r w:rsidRPr="005005A8">
        <w:lastRenderedPageBreak/>
        <w:t>ToDo</w:t>
      </w:r>
      <w:bookmarkEnd w:id="1830"/>
    </w:p>
    <w:p w14:paraId="4E3EDF49" w14:textId="77777777" w:rsidR="005005A8" w:rsidRDefault="005005A8"/>
    <w:p w14:paraId="5D08DE5E" w14:textId="77777777" w:rsidR="00A15F3B" w:rsidRDefault="005005A8">
      <w:pPr>
        <w:rPr>
          <w:noProof/>
        </w:rPr>
        <w:sectPr w:rsidR="00A15F3B" w:rsidSect="00A15F3B">
          <w:headerReference w:type="default" r:id="rId18"/>
          <w:footerReference w:type="default" r:id="rId19"/>
          <w:type w:val="continuous"/>
          <w:pgSz w:w="11907" w:h="16840"/>
          <w:pgMar w:top="1418" w:right="1418" w:bottom="1134" w:left="1418" w:header="720" w:footer="720" w:gutter="0"/>
          <w:cols w:space="720"/>
        </w:sectPr>
      </w:pPr>
      <w:r>
        <w:fldChar w:fldCharType="begin"/>
      </w:r>
      <w:r>
        <w:instrText xml:space="preserve"> INDEX \e "</w:instrText>
      </w:r>
      <w:r>
        <w:tab/>
        <w:instrText xml:space="preserve">" \c "1" \z "1031" </w:instrText>
      </w:r>
      <w:r>
        <w:fldChar w:fldCharType="separate"/>
      </w:r>
    </w:p>
    <w:p w14:paraId="384796BD" w14:textId="77777777" w:rsidR="00A15F3B" w:rsidRDefault="00A15F3B">
      <w:pPr>
        <w:pStyle w:val="Index1"/>
        <w:tabs>
          <w:tab w:val="right" w:leader="dot" w:pos="9061"/>
        </w:tabs>
        <w:rPr>
          <w:noProof/>
        </w:rPr>
      </w:pPr>
      <w:r w:rsidRPr="008D1824">
        <w:rPr>
          <w:noProof/>
          <w:color w:val="00B050"/>
        </w:rPr>
        <w:lastRenderedPageBreak/>
        <w:t>Die Definition der Filialen ist noch festzulegen.</w:t>
      </w:r>
      <w:r>
        <w:rPr>
          <w:noProof/>
        </w:rPr>
        <w:tab/>
        <w:t>5</w:t>
      </w:r>
    </w:p>
    <w:p w14:paraId="2D6E9B4A" w14:textId="77777777" w:rsidR="00A15F3B" w:rsidRDefault="00A15F3B">
      <w:pPr>
        <w:pStyle w:val="Index1"/>
        <w:tabs>
          <w:tab w:val="right" w:leader="dot" w:pos="9061"/>
        </w:tabs>
        <w:rPr>
          <w:noProof/>
        </w:rPr>
      </w:pPr>
      <w:r>
        <w:rPr>
          <w:noProof/>
        </w:rPr>
        <w:t>Filial-Bestellung – Planung - Produktion</w:t>
      </w:r>
      <w:r>
        <w:rPr>
          <w:noProof/>
        </w:rPr>
        <w:tab/>
        <w:t>23</w:t>
      </w:r>
    </w:p>
    <w:p w14:paraId="07483C6E" w14:textId="77777777" w:rsidR="00A15F3B" w:rsidRDefault="00A15F3B">
      <w:pPr>
        <w:pStyle w:val="Index1"/>
        <w:tabs>
          <w:tab w:val="right" w:leader="dot" w:pos="9061"/>
        </w:tabs>
        <w:rPr>
          <w:noProof/>
        </w:rPr>
      </w:pPr>
      <w:r>
        <w:rPr>
          <w:noProof/>
        </w:rPr>
        <w:t>Verbrauchsdaten von WinBack an OrgaSoft</w:t>
      </w:r>
      <w:r>
        <w:rPr>
          <w:noProof/>
        </w:rPr>
        <w:tab/>
        <w:t>22</w:t>
      </w:r>
    </w:p>
    <w:p w14:paraId="7942F391" w14:textId="77777777" w:rsidR="00A15F3B" w:rsidRDefault="00A15F3B">
      <w:pPr>
        <w:rPr>
          <w:noProof/>
        </w:rPr>
        <w:sectPr w:rsidR="00A15F3B" w:rsidSect="00A15F3B">
          <w:type w:val="continuous"/>
          <w:pgSz w:w="11907" w:h="16840"/>
          <w:pgMar w:top="1418" w:right="1418" w:bottom="1134" w:left="1418" w:header="720" w:footer="720" w:gutter="0"/>
          <w:cols w:space="720"/>
        </w:sectPr>
      </w:pPr>
    </w:p>
    <w:p w14:paraId="1886F6F1" w14:textId="77777777" w:rsidR="005005A8" w:rsidRDefault="005005A8">
      <w:r>
        <w:lastRenderedPageBreak/>
        <w:fldChar w:fldCharType="end"/>
      </w:r>
    </w:p>
    <w:p w14:paraId="0CBC395F" w14:textId="77777777" w:rsidR="005005A8" w:rsidRDefault="005005A8">
      <w:pPr>
        <w:rPr>
          <w:sz w:val="28"/>
        </w:rPr>
      </w:pPr>
      <w:r>
        <w:br w:type="page"/>
      </w:r>
    </w:p>
    <w:p w14:paraId="2BF19F5F" w14:textId="77777777" w:rsidR="0094600D" w:rsidRDefault="004E356C" w:rsidP="004E356C">
      <w:pPr>
        <w:pStyle w:val="berschrift2"/>
      </w:pPr>
      <w:bookmarkStart w:id="1831" w:name="_Toc456427649"/>
      <w:r>
        <w:lastRenderedPageBreak/>
        <w:t>Änderungsindex</w:t>
      </w:r>
      <w:bookmarkEnd w:id="1831"/>
    </w:p>
    <w:p w14:paraId="6F7BB947" w14:textId="77777777" w:rsidR="004E356C" w:rsidRPr="004E356C" w:rsidRDefault="004E356C" w:rsidP="004E35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2"/>
        <w:gridCol w:w="1403"/>
        <w:gridCol w:w="4464"/>
        <w:gridCol w:w="2292"/>
      </w:tblGrid>
      <w:tr w:rsidR="004E356C" w:rsidRPr="0074219C" w14:paraId="05B573AB" w14:textId="77777777" w:rsidTr="004E356C">
        <w:tc>
          <w:tcPr>
            <w:tcW w:w="1052" w:type="dxa"/>
          </w:tcPr>
          <w:p w14:paraId="787FDAB7" w14:textId="77777777" w:rsidR="004E356C" w:rsidRPr="0074219C" w:rsidRDefault="004E356C" w:rsidP="00B31E9C">
            <w:pPr>
              <w:rPr>
                <w:b/>
                <w:bCs/>
              </w:rPr>
            </w:pPr>
            <w:r w:rsidRPr="0074219C">
              <w:rPr>
                <w:b/>
                <w:bCs/>
              </w:rPr>
              <w:t>Version</w:t>
            </w:r>
          </w:p>
        </w:tc>
        <w:tc>
          <w:tcPr>
            <w:tcW w:w="1403" w:type="dxa"/>
          </w:tcPr>
          <w:p w14:paraId="5BF69D7C" w14:textId="77777777" w:rsidR="004E356C" w:rsidRPr="0074219C" w:rsidRDefault="004E356C" w:rsidP="00B31E9C">
            <w:pPr>
              <w:rPr>
                <w:b/>
                <w:bCs/>
              </w:rPr>
            </w:pPr>
            <w:r w:rsidRPr="0074219C">
              <w:rPr>
                <w:b/>
                <w:bCs/>
              </w:rPr>
              <w:t>Datum</w:t>
            </w:r>
          </w:p>
        </w:tc>
        <w:tc>
          <w:tcPr>
            <w:tcW w:w="4464" w:type="dxa"/>
          </w:tcPr>
          <w:p w14:paraId="1F047364" w14:textId="77777777" w:rsidR="004E356C" w:rsidRPr="0074219C" w:rsidRDefault="004E356C" w:rsidP="00B31E9C">
            <w:pPr>
              <w:rPr>
                <w:b/>
                <w:bCs/>
              </w:rPr>
            </w:pPr>
            <w:r w:rsidRPr="0074219C">
              <w:rPr>
                <w:b/>
                <w:bCs/>
              </w:rPr>
              <w:t>Inhalt</w:t>
            </w:r>
          </w:p>
        </w:tc>
        <w:tc>
          <w:tcPr>
            <w:tcW w:w="2292" w:type="dxa"/>
          </w:tcPr>
          <w:p w14:paraId="08CB98E6" w14:textId="77777777" w:rsidR="004E356C" w:rsidRPr="0074219C" w:rsidRDefault="004E356C" w:rsidP="00B31E9C">
            <w:pPr>
              <w:rPr>
                <w:b/>
                <w:bCs/>
              </w:rPr>
            </w:pPr>
            <w:r w:rsidRPr="0074219C">
              <w:rPr>
                <w:b/>
                <w:bCs/>
              </w:rPr>
              <w:t>Erstellt von</w:t>
            </w:r>
          </w:p>
        </w:tc>
      </w:tr>
      <w:tr w:rsidR="004E356C" w:rsidRPr="0074219C" w14:paraId="7B2088A3" w14:textId="77777777" w:rsidTr="004E356C">
        <w:tc>
          <w:tcPr>
            <w:tcW w:w="1052" w:type="dxa"/>
          </w:tcPr>
          <w:p w14:paraId="1D231EDF" w14:textId="77777777" w:rsidR="004E356C" w:rsidRPr="0074219C" w:rsidRDefault="004E356C" w:rsidP="00B31E9C">
            <w:r w:rsidRPr="0074219C">
              <w:t>1.0</w:t>
            </w:r>
          </w:p>
        </w:tc>
        <w:tc>
          <w:tcPr>
            <w:tcW w:w="1403" w:type="dxa"/>
          </w:tcPr>
          <w:p w14:paraId="676409E1" w14:textId="77777777" w:rsidR="004E356C" w:rsidRPr="0074219C" w:rsidRDefault="004E356C" w:rsidP="004E356C">
            <w:r>
              <w:t>28</w:t>
            </w:r>
            <w:r w:rsidRPr="0074219C">
              <w:t>.06.201</w:t>
            </w:r>
            <w:r>
              <w:t>6</w:t>
            </w:r>
          </w:p>
        </w:tc>
        <w:tc>
          <w:tcPr>
            <w:tcW w:w="4464" w:type="dxa"/>
          </w:tcPr>
          <w:p w14:paraId="03DBF7C6" w14:textId="77777777" w:rsidR="004E356C" w:rsidRPr="0074219C" w:rsidRDefault="004E356C" w:rsidP="00B31E9C">
            <w:r>
              <w:t>Projektanforderungen</w:t>
            </w:r>
          </w:p>
        </w:tc>
        <w:tc>
          <w:tcPr>
            <w:tcW w:w="2292" w:type="dxa"/>
          </w:tcPr>
          <w:p w14:paraId="28BD2426" w14:textId="77777777" w:rsidR="004E356C" w:rsidRPr="0074219C" w:rsidRDefault="004E356C" w:rsidP="00B31E9C">
            <w:r w:rsidRPr="0074219C">
              <w:t>Will</w:t>
            </w:r>
          </w:p>
        </w:tc>
      </w:tr>
      <w:tr w:rsidR="0086231E" w:rsidRPr="0074219C" w14:paraId="0BDE1D79" w14:textId="77777777" w:rsidTr="004E356C">
        <w:tc>
          <w:tcPr>
            <w:tcW w:w="1052" w:type="dxa"/>
          </w:tcPr>
          <w:p w14:paraId="3F2A1726" w14:textId="24ADC6B3" w:rsidR="0086231E" w:rsidRPr="0074219C" w:rsidRDefault="0086231E" w:rsidP="00B31E9C">
            <w:r>
              <w:t>1.1</w:t>
            </w:r>
          </w:p>
        </w:tc>
        <w:tc>
          <w:tcPr>
            <w:tcW w:w="1403" w:type="dxa"/>
          </w:tcPr>
          <w:p w14:paraId="4CC6D230" w14:textId="16F94865" w:rsidR="0086231E" w:rsidRDefault="0086231E" w:rsidP="004E356C">
            <w:r>
              <w:t>07.07.2016</w:t>
            </w:r>
          </w:p>
        </w:tc>
        <w:tc>
          <w:tcPr>
            <w:tcW w:w="4464" w:type="dxa"/>
          </w:tcPr>
          <w:p w14:paraId="027A5CEC" w14:textId="040DB536" w:rsidR="0086231E" w:rsidRDefault="0086231E" w:rsidP="00B31E9C">
            <w:r>
              <w:t>Mapping der Felder zu Orgasoft.NET</w:t>
            </w:r>
          </w:p>
        </w:tc>
        <w:tc>
          <w:tcPr>
            <w:tcW w:w="2292" w:type="dxa"/>
          </w:tcPr>
          <w:p w14:paraId="2B4B8946" w14:textId="51D28001" w:rsidR="0086231E" w:rsidRPr="0074219C" w:rsidRDefault="0086231E" w:rsidP="00B31E9C">
            <w:r>
              <w:t>Erhardt</w:t>
            </w:r>
          </w:p>
        </w:tc>
      </w:tr>
    </w:tbl>
    <w:p w14:paraId="2A26D651" w14:textId="77777777" w:rsidR="004E356C" w:rsidRPr="004E356C" w:rsidRDefault="004E356C" w:rsidP="005005A8"/>
    <w:sectPr w:rsidR="004E356C" w:rsidRPr="004E356C" w:rsidSect="00A15F3B">
      <w:type w:val="continuous"/>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96B9B" w14:textId="77777777" w:rsidR="00FF301B" w:rsidRDefault="00FF301B">
      <w:r>
        <w:separator/>
      </w:r>
    </w:p>
  </w:endnote>
  <w:endnote w:type="continuationSeparator" w:id="0">
    <w:p w14:paraId="38B440A6" w14:textId="77777777" w:rsidR="00FF301B" w:rsidRDefault="00FF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PS">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535DF" w14:textId="4F8E21F6" w:rsidR="00835815" w:rsidRPr="00771220" w:rsidRDefault="00835815" w:rsidP="0075795E">
    <w:pPr>
      <w:pStyle w:val="Fuzeile"/>
      <w:pBdr>
        <w:top w:val="single" w:sz="4" w:space="1" w:color="auto"/>
      </w:pBdr>
      <w:tabs>
        <w:tab w:val="clear" w:pos="4536"/>
        <w:tab w:val="center" w:pos="8789"/>
      </w:tabs>
      <w:rPr>
        <w:rFonts w:cs="Arial"/>
      </w:rPr>
    </w:pPr>
    <w:fldSimple w:instr=" STYLEREF  &quot;Überschrift 1&quot;  \* MERGEFORMAT ">
      <w:r w:rsidR="00356CC7">
        <w:rPr>
          <w:noProof/>
        </w:rPr>
        <w:t>Artikel</w:t>
      </w:r>
    </w:fldSimple>
    <w:r w:rsidRPr="00771220">
      <w:rPr>
        <w:rFonts w:cs="Arial"/>
      </w:rPr>
      <w:tab/>
      <w:t xml:space="preserve">Seite </w:t>
    </w:r>
    <w:r w:rsidRPr="00771220">
      <w:rPr>
        <w:rFonts w:cs="Arial"/>
      </w:rPr>
      <w:fldChar w:fldCharType="begin"/>
    </w:r>
    <w:r w:rsidRPr="00771220">
      <w:rPr>
        <w:rFonts w:cs="Arial"/>
      </w:rPr>
      <w:instrText xml:space="preserve"> PAGE </w:instrText>
    </w:r>
    <w:r w:rsidRPr="00771220">
      <w:rPr>
        <w:rFonts w:cs="Arial"/>
      </w:rPr>
      <w:fldChar w:fldCharType="separate"/>
    </w:r>
    <w:r w:rsidR="00356CC7">
      <w:rPr>
        <w:rFonts w:cs="Arial"/>
        <w:noProof/>
      </w:rPr>
      <w:t>9</w:t>
    </w:r>
    <w:r w:rsidRPr="00771220">
      <w:rPr>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B9FA3" w14:textId="77777777" w:rsidR="00FF301B" w:rsidRDefault="00FF301B">
      <w:r>
        <w:separator/>
      </w:r>
    </w:p>
  </w:footnote>
  <w:footnote w:type="continuationSeparator" w:id="0">
    <w:p w14:paraId="7A10C29C" w14:textId="77777777" w:rsidR="00FF301B" w:rsidRDefault="00FF301B">
      <w:r>
        <w:continuationSeparator/>
      </w:r>
    </w:p>
  </w:footnote>
  <w:footnote w:id="1">
    <w:p w14:paraId="6224CC1D" w14:textId="77777777" w:rsidR="00835815" w:rsidRDefault="00835815">
      <w:pPr>
        <w:pStyle w:val="Funotentext"/>
        <w:rPr>
          <w:rFonts w:eastAsiaTheme="minorHAnsi" w:cs="Arial"/>
        </w:rPr>
      </w:pPr>
      <w:r>
        <w:rPr>
          <w:rStyle w:val="Funotenzeichen"/>
        </w:rPr>
        <w:t>[1]</w:t>
      </w:r>
      <w:r>
        <w:t xml:space="preserve"> </w:t>
      </w:r>
    </w:p>
  </w:footnote>
  <w:footnote w:id="2">
    <w:p w14:paraId="0D6F01A7" w14:textId="77777777" w:rsidR="00835815" w:rsidRDefault="00835815">
      <w:pPr>
        <w:pStyle w:val="Funotentext"/>
      </w:pPr>
      <w:r>
        <w:rPr>
          <w:rStyle w:val="Funotenzeichen"/>
        </w:rPr>
        <w:footnoteRef/>
      </w:r>
      <w:r>
        <w:t xml:space="preserve"> Siehe Tabelle 6 – Zusatzdaten Rohstoffe</w:t>
      </w:r>
    </w:p>
  </w:footnote>
  <w:footnote w:id="3">
    <w:p w14:paraId="769F29DF" w14:textId="77777777" w:rsidR="00835815" w:rsidRDefault="00835815" w:rsidP="00546B2D">
      <w:pPr>
        <w:pStyle w:val="Funotentext"/>
      </w:pPr>
      <w:r>
        <w:rPr>
          <w:rStyle w:val="Funotenzeichen"/>
        </w:rPr>
        <w:footnoteRef/>
      </w:r>
      <w:r>
        <w:t xml:space="preserve"> aus WinBack berechnet (zur Zeit ca. 100, maximal 255 Nährwert und Allergen-Angaben)</w:t>
      </w:r>
    </w:p>
  </w:footnote>
  <w:footnote w:id="4">
    <w:p w14:paraId="531657C8" w14:textId="77777777" w:rsidR="00835815" w:rsidRDefault="00835815">
      <w:pPr>
        <w:pStyle w:val="Funotentext"/>
      </w:pPr>
      <w:r>
        <w:rPr>
          <w:rStyle w:val="Funotenzeichen"/>
        </w:rPr>
        <w:footnoteRef/>
      </w:r>
      <w:r>
        <w:t xml:space="preserve"> Wird bei </w:t>
      </w:r>
      <w:r w:rsidRPr="00F57813">
        <w:rPr>
          <w:b/>
        </w:rPr>
        <w:t>jeder</w:t>
      </w:r>
      <w:r>
        <w:t xml:space="preserve"> Dosierung aktualisiert</w:t>
      </w:r>
    </w:p>
  </w:footnote>
  <w:footnote w:id="5">
    <w:p w14:paraId="1B327298" w14:textId="03462FCE" w:rsidR="00835815" w:rsidRDefault="00835815">
      <w:pPr>
        <w:pStyle w:val="Funotentext"/>
      </w:pPr>
      <w:r>
        <w:rPr>
          <w:rStyle w:val="Funotenzeichen"/>
        </w:rPr>
        <w:footnoteRef/>
      </w:r>
      <w:ins w:id="1694" w:author="Jörg Will" w:date="2016-07-16T10:14:00Z">
        <w:r>
          <w:t xml:space="preserve"> </w:t>
        </w:r>
      </w:ins>
      <w:r>
        <w:t>Bei Unterschreiten der Mindestmenge wird in der Produktion eine Fehlermeldung ausgeben</w:t>
      </w:r>
    </w:p>
  </w:footnote>
  <w:footnote w:id="6">
    <w:p w14:paraId="7962EA03" w14:textId="77777777" w:rsidR="00835815" w:rsidRDefault="00835815">
      <w:pPr>
        <w:pStyle w:val="Funotentext"/>
      </w:pPr>
      <w:r>
        <w:rPr>
          <w:rStyle w:val="Funotenzeichen"/>
        </w:rPr>
        <w:footnoteRef/>
      </w:r>
      <w:r>
        <w:t xml:space="preserve"> Alternativ Lieferant im Klartext</w:t>
      </w:r>
      <w:r>
        <w:tab/>
      </w:r>
    </w:p>
  </w:footnote>
  <w:footnote w:id="7">
    <w:p w14:paraId="62B86927" w14:textId="77777777" w:rsidR="00835815" w:rsidRDefault="00835815">
      <w:pPr>
        <w:pStyle w:val="Funotentext"/>
      </w:pPr>
      <w:r>
        <w:rPr>
          <w:rStyle w:val="Funotenzeichen"/>
        </w:rPr>
        <w:footnoteRef/>
      </w:r>
      <w:r>
        <w:t xml:space="preserve"> Hauptlager/Produktion Linie 1,2,3,...</w:t>
      </w:r>
    </w:p>
  </w:footnote>
  <w:footnote w:id="8">
    <w:p w14:paraId="57A6E4F1" w14:textId="77777777" w:rsidR="00835815" w:rsidRDefault="00835815">
      <w:pPr>
        <w:pStyle w:val="Funotentext"/>
      </w:pPr>
      <w:r>
        <w:rPr>
          <w:rStyle w:val="Funotenzeichen"/>
        </w:rPr>
        <w:footnoteRef/>
      </w:r>
      <w:r>
        <w:t xml:space="preserve"> Wird bei jeder Dosierung aktualisiert</w:t>
      </w:r>
    </w:p>
  </w:footnote>
  <w:footnote w:id="9">
    <w:p w14:paraId="38A9E158" w14:textId="77777777" w:rsidR="00835815" w:rsidRDefault="00835815">
      <w:pPr>
        <w:pStyle w:val="Funotentext"/>
      </w:pPr>
      <w:r>
        <w:rPr>
          <w:rStyle w:val="Funotenzeichen"/>
        </w:rPr>
        <w:footnoteRef/>
      </w:r>
      <w:r>
        <w:t xml:space="preserve"> Wird bei </w:t>
      </w:r>
      <w:r w:rsidRPr="00F57813">
        <w:rPr>
          <w:b/>
        </w:rPr>
        <w:t>jeder</w:t>
      </w:r>
      <w:r>
        <w:t xml:space="preserve"> Dosierung aktualisiert</w:t>
      </w:r>
    </w:p>
  </w:footnote>
  <w:footnote w:id="10">
    <w:p w14:paraId="6836C71B" w14:textId="77777777" w:rsidR="00835815" w:rsidRDefault="00835815">
      <w:pPr>
        <w:pStyle w:val="Funotentext"/>
      </w:pPr>
      <w:r>
        <w:rPr>
          <w:rStyle w:val="Funotenzeichen"/>
        </w:rPr>
        <w:footnoteRef/>
      </w:r>
      <w:r>
        <w:t xml:space="preserve"> Bei Unterschreiten der Mindestmenge wird in der Produktion eine Fehlermeldung ausgeben</w:t>
      </w:r>
    </w:p>
  </w:footnote>
  <w:footnote w:id="11">
    <w:p w14:paraId="1881445B" w14:textId="77777777" w:rsidR="00835815" w:rsidRDefault="00835815" w:rsidP="00DB5CAD">
      <w:pPr>
        <w:pStyle w:val="Funotentext"/>
      </w:pPr>
      <w:r>
        <w:rPr>
          <w:rStyle w:val="Funotenzeichen"/>
        </w:rPr>
        <w:footnoteRef/>
      </w:r>
      <w:r>
        <w:t xml:space="preserve"> Siehe Tabelle 6 – Zusatzdaten Rohstoffe</w:t>
      </w:r>
    </w:p>
  </w:footnote>
  <w:footnote w:id="12">
    <w:p w14:paraId="32281FF7" w14:textId="77777777" w:rsidR="00835815" w:rsidRDefault="00835815" w:rsidP="00DB5CAD">
      <w:pPr>
        <w:pStyle w:val="Funotentext"/>
      </w:pPr>
      <w:r>
        <w:rPr>
          <w:rStyle w:val="Funotenzeichen"/>
        </w:rPr>
        <w:footnoteRef/>
      </w:r>
      <w:r>
        <w:t xml:space="preserve"> aus WinBack berechnet (zur Zeit ca. 100, maximal 255 Nährwert und Allergen-Angaben)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0E915" w14:textId="77777777" w:rsidR="00835815" w:rsidRDefault="00835815" w:rsidP="0075795E">
    <w:pPr>
      <w:pStyle w:val="Kopfzeile"/>
      <w:pBdr>
        <w:bottom w:val="single" w:sz="4" w:space="1" w:color="auto"/>
      </w:pBdr>
      <w:tabs>
        <w:tab w:val="clear" w:pos="9072"/>
        <w:tab w:val="left" w:pos="7797"/>
        <w:tab w:val="right" w:pos="9214"/>
      </w:tabs>
      <w:rPr>
        <w:lang w:val="en-US"/>
      </w:rPr>
    </w:pPr>
    <w:r>
      <w:rPr>
        <w:noProof/>
      </w:rPr>
      <w:drawing>
        <wp:anchor distT="0" distB="0" distL="114300" distR="114300" simplePos="0" relativeHeight="251658240" behindDoc="0" locked="0" layoutInCell="1" allowOverlap="1" wp14:anchorId="074285A4" wp14:editId="1E0DAB3D">
          <wp:simplePos x="0" y="0"/>
          <wp:positionH relativeFrom="margin">
            <wp:align>right</wp:align>
          </wp:positionH>
          <wp:positionV relativeFrom="margin">
            <wp:posOffset>-666750</wp:posOffset>
          </wp:positionV>
          <wp:extent cx="720090" cy="390525"/>
          <wp:effectExtent l="19050" t="0" r="3810" b="0"/>
          <wp:wrapThrough wrapText="bothSides">
            <wp:wrapPolygon edited="0">
              <wp:start x="-571" y="0"/>
              <wp:lineTo x="-571" y="21073"/>
              <wp:lineTo x="21714" y="21073"/>
              <wp:lineTo x="21714" y="0"/>
              <wp:lineTo x="-571" y="0"/>
            </wp:wrapPolygon>
          </wp:wrapThrough>
          <wp:docPr id="3" name="Grafik 30" descr="WinBack Logo neu 10-2007 HKS 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Back Logo neu 10-2007 HKS 39.jpg"/>
                  <pic:cNvPicPr/>
                </pic:nvPicPr>
                <pic:blipFill>
                  <a:blip r:embed="rId1"/>
                  <a:stretch>
                    <a:fillRect/>
                  </a:stretch>
                </pic:blipFill>
                <pic:spPr>
                  <a:xfrm>
                    <a:off x="0" y="0"/>
                    <a:ext cx="720090" cy="390525"/>
                  </a:xfrm>
                  <a:prstGeom prst="rect">
                    <a:avLst/>
                  </a:prstGeom>
                </pic:spPr>
              </pic:pic>
            </a:graphicData>
          </a:graphic>
        </wp:anchor>
      </w:drawing>
    </w:r>
  </w:p>
  <w:p w14:paraId="1DAA7C89" w14:textId="77777777" w:rsidR="00835815" w:rsidRPr="00874596" w:rsidRDefault="00835815" w:rsidP="0075795E">
    <w:pPr>
      <w:pStyle w:val="Kopfzeile"/>
      <w:pBdr>
        <w:bottom w:val="single" w:sz="4" w:space="1" w:color="auto"/>
      </w:pBdr>
      <w:tabs>
        <w:tab w:val="clear" w:pos="9072"/>
        <w:tab w:val="left" w:pos="7797"/>
        <w:tab w:val="right" w:pos="9214"/>
      </w:tabs>
      <w:rPr>
        <w:lang w:val="en-US"/>
      </w:rPr>
    </w:pPr>
    <w:r w:rsidRPr="00874596">
      <w:rPr>
        <w:lang w:val="en-US"/>
      </w:rPr>
      <w:t>WinBack GmbH</w:t>
    </w:r>
    <w:r w:rsidRPr="00AC7453">
      <w:rPr>
        <w:lang w:val="en-US"/>
      </w:rPr>
      <w:tab/>
    </w:r>
    <w:r>
      <w:rPr>
        <w:lang w:val="en-US"/>
      </w:rPr>
      <w:t>OrgaBack</w:t>
    </w:r>
    <w:r w:rsidRPr="00874596">
      <w:rPr>
        <w:noProof/>
        <w:lang w:val="en-US"/>
      </w:rPr>
      <w:t xml:space="preserve"> </w:t>
    </w:r>
    <w:r>
      <w:rPr>
        <w:noProof/>
        <w:lang w:val="en-US"/>
      </w:rPr>
      <w:tab/>
    </w:r>
    <w:r>
      <w:rPr>
        <w:noProof/>
        <w:lang w:val="en-US"/>
      </w:rPr>
      <w:tab/>
    </w:r>
  </w:p>
  <w:p w14:paraId="30784633" w14:textId="77777777" w:rsidR="00835815" w:rsidRPr="00874596" w:rsidRDefault="00835815">
    <w:pP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CAD"/>
    <w:multiLevelType w:val="hybridMultilevel"/>
    <w:tmpl w:val="E39EE0E4"/>
    <w:lvl w:ilvl="0" w:tplc="430A66E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5B384F"/>
    <w:multiLevelType w:val="multilevel"/>
    <w:tmpl w:val="E14CBE54"/>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ürgen Erhardt">
    <w15:presenceInfo w15:providerId="AD" w15:userId="S-1-5-21-1287937275-1416325901-952298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trackRevisions/>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235"/>
    <w:rsid w:val="00015F76"/>
    <w:rsid w:val="0004184B"/>
    <w:rsid w:val="00044408"/>
    <w:rsid w:val="0005472B"/>
    <w:rsid w:val="00067729"/>
    <w:rsid w:val="00070408"/>
    <w:rsid w:val="0007315A"/>
    <w:rsid w:val="0008174C"/>
    <w:rsid w:val="00082704"/>
    <w:rsid w:val="00095599"/>
    <w:rsid w:val="000A0FA9"/>
    <w:rsid w:val="000A4472"/>
    <w:rsid w:val="000A56D9"/>
    <w:rsid w:val="000D68E6"/>
    <w:rsid w:val="000E277A"/>
    <w:rsid w:val="000F00D4"/>
    <w:rsid w:val="00102FCE"/>
    <w:rsid w:val="00106C0A"/>
    <w:rsid w:val="00111DCC"/>
    <w:rsid w:val="00115E65"/>
    <w:rsid w:val="00116516"/>
    <w:rsid w:val="00122E8D"/>
    <w:rsid w:val="00132EB9"/>
    <w:rsid w:val="00135E41"/>
    <w:rsid w:val="00143B8D"/>
    <w:rsid w:val="00176F61"/>
    <w:rsid w:val="001857C6"/>
    <w:rsid w:val="001B1DDE"/>
    <w:rsid w:val="001B287A"/>
    <w:rsid w:val="001B416E"/>
    <w:rsid w:val="001B673B"/>
    <w:rsid w:val="001C69BB"/>
    <w:rsid w:val="001D25C6"/>
    <w:rsid w:val="001D2A1B"/>
    <w:rsid w:val="001E03A6"/>
    <w:rsid w:val="001E135C"/>
    <w:rsid w:val="001E3A76"/>
    <w:rsid w:val="001F0A83"/>
    <w:rsid w:val="001F12CB"/>
    <w:rsid w:val="002264E2"/>
    <w:rsid w:val="00256E93"/>
    <w:rsid w:val="00272769"/>
    <w:rsid w:val="00273F56"/>
    <w:rsid w:val="00286EAE"/>
    <w:rsid w:val="002A7FE9"/>
    <w:rsid w:val="002F7613"/>
    <w:rsid w:val="00314F2F"/>
    <w:rsid w:val="00316954"/>
    <w:rsid w:val="00316FF0"/>
    <w:rsid w:val="00356CC7"/>
    <w:rsid w:val="00357C2A"/>
    <w:rsid w:val="00372DFF"/>
    <w:rsid w:val="00384EEF"/>
    <w:rsid w:val="0038702E"/>
    <w:rsid w:val="003C42E9"/>
    <w:rsid w:val="003E179A"/>
    <w:rsid w:val="003E38E8"/>
    <w:rsid w:val="003F0FB8"/>
    <w:rsid w:val="00404CFE"/>
    <w:rsid w:val="004114A5"/>
    <w:rsid w:val="00420084"/>
    <w:rsid w:val="00434F8B"/>
    <w:rsid w:val="004360B8"/>
    <w:rsid w:val="00451C92"/>
    <w:rsid w:val="00484172"/>
    <w:rsid w:val="00487726"/>
    <w:rsid w:val="004B012C"/>
    <w:rsid w:val="004B646D"/>
    <w:rsid w:val="004C0D22"/>
    <w:rsid w:val="004C6800"/>
    <w:rsid w:val="004E356C"/>
    <w:rsid w:val="004F0098"/>
    <w:rsid w:val="005005A8"/>
    <w:rsid w:val="005047C7"/>
    <w:rsid w:val="00512ACF"/>
    <w:rsid w:val="00516A96"/>
    <w:rsid w:val="00533A18"/>
    <w:rsid w:val="00543235"/>
    <w:rsid w:val="00544215"/>
    <w:rsid w:val="00546B2D"/>
    <w:rsid w:val="00554607"/>
    <w:rsid w:val="0057115E"/>
    <w:rsid w:val="005857FE"/>
    <w:rsid w:val="00587E34"/>
    <w:rsid w:val="005928C9"/>
    <w:rsid w:val="00595247"/>
    <w:rsid w:val="005A4006"/>
    <w:rsid w:val="005B0BBE"/>
    <w:rsid w:val="005E199A"/>
    <w:rsid w:val="005E5BD2"/>
    <w:rsid w:val="005F2B69"/>
    <w:rsid w:val="006006EE"/>
    <w:rsid w:val="00606CA6"/>
    <w:rsid w:val="00611E24"/>
    <w:rsid w:val="006178A8"/>
    <w:rsid w:val="00640CDD"/>
    <w:rsid w:val="00642898"/>
    <w:rsid w:val="00654900"/>
    <w:rsid w:val="006617F6"/>
    <w:rsid w:val="00687473"/>
    <w:rsid w:val="0069057F"/>
    <w:rsid w:val="006A62FC"/>
    <w:rsid w:val="006B0FE3"/>
    <w:rsid w:val="006B55CB"/>
    <w:rsid w:val="006E7116"/>
    <w:rsid w:val="006F27B2"/>
    <w:rsid w:val="0070107E"/>
    <w:rsid w:val="00725ECF"/>
    <w:rsid w:val="00735455"/>
    <w:rsid w:val="00756370"/>
    <w:rsid w:val="0075795E"/>
    <w:rsid w:val="0076166B"/>
    <w:rsid w:val="00771220"/>
    <w:rsid w:val="007718FF"/>
    <w:rsid w:val="00786BA8"/>
    <w:rsid w:val="007873C2"/>
    <w:rsid w:val="00797F05"/>
    <w:rsid w:val="007A02D0"/>
    <w:rsid w:val="007A0667"/>
    <w:rsid w:val="007E6223"/>
    <w:rsid w:val="007F065A"/>
    <w:rsid w:val="00802645"/>
    <w:rsid w:val="00807346"/>
    <w:rsid w:val="008176D1"/>
    <w:rsid w:val="00820C69"/>
    <w:rsid w:val="00821332"/>
    <w:rsid w:val="0083487F"/>
    <w:rsid w:val="00835815"/>
    <w:rsid w:val="0086231E"/>
    <w:rsid w:val="00862575"/>
    <w:rsid w:val="00874596"/>
    <w:rsid w:val="00881255"/>
    <w:rsid w:val="008A057A"/>
    <w:rsid w:val="008A1717"/>
    <w:rsid w:val="008B254E"/>
    <w:rsid w:val="008D3CB8"/>
    <w:rsid w:val="008E1328"/>
    <w:rsid w:val="00905410"/>
    <w:rsid w:val="00922E98"/>
    <w:rsid w:val="00943F93"/>
    <w:rsid w:val="0094600D"/>
    <w:rsid w:val="00951FC0"/>
    <w:rsid w:val="009523D2"/>
    <w:rsid w:val="0095468C"/>
    <w:rsid w:val="00961BC3"/>
    <w:rsid w:val="00973227"/>
    <w:rsid w:val="009754D7"/>
    <w:rsid w:val="009779FD"/>
    <w:rsid w:val="00986C5A"/>
    <w:rsid w:val="009A0FDD"/>
    <w:rsid w:val="009C121A"/>
    <w:rsid w:val="009D28EB"/>
    <w:rsid w:val="009D5759"/>
    <w:rsid w:val="009D60F6"/>
    <w:rsid w:val="009E2712"/>
    <w:rsid w:val="00A023F2"/>
    <w:rsid w:val="00A15F3B"/>
    <w:rsid w:val="00A322F7"/>
    <w:rsid w:val="00A4013A"/>
    <w:rsid w:val="00A56876"/>
    <w:rsid w:val="00A61102"/>
    <w:rsid w:val="00A64390"/>
    <w:rsid w:val="00A70BDF"/>
    <w:rsid w:val="00A97714"/>
    <w:rsid w:val="00AA131B"/>
    <w:rsid w:val="00AB0323"/>
    <w:rsid w:val="00AC2D1A"/>
    <w:rsid w:val="00AC302E"/>
    <w:rsid w:val="00AC7453"/>
    <w:rsid w:val="00AD4C3B"/>
    <w:rsid w:val="00AF5C0C"/>
    <w:rsid w:val="00AF7773"/>
    <w:rsid w:val="00B147B8"/>
    <w:rsid w:val="00B206A2"/>
    <w:rsid w:val="00B245E7"/>
    <w:rsid w:val="00B31E9C"/>
    <w:rsid w:val="00B4083F"/>
    <w:rsid w:val="00B4144B"/>
    <w:rsid w:val="00B43EED"/>
    <w:rsid w:val="00B44CBA"/>
    <w:rsid w:val="00B540E2"/>
    <w:rsid w:val="00B73AA3"/>
    <w:rsid w:val="00B73E19"/>
    <w:rsid w:val="00B95139"/>
    <w:rsid w:val="00C162EC"/>
    <w:rsid w:val="00C17CBB"/>
    <w:rsid w:val="00C23263"/>
    <w:rsid w:val="00C3792D"/>
    <w:rsid w:val="00C42C98"/>
    <w:rsid w:val="00C442CB"/>
    <w:rsid w:val="00C75527"/>
    <w:rsid w:val="00C7797F"/>
    <w:rsid w:val="00C96046"/>
    <w:rsid w:val="00CA1FFC"/>
    <w:rsid w:val="00CB311F"/>
    <w:rsid w:val="00CC7516"/>
    <w:rsid w:val="00CD2E1F"/>
    <w:rsid w:val="00CE2939"/>
    <w:rsid w:val="00CE3815"/>
    <w:rsid w:val="00CE3970"/>
    <w:rsid w:val="00CE5078"/>
    <w:rsid w:val="00D03181"/>
    <w:rsid w:val="00D114C1"/>
    <w:rsid w:val="00D22C11"/>
    <w:rsid w:val="00D22F5C"/>
    <w:rsid w:val="00D265F0"/>
    <w:rsid w:val="00D3727C"/>
    <w:rsid w:val="00D378D5"/>
    <w:rsid w:val="00D40C01"/>
    <w:rsid w:val="00D47AA5"/>
    <w:rsid w:val="00D7417C"/>
    <w:rsid w:val="00D746BC"/>
    <w:rsid w:val="00D80ABA"/>
    <w:rsid w:val="00DA1C67"/>
    <w:rsid w:val="00DB5CAD"/>
    <w:rsid w:val="00DC0AC5"/>
    <w:rsid w:val="00DC53C1"/>
    <w:rsid w:val="00DE6611"/>
    <w:rsid w:val="00DF0402"/>
    <w:rsid w:val="00DF394C"/>
    <w:rsid w:val="00E02A8A"/>
    <w:rsid w:val="00E150C3"/>
    <w:rsid w:val="00E23B74"/>
    <w:rsid w:val="00E426C9"/>
    <w:rsid w:val="00E42E14"/>
    <w:rsid w:val="00E44B5F"/>
    <w:rsid w:val="00E528BF"/>
    <w:rsid w:val="00E73C68"/>
    <w:rsid w:val="00E833B3"/>
    <w:rsid w:val="00E87D74"/>
    <w:rsid w:val="00EB2191"/>
    <w:rsid w:val="00EC3474"/>
    <w:rsid w:val="00EC3605"/>
    <w:rsid w:val="00ED000C"/>
    <w:rsid w:val="00ED641C"/>
    <w:rsid w:val="00EF2852"/>
    <w:rsid w:val="00EF6516"/>
    <w:rsid w:val="00F2407C"/>
    <w:rsid w:val="00F2552C"/>
    <w:rsid w:val="00F25FC6"/>
    <w:rsid w:val="00F34100"/>
    <w:rsid w:val="00F57813"/>
    <w:rsid w:val="00F62392"/>
    <w:rsid w:val="00F636EA"/>
    <w:rsid w:val="00F909CE"/>
    <w:rsid w:val="00FA3264"/>
    <w:rsid w:val="00FE5074"/>
    <w:rsid w:val="00FE5FB7"/>
    <w:rsid w:val="00FF301B"/>
    <w:rsid w:val="00FF5F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35D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6516"/>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6516"/>
    <w:rPr>
      <w:rFonts w:ascii="Arial" w:hAnsi="Arial"/>
      <w:sz w:val="24"/>
    </w:rPr>
  </w:style>
  <w:style w:type="paragraph" w:styleId="berschrift1">
    <w:name w:val="heading 1"/>
    <w:basedOn w:val="Standard"/>
    <w:next w:val="Standard"/>
    <w:link w:val="berschrift1Zchn"/>
    <w:uiPriority w:val="9"/>
    <w:qFormat/>
    <w:rsid w:val="00C75527"/>
    <w:pPr>
      <w:keepNext/>
      <w:pageBreakBefore/>
      <w:spacing w:before="240" w:after="60"/>
      <w:outlineLvl w:val="0"/>
    </w:pPr>
    <w:rPr>
      <w:b/>
      <w:kern w:val="28"/>
      <w:sz w:val="32"/>
    </w:rPr>
  </w:style>
  <w:style w:type="paragraph" w:styleId="berschrift2">
    <w:name w:val="heading 2"/>
    <w:basedOn w:val="Standard"/>
    <w:next w:val="Standard"/>
    <w:link w:val="berschrift2Zchn"/>
    <w:qFormat/>
    <w:rsid w:val="00ED000C"/>
    <w:pPr>
      <w:keepNext/>
      <w:spacing w:before="240" w:after="60"/>
      <w:outlineLvl w:val="1"/>
    </w:pPr>
    <w:rPr>
      <w:sz w:val="28"/>
    </w:rPr>
  </w:style>
  <w:style w:type="paragraph" w:styleId="berschrift3">
    <w:name w:val="heading 3"/>
    <w:basedOn w:val="Standard"/>
    <w:next w:val="Standard"/>
    <w:link w:val="berschrift3Zchn"/>
    <w:uiPriority w:val="9"/>
    <w:semiHidden/>
    <w:unhideWhenUsed/>
    <w:qFormat/>
    <w:rsid w:val="00B245E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text">
    <w:name w:val="Standardtext"/>
    <w:basedOn w:val="Standard"/>
    <w:rsid w:val="006178A8"/>
  </w:style>
  <w:style w:type="paragraph" w:customStyle="1" w:styleId="Abbildungen">
    <w:name w:val="Abbildungen"/>
    <w:basedOn w:val="Standardtext"/>
    <w:rsid w:val="006178A8"/>
    <w:pPr>
      <w:jc w:val="both"/>
    </w:pPr>
    <w:rPr>
      <w:i/>
      <w:sz w:val="20"/>
    </w:rPr>
  </w:style>
  <w:style w:type="paragraph" w:styleId="Fuzeile">
    <w:name w:val="footer"/>
    <w:basedOn w:val="Standard"/>
    <w:semiHidden/>
    <w:rsid w:val="006178A8"/>
    <w:pPr>
      <w:tabs>
        <w:tab w:val="center" w:pos="4536"/>
        <w:tab w:val="right" w:pos="9072"/>
      </w:tabs>
    </w:pPr>
  </w:style>
  <w:style w:type="paragraph" w:styleId="Kopfzeile">
    <w:name w:val="header"/>
    <w:basedOn w:val="Standard"/>
    <w:semiHidden/>
    <w:rsid w:val="006178A8"/>
    <w:pPr>
      <w:tabs>
        <w:tab w:val="center" w:pos="4536"/>
        <w:tab w:val="right" w:pos="9072"/>
      </w:tabs>
    </w:pPr>
  </w:style>
  <w:style w:type="paragraph" w:styleId="Verzeichnis2">
    <w:name w:val="toc 2"/>
    <w:basedOn w:val="Standard"/>
    <w:next w:val="Standard"/>
    <w:autoRedefine/>
    <w:uiPriority w:val="39"/>
    <w:rsid w:val="006178A8"/>
    <w:pPr>
      <w:ind w:left="200"/>
    </w:pPr>
    <w:rPr>
      <w:i/>
    </w:rPr>
  </w:style>
  <w:style w:type="paragraph" w:styleId="Textkrper">
    <w:name w:val="Body Text"/>
    <w:basedOn w:val="Standard"/>
    <w:semiHidden/>
    <w:rsid w:val="006178A8"/>
    <w:pPr>
      <w:jc w:val="both"/>
    </w:pPr>
  </w:style>
  <w:style w:type="paragraph" w:styleId="Verzeichnis1">
    <w:name w:val="toc 1"/>
    <w:basedOn w:val="Standard"/>
    <w:next w:val="Standard"/>
    <w:autoRedefine/>
    <w:uiPriority w:val="39"/>
    <w:rsid w:val="006178A8"/>
    <w:rPr>
      <w:b/>
    </w:rPr>
  </w:style>
  <w:style w:type="paragraph" w:styleId="Abbildungsverzeichnis">
    <w:name w:val="table of figures"/>
    <w:basedOn w:val="Standard"/>
    <w:next w:val="Standard"/>
    <w:uiPriority w:val="99"/>
    <w:rsid w:val="006178A8"/>
    <w:pPr>
      <w:ind w:left="400" w:hanging="400"/>
    </w:pPr>
  </w:style>
  <w:style w:type="paragraph" w:styleId="Sprechblasentext">
    <w:name w:val="Balloon Text"/>
    <w:basedOn w:val="Standard"/>
    <w:link w:val="SprechblasentextZchn"/>
    <w:uiPriority w:val="99"/>
    <w:semiHidden/>
    <w:unhideWhenUsed/>
    <w:rsid w:val="00135E4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35E41"/>
    <w:rPr>
      <w:rFonts w:ascii="Tahoma" w:hAnsi="Tahoma" w:cs="Tahoma"/>
      <w:sz w:val="16"/>
      <w:szCs w:val="16"/>
    </w:rPr>
  </w:style>
  <w:style w:type="paragraph" w:styleId="Dokumentstruktur">
    <w:name w:val="Document Map"/>
    <w:basedOn w:val="Standard"/>
    <w:link w:val="DokumentstrukturZchn"/>
    <w:uiPriority w:val="99"/>
    <w:semiHidden/>
    <w:unhideWhenUsed/>
    <w:rsid w:val="00A64390"/>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64390"/>
    <w:rPr>
      <w:rFonts w:ascii="Tahoma" w:hAnsi="Tahoma" w:cs="Tahoma"/>
      <w:sz w:val="16"/>
      <w:szCs w:val="16"/>
    </w:rPr>
  </w:style>
  <w:style w:type="paragraph" w:styleId="berarbeitung">
    <w:name w:val="Revision"/>
    <w:hidden/>
    <w:uiPriority w:val="99"/>
    <w:semiHidden/>
    <w:rsid w:val="00D22F5C"/>
    <w:rPr>
      <w:rFonts w:ascii="Arial" w:hAnsi="Arial"/>
      <w:sz w:val="24"/>
    </w:rPr>
  </w:style>
  <w:style w:type="character" w:customStyle="1" w:styleId="berschrift3Zchn">
    <w:name w:val="Überschrift 3 Zchn"/>
    <w:basedOn w:val="Absatz-Standardschriftart"/>
    <w:link w:val="berschrift3"/>
    <w:uiPriority w:val="9"/>
    <w:semiHidden/>
    <w:rsid w:val="00B245E7"/>
    <w:rPr>
      <w:rFonts w:asciiTheme="majorHAnsi" w:eastAsiaTheme="majorEastAsia" w:hAnsiTheme="majorHAnsi" w:cstheme="majorBidi"/>
      <w:b/>
      <w:bCs/>
      <w:color w:val="4F81BD" w:themeColor="accent1"/>
      <w:sz w:val="24"/>
    </w:rPr>
  </w:style>
  <w:style w:type="table" w:styleId="Tabellenraster">
    <w:name w:val="Table Grid"/>
    <w:basedOn w:val="NormaleTabelle"/>
    <w:uiPriority w:val="59"/>
    <w:rsid w:val="0072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75527"/>
    <w:rPr>
      <w:color w:val="0000FF" w:themeColor="hyperlink"/>
      <w:u w:val="single"/>
    </w:rPr>
  </w:style>
  <w:style w:type="character" w:styleId="Kommentarzeichen">
    <w:name w:val="annotation reference"/>
    <w:basedOn w:val="Absatz-Standardschriftart"/>
    <w:uiPriority w:val="99"/>
    <w:semiHidden/>
    <w:unhideWhenUsed/>
    <w:rsid w:val="00973227"/>
    <w:rPr>
      <w:sz w:val="16"/>
      <w:szCs w:val="16"/>
    </w:rPr>
  </w:style>
  <w:style w:type="paragraph" w:styleId="Kommentartext">
    <w:name w:val="annotation text"/>
    <w:basedOn w:val="Standard"/>
    <w:link w:val="KommentartextZchn"/>
    <w:uiPriority w:val="99"/>
    <w:semiHidden/>
    <w:unhideWhenUsed/>
    <w:rsid w:val="00973227"/>
    <w:rPr>
      <w:sz w:val="20"/>
    </w:rPr>
  </w:style>
  <w:style w:type="character" w:customStyle="1" w:styleId="KommentartextZchn">
    <w:name w:val="Kommentartext Zchn"/>
    <w:basedOn w:val="Absatz-Standardschriftart"/>
    <w:link w:val="Kommentartext"/>
    <w:uiPriority w:val="99"/>
    <w:semiHidden/>
    <w:rsid w:val="00973227"/>
    <w:rPr>
      <w:rFonts w:ascii="Arial" w:hAnsi="Arial"/>
    </w:rPr>
  </w:style>
  <w:style w:type="paragraph" w:styleId="Kommentarthema">
    <w:name w:val="annotation subject"/>
    <w:basedOn w:val="Kommentartext"/>
    <w:next w:val="Kommentartext"/>
    <w:link w:val="KommentarthemaZchn"/>
    <w:uiPriority w:val="99"/>
    <w:semiHidden/>
    <w:unhideWhenUsed/>
    <w:rsid w:val="00973227"/>
    <w:rPr>
      <w:b/>
      <w:bCs/>
    </w:rPr>
  </w:style>
  <w:style w:type="character" w:customStyle="1" w:styleId="KommentarthemaZchn">
    <w:name w:val="Kommentarthema Zchn"/>
    <w:basedOn w:val="KommentartextZchn"/>
    <w:link w:val="Kommentarthema"/>
    <w:uiPriority w:val="99"/>
    <w:semiHidden/>
    <w:rsid w:val="00973227"/>
    <w:rPr>
      <w:rFonts w:ascii="Arial" w:hAnsi="Arial"/>
      <w:b/>
      <w:bCs/>
    </w:rPr>
  </w:style>
  <w:style w:type="paragraph" w:styleId="StandardWeb">
    <w:name w:val="Normal (Web)"/>
    <w:basedOn w:val="Standard"/>
    <w:uiPriority w:val="99"/>
    <w:semiHidden/>
    <w:unhideWhenUsed/>
    <w:rsid w:val="00B206A2"/>
    <w:pPr>
      <w:spacing w:before="100" w:beforeAutospacing="1" w:after="100" w:afterAutospacing="1"/>
    </w:pPr>
    <w:rPr>
      <w:rFonts w:ascii="Times New Roman" w:eastAsiaTheme="minorEastAsia" w:hAnsi="Times New Roman"/>
      <w:szCs w:val="24"/>
    </w:rPr>
  </w:style>
  <w:style w:type="paragraph" w:styleId="Listenabsatz">
    <w:name w:val="List Paragraph"/>
    <w:basedOn w:val="Standard"/>
    <w:uiPriority w:val="34"/>
    <w:qFormat/>
    <w:rsid w:val="00C3792D"/>
    <w:pPr>
      <w:ind w:left="720"/>
      <w:contextualSpacing/>
    </w:pPr>
  </w:style>
  <w:style w:type="paragraph" w:styleId="Zitat">
    <w:name w:val="Quote"/>
    <w:basedOn w:val="Standard"/>
    <w:next w:val="Standard"/>
    <w:link w:val="ZitatZchn"/>
    <w:uiPriority w:val="29"/>
    <w:qFormat/>
    <w:rsid w:val="00640CDD"/>
    <w:rPr>
      <w:i/>
      <w:iCs/>
      <w:color w:val="000000" w:themeColor="text1"/>
    </w:rPr>
  </w:style>
  <w:style w:type="character" w:customStyle="1" w:styleId="ZitatZchn">
    <w:name w:val="Zitat Zchn"/>
    <w:basedOn w:val="Absatz-Standardschriftart"/>
    <w:link w:val="Zitat"/>
    <w:uiPriority w:val="29"/>
    <w:rsid w:val="00640CDD"/>
    <w:rPr>
      <w:rFonts w:ascii="Arial" w:hAnsi="Arial"/>
      <w:i/>
      <w:iCs/>
      <w:color w:val="000000" w:themeColor="text1"/>
      <w:sz w:val="24"/>
    </w:rPr>
  </w:style>
  <w:style w:type="character" w:customStyle="1" w:styleId="berschrift1Zchn">
    <w:name w:val="Überschrift 1 Zchn"/>
    <w:basedOn w:val="Absatz-Standardschriftart"/>
    <w:link w:val="berschrift1"/>
    <w:uiPriority w:val="9"/>
    <w:rsid w:val="00640CDD"/>
    <w:rPr>
      <w:rFonts w:ascii="Arial" w:hAnsi="Arial"/>
      <w:b/>
      <w:kern w:val="28"/>
      <w:sz w:val="32"/>
    </w:rPr>
  </w:style>
  <w:style w:type="paragraph" w:styleId="RGV-berschrift">
    <w:name w:val="toa heading"/>
    <w:basedOn w:val="Standard"/>
    <w:next w:val="Standard"/>
    <w:uiPriority w:val="99"/>
    <w:semiHidden/>
    <w:unhideWhenUsed/>
    <w:rsid w:val="005005A8"/>
    <w:pPr>
      <w:spacing w:before="120"/>
    </w:pPr>
    <w:rPr>
      <w:rFonts w:asciiTheme="majorHAnsi" w:eastAsiaTheme="majorEastAsia" w:hAnsiTheme="majorHAnsi" w:cstheme="majorBidi"/>
      <w:b/>
      <w:bCs/>
      <w:szCs w:val="24"/>
    </w:rPr>
  </w:style>
  <w:style w:type="paragraph" w:styleId="Rechtsgrundlagenverzeichnis">
    <w:name w:val="table of authorities"/>
    <w:basedOn w:val="Standard"/>
    <w:next w:val="Standard"/>
    <w:uiPriority w:val="99"/>
    <w:semiHidden/>
    <w:unhideWhenUsed/>
    <w:rsid w:val="005005A8"/>
    <w:pPr>
      <w:ind w:left="240" w:hanging="240"/>
    </w:pPr>
  </w:style>
  <w:style w:type="paragraph" w:styleId="Index1">
    <w:name w:val="index 1"/>
    <w:basedOn w:val="Standard"/>
    <w:next w:val="Standard"/>
    <w:autoRedefine/>
    <w:uiPriority w:val="99"/>
    <w:semiHidden/>
    <w:unhideWhenUsed/>
    <w:rsid w:val="005005A8"/>
    <w:pPr>
      <w:ind w:left="240" w:hanging="240"/>
    </w:pPr>
  </w:style>
  <w:style w:type="paragraph" w:styleId="KeinLeerraum">
    <w:name w:val="No Spacing"/>
    <w:uiPriority w:val="1"/>
    <w:qFormat/>
    <w:rsid w:val="005005A8"/>
    <w:rPr>
      <w:rFonts w:ascii="Arial" w:hAnsi="Arial"/>
      <w:sz w:val="24"/>
    </w:rPr>
  </w:style>
  <w:style w:type="character" w:customStyle="1" w:styleId="berschrift2Zchn">
    <w:name w:val="Überschrift 2 Zchn"/>
    <w:basedOn w:val="Absatz-Standardschriftart"/>
    <w:link w:val="berschrift2"/>
    <w:rsid w:val="00314F2F"/>
    <w:rPr>
      <w:rFonts w:ascii="Arial" w:hAnsi="Arial"/>
      <w:sz w:val="28"/>
    </w:rPr>
  </w:style>
  <w:style w:type="paragraph" w:styleId="Funotentext">
    <w:name w:val="footnote text"/>
    <w:basedOn w:val="Standard"/>
    <w:link w:val="FunotentextZchn"/>
    <w:uiPriority w:val="99"/>
    <w:semiHidden/>
    <w:unhideWhenUsed/>
    <w:rsid w:val="00546B2D"/>
    <w:rPr>
      <w:sz w:val="20"/>
    </w:rPr>
  </w:style>
  <w:style w:type="character" w:customStyle="1" w:styleId="FunotentextZchn">
    <w:name w:val="Fußnotentext Zchn"/>
    <w:basedOn w:val="Absatz-Standardschriftart"/>
    <w:link w:val="Funotentext"/>
    <w:uiPriority w:val="99"/>
    <w:semiHidden/>
    <w:rsid w:val="00546B2D"/>
    <w:rPr>
      <w:rFonts w:ascii="Arial" w:hAnsi="Arial"/>
    </w:rPr>
  </w:style>
  <w:style w:type="character" w:styleId="Funotenzeichen">
    <w:name w:val="footnote reference"/>
    <w:basedOn w:val="Absatz-Standardschriftart"/>
    <w:uiPriority w:val="99"/>
    <w:semiHidden/>
    <w:unhideWhenUsed/>
    <w:rsid w:val="00546B2D"/>
    <w:rPr>
      <w:vertAlign w:val="superscript"/>
    </w:rPr>
  </w:style>
  <w:style w:type="table" w:customStyle="1" w:styleId="GridTable1Light">
    <w:name w:val="Grid Table 1 Light"/>
    <w:basedOn w:val="NormaleTabelle"/>
    <w:uiPriority w:val="46"/>
    <w:rsid w:val="001E3A7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
    <w:name w:val="Grid Table 4"/>
    <w:basedOn w:val="NormaleTabelle"/>
    <w:uiPriority w:val="49"/>
    <w:rsid w:val="001E3A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
    <w:name w:val="List Table 3 Accent 1"/>
    <w:basedOn w:val="NormaleTabelle"/>
    <w:uiPriority w:val="48"/>
    <w:rsid w:val="001E3A7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
    <w:name w:val="Grid Table 4 Accent 1"/>
    <w:basedOn w:val="NormaleTabelle"/>
    <w:uiPriority w:val="49"/>
    <w:rsid w:val="001E3A7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3900">
      <w:bodyDiv w:val="1"/>
      <w:marLeft w:val="0"/>
      <w:marRight w:val="0"/>
      <w:marTop w:val="0"/>
      <w:marBottom w:val="0"/>
      <w:divBdr>
        <w:top w:val="none" w:sz="0" w:space="0" w:color="auto"/>
        <w:left w:val="none" w:sz="0" w:space="0" w:color="auto"/>
        <w:bottom w:val="none" w:sz="0" w:space="0" w:color="auto"/>
        <w:right w:val="none" w:sz="0" w:space="0" w:color="auto"/>
      </w:divBdr>
    </w:div>
    <w:div w:id="134297570">
      <w:bodyDiv w:val="1"/>
      <w:marLeft w:val="0"/>
      <w:marRight w:val="0"/>
      <w:marTop w:val="0"/>
      <w:marBottom w:val="0"/>
      <w:divBdr>
        <w:top w:val="none" w:sz="0" w:space="0" w:color="auto"/>
        <w:left w:val="none" w:sz="0" w:space="0" w:color="auto"/>
        <w:bottom w:val="none" w:sz="0" w:space="0" w:color="auto"/>
        <w:right w:val="none" w:sz="0" w:space="0" w:color="auto"/>
      </w:divBdr>
    </w:div>
    <w:div w:id="3263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mp"/><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mailto:bb@winback.de"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fhochapfel@signum-gmbh.de" TargetMode="External"/><Relationship Id="rId14" Type="http://schemas.openxmlformats.org/officeDocument/2006/relationships/image" Target="media/image4.jp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86FA8-690D-49E4-80FD-333FB7C2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5113</Words>
  <Characters>32218</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Projekt OrgaBack</vt:lpstr>
    </vt:vector>
  </TitlesOfParts>
  <Company>WinBack GmbH</Company>
  <LinksUpToDate>false</LinksUpToDate>
  <CharactersWithSpaces>37257</CharactersWithSpaces>
  <SharedDoc>false</SharedDoc>
  <HLinks>
    <vt:vector size="228" baseType="variant">
      <vt:variant>
        <vt:i4>5374140</vt:i4>
      </vt:variant>
      <vt:variant>
        <vt:i4>1145</vt:i4>
      </vt:variant>
      <vt:variant>
        <vt:i4>1025</vt:i4>
      </vt:variant>
      <vt:variant>
        <vt:i4>1</vt:i4>
      </vt:variant>
      <vt:variant>
        <vt:lpwstr>Gfx\Oberfläche.bmp</vt:lpwstr>
      </vt:variant>
      <vt:variant>
        <vt:lpwstr/>
      </vt:variant>
      <vt:variant>
        <vt:i4>6553675</vt:i4>
      </vt:variant>
      <vt:variant>
        <vt:i4>9745</vt:i4>
      </vt:variant>
      <vt:variant>
        <vt:i4>1026</vt:i4>
      </vt:variant>
      <vt:variant>
        <vt:i4>1</vt:i4>
      </vt:variant>
      <vt:variant>
        <vt:lpwstr>Gfx\TwinCATKommentar1.bmp</vt:lpwstr>
      </vt:variant>
      <vt:variant>
        <vt:lpwstr/>
      </vt:variant>
      <vt:variant>
        <vt:i4>8126552</vt:i4>
      </vt:variant>
      <vt:variant>
        <vt:i4>10849</vt:i4>
      </vt:variant>
      <vt:variant>
        <vt:i4>1027</vt:i4>
      </vt:variant>
      <vt:variant>
        <vt:i4>1</vt:i4>
      </vt:variant>
      <vt:variant>
        <vt:lpwstr>Gfx\TwinCATBiliotheksverwaltung1.bmp</vt:lpwstr>
      </vt:variant>
      <vt:variant>
        <vt:lpwstr/>
      </vt:variant>
      <vt:variant>
        <vt:i4>1245221</vt:i4>
      </vt:variant>
      <vt:variant>
        <vt:i4>11313</vt:i4>
      </vt:variant>
      <vt:variant>
        <vt:i4>1028</vt:i4>
      </vt:variant>
      <vt:variant>
        <vt:i4>1</vt:i4>
      </vt:variant>
      <vt:variant>
        <vt:lpwstr>Gfx\TwinCATExportieren1.bmp</vt:lpwstr>
      </vt:variant>
      <vt:variant>
        <vt:lpwstr/>
      </vt:variant>
      <vt:variant>
        <vt:i4>9109547</vt:i4>
      </vt:variant>
      <vt:variant>
        <vt:i4>11821</vt:i4>
      </vt:variant>
      <vt:variant>
        <vt:i4>1029</vt:i4>
      </vt:variant>
      <vt:variant>
        <vt:i4>1</vt:i4>
      </vt:variant>
      <vt:variant>
        <vt:lpwstr>Gfx\MenüDatenbank2.bmp</vt:lpwstr>
      </vt:variant>
      <vt:variant>
        <vt:lpwstr/>
      </vt:variant>
      <vt:variant>
        <vt:i4>1572907</vt:i4>
      </vt:variant>
      <vt:variant>
        <vt:i4>12790</vt:i4>
      </vt:variant>
      <vt:variant>
        <vt:i4>1030</vt:i4>
      </vt:variant>
      <vt:variant>
        <vt:i4>1</vt:i4>
      </vt:variant>
      <vt:variant>
        <vt:lpwstr>Gfx\MelissaImportieren3.bmp</vt:lpwstr>
      </vt:variant>
      <vt:variant>
        <vt:lpwstr/>
      </vt:variant>
      <vt:variant>
        <vt:i4>7209026</vt:i4>
      </vt:variant>
      <vt:variant>
        <vt:i4>13319</vt:i4>
      </vt:variant>
      <vt:variant>
        <vt:i4>1031</vt:i4>
      </vt:variant>
      <vt:variant>
        <vt:i4>1</vt:i4>
      </vt:variant>
      <vt:variant>
        <vt:lpwstr>Gfx\Importieren0.bmp</vt:lpwstr>
      </vt:variant>
      <vt:variant>
        <vt:lpwstr/>
      </vt:variant>
      <vt:variant>
        <vt:i4>1572905</vt:i4>
      </vt:variant>
      <vt:variant>
        <vt:i4>13423</vt:i4>
      </vt:variant>
      <vt:variant>
        <vt:i4>1032</vt:i4>
      </vt:variant>
      <vt:variant>
        <vt:i4>1</vt:i4>
      </vt:variant>
      <vt:variant>
        <vt:lpwstr>Gfx\MelissaImportieren1.bmp</vt:lpwstr>
      </vt:variant>
      <vt:variant>
        <vt:lpwstr/>
      </vt:variant>
      <vt:variant>
        <vt:i4>1572909</vt:i4>
      </vt:variant>
      <vt:variant>
        <vt:i4>13592</vt:i4>
      </vt:variant>
      <vt:variant>
        <vt:i4>1033</vt:i4>
      </vt:variant>
      <vt:variant>
        <vt:i4>1</vt:i4>
      </vt:variant>
      <vt:variant>
        <vt:lpwstr>Gfx\MelissaImportieren5.bmp</vt:lpwstr>
      </vt:variant>
      <vt:variant>
        <vt:lpwstr/>
      </vt:variant>
      <vt:variant>
        <vt:i4>1638437</vt:i4>
      </vt:variant>
      <vt:variant>
        <vt:i4>14663</vt:i4>
      </vt:variant>
      <vt:variant>
        <vt:i4>1034</vt:i4>
      </vt:variant>
      <vt:variant>
        <vt:i4>1</vt:i4>
      </vt:variant>
      <vt:variant>
        <vt:lpwstr>Gfx\Übersbüro1.bmp</vt:lpwstr>
      </vt:variant>
      <vt:variant>
        <vt:lpwstr/>
      </vt:variant>
      <vt:variant>
        <vt:i4>1703973</vt:i4>
      </vt:variant>
      <vt:variant>
        <vt:i4>15145</vt:i4>
      </vt:variant>
      <vt:variant>
        <vt:i4>1035</vt:i4>
      </vt:variant>
      <vt:variant>
        <vt:i4>1</vt:i4>
      </vt:variant>
      <vt:variant>
        <vt:lpwstr>Gfx\Übersbüro2.bmp</vt:lpwstr>
      </vt:variant>
      <vt:variant>
        <vt:lpwstr/>
      </vt:variant>
      <vt:variant>
        <vt:i4>8323294</vt:i4>
      </vt:variant>
      <vt:variant>
        <vt:i4>15893</vt:i4>
      </vt:variant>
      <vt:variant>
        <vt:i4>1036</vt:i4>
      </vt:variant>
      <vt:variant>
        <vt:i4>1</vt:i4>
      </vt:variant>
      <vt:variant>
        <vt:lpwstr>Gfx\Einfügen1.bmp</vt:lpwstr>
      </vt:variant>
      <vt:variant>
        <vt:lpwstr/>
      </vt:variant>
      <vt:variant>
        <vt:i4>8323293</vt:i4>
      </vt:variant>
      <vt:variant>
        <vt:i4>16207</vt:i4>
      </vt:variant>
      <vt:variant>
        <vt:i4>1037</vt:i4>
      </vt:variant>
      <vt:variant>
        <vt:i4>1</vt:i4>
      </vt:variant>
      <vt:variant>
        <vt:lpwstr>Gfx\Einfügen2.bmp</vt:lpwstr>
      </vt:variant>
      <vt:variant>
        <vt:lpwstr/>
      </vt:variant>
      <vt:variant>
        <vt:i4>8323292</vt:i4>
      </vt:variant>
      <vt:variant>
        <vt:i4>16957</vt:i4>
      </vt:variant>
      <vt:variant>
        <vt:i4>1038</vt:i4>
      </vt:variant>
      <vt:variant>
        <vt:i4>1</vt:i4>
      </vt:variant>
      <vt:variant>
        <vt:lpwstr>Gfx\Einfügen3.bmp</vt:lpwstr>
      </vt:variant>
      <vt:variant>
        <vt:lpwstr/>
      </vt:variant>
      <vt:variant>
        <vt:i4>5111840</vt:i4>
      </vt:variant>
      <vt:variant>
        <vt:i4>17652</vt:i4>
      </vt:variant>
      <vt:variant>
        <vt:i4>1039</vt:i4>
      </vt:variant>
      <vt:variant>
        <vt:i4>1</vt:i4>
      </vt:variant>
      <vt:variant>
        <vt:lpwstr>Gfx\TwinCATImportieren.bmp</vt:lpwstr>
      </vt:variant>
      <vt:variant>
        <vt:lpwstr/>
      </vt:variant>
      <vt:variant>
        <vt:i4>2031674</vt:i4>
      </vt:variant>
      <vt:variant>
        <vt:i4>18746</vt:i4>
      </vt:variant>
      <vt:variant>
        <vt:i4>1040</vt:i4>
      </vt:variant>
      <vt:variant>
        <vt:i4>1</vt:i4>
      </vt:variant>
      <vt:variant>
        <vt:lpwstr>Gfx\Start1.bmp</vt:lpwstr>
      </vt:variant>
      <vt:variant>
        <vt:lpwstr/>
      </vt:variant>
      <vt:variant>
        <vt:i4>8650790</vt:i4>
      </vt:variant>
      <vt:variant>
        <vt:i4>23397</vt:i4>
      </vt:variant>
      <vt:variant>
        <vt:i4>1041</vt:i4>
      </vt:variant>
      <vt:variant>
        <vt:i4>1</vt:i4>
      </vt:variant>
      <vt:variant>
        <vt:lpwstr>Gfx\MenüDatei1.bmp</vt:lpwstr>
      </vt:variant>
      <vt:variant>
        <vt:lpwstr/>
      </vt:variant>
      <vt:variant>
        <vt:i4>15728735</vt:i4>
      </vt:variant>
      <vt:variant>
        <vt:i4>29950</vt:i4>
      </vt:variant>
      <vt:variant>
        <vt:i4>1042</vt:i4>
      </vt:variant>
      <vt:variant>
        <vt:i4>1</vt:i4>
      </vt:variant>
      <vt:variant>
        <vt:lpwstr>Gfx\MenüSPS1.bmp</vt:lpwstr>
      </vt:variant>
      <vt:variant>
        <vt:lpwstr/>
      </vt:variant>
      <vt:variant>
        <vt:i4>7209026</vt:i4>
      </vt:variant>
      <vt:variant>
        <vt:i4>31198</vt:i4>
      </vt:variant>
      <vt:variant>
        <vt:i4>1043</vt:i4>
      </vt:variant>
      <vt:variant>
        <vt:i4>1</vt:i4>
      </vt:variant>
      <vt:variant>
        <vt:lpwstr>Gfx\Importieren0.bmp</vt:lpwstr>
      </vt:variant>
      <vt:variant>
        <vt:lpwstr/>
      </vt:variant>
      <vt:variant>
        <vt:i4>8323291</vt:i4>
      </vt:variant>
      <vt:variant>
        <vt:i4>32403</vt:i4>
      </vt:variant>
      <vt:variant>
        <vt:i4>1044</vt:i4>
      </vt:variant>
      <vt:variant>
        <vt:i4>1</vt:i4>
      </vt:variant>
      <vt:variant>
        <vt:lpwstr>Gfx\Einfügen4.bmp</vt:lpwstr>
      </vt:variant>
      <vt:variant>
        <vt:lpwstr/>
      </vt:variant>
      <vt:variant>
        <vt:i4>8323290</vt:i4>
      </vt:variant>
      <vt:variant>
        <vt:i4>33086</vt:i4>
      </vt:variant>
      <vt:variant>
        <vt:i4>1045</vt:i4>
      </vt:variant>
      <vt:variant>
        <vt:i4>1</vt:i4>
      </vt:variant>
      <vt:variant>
        <vt:lpwstr>Gfx\Einfügen5.bmp</vt:lpwstr>
      </vt:variant>
      <vt:variant>
        <vt:lpwstr/>
      </vt:variant>
      <vt:variant>
        <vt:i4>8323292</vt:i4>
      </vt:variant>
      <vt:variant>
        <vt:i4>33494</vt:i4>
      </vt:variant>
      <vt:variant>
        <vt:i4>1046</vt:i4>
      </vt:variant>
      <vt:variant>
        <vt:i4>1</vt:i4>
      </vt:variant>
      <vt:variant>
        <vt:lpwstr>Gfx\Einfügen3.bmp</vt:lpwstr>
      </vt:variant>
      <vt:variant>
        <vt:lpwstr/>
      </vt:variant>
      <vt:variant>
        <vt:i4>393256</vt:i4>
      </vt:variant>
      <vt:variant>
        <vt:i4>34651</vt:i4>
      </vt:variant>
      <vt:variant>
        <vt:i4>1047</vt:i4>
      </vt:variant>
      <vt:variant>
        <vt:i4>1</vt:i4>
      </vt:variant>
      <vt:variant>
        <vt:lpwstr>Gfx\Entfernen1.bmp</vt:lpwstr>
      </vt:variant>
      <vt:variant>
        <vt:lpwstr/>
      </vt:variant>
      <vt:variant>
        <vt:i4>7536722</vt:i4>
      </vt:variant>
      <vt:variant>
        <vt:i4>35528</vt:i4>
      </vt:variant>
      <vt:variant>
        <vt:i4>1048</vt:i4>
      </vt:variant>
      <vt:variant>
        <vt:i4>1</vt:i4>
      </vt:variant>
      <vt:variant>
        <vt:lpwstr>Gfx\Misc1.bmp</vt:lpwstr>
      </vt:variant>
      <vt:variant>
        <vt:lpwstr/>
      </vt:variant>
      <vt:variant>
        <vt:i4>7536735</vt:i4>
      </vt:variant>
      <vt:variant>
        <vt:i4>35563</vt:i4>
      </vt:variant>
      <vt:variant>
        <vt:i4>1049</vt:i4>
      </vt:variant>
      <vt:variant>
        <vt:i4>1</vt:i4>
      </vt:variant>
      <vt:variant>
        <vt:lpwstr>Gfx\MenüBüro1.bmp</vt:lpwstr>
      </vt:variant>
      <vt:variant>
        <vt:lpwstr/>
      </vt:variant>
      <vt:variant>
        <vt:i4>1638437</vt:i4>
      </vt:variant>
      <vt:variant>
        <vt:i4>36567</vt:i4>
      </vt:variant>
      <vt:variant>
        <vt:i4>1050</vt:i4>
      </vt:variant>
      <vt:variant>
        <vt:i4>1</vt:i4>
      </vt:variant>
      <vt:variant>
        <vt:lpwstr>Gfx\Übersbüro1.bmp</vt:lpwstr>
      </vt:variant>
      <vt:variant>
        <vt:lpwstr/>
      </vt:variant>
      <vt:variant>
        <vt:i4>6619249</vt:i4>
      </vt:variant>
      <vt:variant>
        <vt:i4>38174</vt:i4>
      </vt:variant>
      <vt:variant>
        <vt:i4>1051</vt:i4>
      </vt:variant>
      <vt:variant>
        <vt:i4>1</vt:i4>
      </vt:variant>
      <vt:variant>
        <vt:lpwstr>Melissa_Grafik\Übersbüro3.bmp</vt:lpwstr>
      </vt:variant>
      <vt:variant>
        <vt:lpwstr/>
      </vt:variant>
      <vt:variant>
        <vt:i4>1703973</vt:i4>
      </vt:variant>
      <vt:variant>
        <vt:i4>38413</vt:i4>
      </vt:variant>
      <vt:variant>
        <vt:i4>1052</vt:i4>
      </vt:variant>
      <vt:variant>
        <vt:i4>1</vt:i4>
      </vt:variant>
      <vt:variant>
        <vt:lpwstr>Gfx\Übersbüro2.bmp</vt:lpwstr>
      </vt:variant>
      <vt:variant>
        <vt:lpwstr/>
      </vt:variant>
      <vt:variant>
        <vt:i4>5374075</vt:i4>
      </vt:variant>
      <vt:variant>
        <vt:i4>-1</vt:i4>
      </vt:variant>
      <vt:variant>
        <vt:i4>1086</vt:i4>
      </vt:variant>
      <vt:variant>
        <vt:i4>1</vt:i4>
      </vt:variant>
      <vt:variant>
        <vt:lpwstr>\\Wa20004\ka72wa2$\Knauss\Doku_Eigene\Bericht\Melissa_Grafik\Textbeispiele\KopfTranslated.bmp</vt:lpwstr>
      </vt:variant>
      <vt:variant>
        <vt:lpwstr/>
      </vt:variant>
      <vt:variant>
        <vt:i4>196780</vt:i4>
      </vt:variant>
      <vt:variant>
        <vt:i4>-1</vt:i4>
      </vt:variant>
      <vt:variant>
        <vt:i4>1084</vt:i4>
      </vt:variant>
      <vt:variant>
        <vt:i4>1</vt:i4>
      </vt:variant>
      <vt:variant>
        <vt:lpwstr>Gfx\Oberfläche1.bmp</vt:lpwstr>
      </vt:variant>
      <vt:variant>
        <vt:lpwstr/>
      </vt:variant>
      <vt:variant>
        <vt:i4>5963833</vt:i4>
      </vt:variant>
      <vt:variant>
        <vt:i4>-1</vt:i4>
      </vt:variant>
      <vt:variant>
        <vt:i4>1085</vt:i4>
      </vt:variant>
      <vt:variant>
        <vt:i4>1</vt:i4>
      </vt:variant>
      <vt:variant>
        <vt:lpwstr>Melissa_Grafik\Textbeispiele\KopfNotTranslated.bmp</vt:lpwstr>
      </vt:variant>
      <vt:variant>
        <vt:lpwstr/>
      </vt:variant>
      <vt:variant>
        <vt:i4>6881356</vt:i4>
      </vt:variant>
      <vt:variant>
        <vt:i4>-1</vt:i4>
      </vt:variant>
      <vt:variant>
        <vt:i4>1087</vt:i4>
      </vt:variant>
      <vt:variant>
        <vt:i4>1</vt:i4>
      </vt:variant>
      <vt:variant>
        <vt:lpwstr>\\Wa20004\ka72wa2$\Knauss\Doku_Eigene\Bericht\Melissa_Grafik\Textbeispiele\Melissa.bmp</vt:lpwstr>
      </vt:variant>
      <vt:variant>
        <vt:lpwstr/>
      </vt:variant>
      <vt:variant>
        <vt:i4>3145757</vt:i4>
      </vt:variant>
      <vt:variant>
        <vt:i4>-1</vt:i4>
      </vt:variant>
      <vt:variant>
        <vt:i4>1091</vt:i4>
      </vt:variant>
      <vt:variant>
        <vt:i4>1</vt:i4>
      </vt:variant>
      <vt:variant>
        <vt:lpwstr>\\Wa20004\ka72wa2$\Knauss\Doku_Eigene\Bericht\Melissa_Grafik\Textbeispiele\FupNotTranslated.bmp</vt:lpwstr>
      </vt:variant>
      <vt:variant>
        <vt:lpwstr/>
      </vt:variant>
      <vt:variant>
        <vt:i4>786468</vt:i4>
      </vt:variant>
      <vt:variant>
        <vt:i4>-1</vt:i4>
      </vt:variant>
      <vt:variant>
        <vt:i4>1093</vt:i4>
      </vt:variant>
      <vt:variant>
        <vt:i4>1</vt:i4>
      </vt:variant>
      <vt:variant>
        <vt:lpwstr>\\Wa20004\ka72wa2$\Knauss\Doku_Eigene\Bericht\Melissa_Grafik\Textbeispiele\FupTranslated.bmp</vt:lpwstr>
      </vt:variant>
      <vt:variant>
        <vt:lpwstr/>
      </vt:variant>
      <vt:variant>
        <vt:i4>6881356</vt:i4>
      </vt:variant>
      <vt:variant>
        <vt:i4>-1</vt:i4>
      </vt:variant>
      <vt:variant>
        <vt:i4>1092</vt:i4>
      </vt:variant>
      <vt:variant>
        <vt:i4>1</vt:i4>
      </vt:variant>
      <vt:variant>
        <vt:lpwstr>\\Wa20004\ka72wa2$\Knauss\Doku_Eigene\Bericht\Melissa_Grafik\Textbeispiele\Melissa.bmp</vt:lpwstr>
      </vt:variant>
      <vt:variant>
        <vt:lpwstr/>
      </vt:variant>
      <vt:variant>
        <vt:i4>6684763</vt:i4>
      </vt:variant>
      <vt:variant>
        <vt:i4>-1</vt:i4>
      </vt:variant>
      <vt:variant>
        <vt:i4>1100</vt:i4>
      </vt:variant>
      <vt:variant>
        <vt:i4>1</vt:i4>
      </vt:variant>
      <vt:variant>
        <vt:lpwstr>\\Wa20004\ka72wa2$\Knauss\Doku_Eigene\Bericht\Melissa_Grafik\Textbeispiele\KKommentarNotTranslated.bmp</vt:lpwstr>
      </vt:variant>
      <vt:variant>
        <vt:lpwstr/>
      </vt:variant>
      <vt:variant>
        <vt:i4>3080215</vt:i4>
      </vt:variant>
      <vt:variant>
        <vt:i4>-1</vt:i4>
      </vt:variant>
      <vt:variant>
        <vt:i4>1102</vt:i4>
      </vt:variant>
      <vt:variant>
        <vt:i4>1</vt:i4>
      </vt:variant>
      <vt:variant>
        <vt:lpwstr>\\Wa20004\ka72wa2$\Knauss\Doku_Eigene\Bericht\Melissa_Grafik\Textbeispiele\KKommentarTranslated.bmp</vt:lpwstr>
      </vt:variant>
      <vt:variant>
        <vt:lpwstr/>
      </vt:variant>
      <vt:variant>
        <vt:i4>7012578</vt:i4>
      </vt:variant>
      <vt:variant>
        <vt:i4>-1</vt:i4>
      </vt:variant>
      <vt:variant>
        <vt:i4>1108</vt:i4>
      </vt:variant>
      <vt:variant>
        <vt:i4>1</vt:i4>
      </vt:variant>
      <vt:variant>
        <vt:lpwstr>Melissa_Grafik\MenüDatenbank1.bmp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OrgaBack</dc:title>
  <dc:subject>OrgaBack</dc:subject>
  <dc:creator>Jörg Will</dc:creator>
  <cp:keywords>WinBack Signum OrgaSoft OrgaBack</cp:keywords>
  <cp:lastModifiedBy>Jörg Will</cp:lastModifiedBy>
  <cp:revision>21</cp:revision>
  <cp:lastPrinted>2016-07-14T09:59:00Z</cp:lastPrinted>
  <dcterms:created xsi:type="dcterms:W3CDTF">2016-06-30T14:05:00Z</dcterms:created>
  <dcterms:modified xsi:type="dcterms:W3CDTF">2016-07-16T08:26:00Z</dcterms:modified>
  <cp:category>Dokumentation</cp:category>
  <cp:contentStatus>in Arbeit</cp:contentStatus>
</cp:coreProperties>
</file>