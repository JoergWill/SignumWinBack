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A626E" w14:textId="77777777" w:rsidR="00B23A35" w:rsidRDefault="005B48CF">
      <w:pPr>
        <w:spacing w:line="250" w:lineRule="auto"/>
        <w:ind w:left="-5" w:right="36"/>
      </w:pPr>
      <w:r>
        <w:rPr>
          <w:b/>
          <w:color w:val="000000"/>
          <w:sz w:val="24"/>
        </w:rPr>
        <w:t xml:space="preserve">Märkisches Landbrot: Biokennzeichnung+ Bioanbau-Verbände/Anforderungen an Software </w:t>
      </w:r>
    </w:p>
    <w:p w14:paraId="020EFFD7" w14:textId="77777777" w:rsidR="00B23A35" w:rsidRDefault="005B48CF">
      <w:pPr>
        <w:spacing w:line="250" w:lineRule="auto"/>
        <w:ind w:left="-5" w:right="36"/>
      </w:pPr>
      <w:r>
        <w:rPr>
          <w:b/>
          <w:color w:val="000000"/>
          <w:sz w:val="24"/>
        </w:rPr>
        <w:t xml:space="preserve">Martin Herbster 27.6.2022 </w:t>
      </w:r>
    </w:p>
    <w:p w14:paraId="1479818C" w14:textId="77777777" w:rsidR="00B23A35" w:rsidRDefault="005B48CF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146B924F" w14:textId="77777777" w:rsidR="00B23A35" w:rsidRDefault="005B48CF">
      <w:pPr>
        <w:spacing w:line="250" w:lineRule="auto"/>
        <w:ind w:left="-5" w:right="0"/>
      </w:pPr>
      <w:r>
        <w:rPr>
          <w:color w:val="000000"/>
          <w:sz w:val="24"/>
        </w:rPr>
        <w:t xml:space="preserve">Hallo zusammen, </w:t>
      </w:r>
    </w:p>
    <w:p w14:paraId="7DD89EE3" w14:textId="77777777" w:rsidR="00B23A35" w:rsidRDefault="005B48CF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7A546186" w14:textId="77777777" w:rsidR="00B23A35" w:rsidRDefault="005B48CF">
      <w:pPr>
        <w:spacing w:line="250" w:lineRule="auto"/>
        <w:ind w:left="-5" w:right="0"/>
      </w:pPr>
      <w:r>
        <w:rPr>
          <w:color w:val="000000"/>
          <w:sz w:val="24"/>
        </w:rPr>
        <w:t xml:space="preserve">Aus der Besprechung mit Hr. Busche, Hr. Will, Hr. Kallwitz und Hr. Hoffmann ergab sich der </w:t>
      </w:r>
    </w:p>
    <w:p w14:paraId="122E43A6" w14:textId="77777777" w:rsidR="00B23A35" w:rsidRDefault="005B48CF">
      <w:pPr>
        <w:spacing w:after="45" w:line="250" w:lineRule="auto"/>
        <w:ind w:left="-5" w:right="0"/>
      </w:pPr>
      <w:r>
        <w:rPr>
          <w:color w:val="000000"/>
          <w:sz w:val="24"/>
        </w:rPr>
        <w:t xml:space="preserve">Wunsch einer Übersicht über die Anforderungen an die </w:t>
      </w:r>
      <w:proofErr w:type="spellStart"/>
      <w:r>
        <w:rPr>
          <w:color w:val="000000"/>
          <w:sz w:val="24"/>
        </w:rPr>
        <w:t>WaWi</w:t>
      </w:r>
      <w:proofErr w:type="spellEnd"/>
      <w:r>
        <w:rPr>
          <w:color w:val="000000"/>
          <w:sz w:val="24"/>
        </w:rPr>
        <w:t xml:space="preserve">, die sich aus  </w:t>
      </w:r>
    </w:p>
    <w:p w14:paraId="13E5F56C" w14:textId="77777777" w:rsidR="00B23A35" w:rsidRDefault="005B48CF">
      <w:pPr>
        <w:numPr>
          <w:ilvl w:val="0"/>
          <w:numId w:val="1"/>
        </w:numPr>
        <w:spacing w:after="46" w:line="250" w:lineRule="auto"/>
        <w:ind w:right="890" w:firstLine="360"/>
      </w:pPr>
      <w:r>
        <w:rPr>
          <w:color w:val="000000"/>
          <w:sz w:val="24"/>
        </w:rPr>
        <w:t xml:space="preserve">der Biozertifizierung nach EU-Richtlinie </w:t>
      </w:r>
    </w:p>
    <w:p w14:paraId="7804F9F6" w14:textId="77777777" w:rsidR="00B23A35" w:rsidRDefault="005B48CF">
      <w:pPr>
        <w:numPr>
          <w:ilvl w:val="0"/>
          <w:numId w:val="1"/>
        </w:numPr>
        <w:spacing w:line="250" w:lineRule="auto"/>
        <w:ind w:right="890" w:firstLine="360"/>
      </w:pPr>
      <w:r>
        <w:rPr>
          <w:color w:val="000000"/>
          <w:sz w:val="24"/>
        </w:rPr>
        <w:t xml:space="preserve">der Mitgliedschaft in einem Anbauverband (hier: Demeter, Bioland) ergeben.  </w:t>
      </w:r>
    </w:p>
    <w:p w14:paraId="71F64860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14:paraId="10438E61" w14:textId="77777777" w:rsidR="00B23A35" w:rsidRDefault="005B48CF">
      <w:pPr>
        <w:spacing w:line="250" w:lineRule="auto"/>
        <w:ind w:left="-5" w:right="1098"/>
      </w:pPr>
      <w:r>
        <w:rPr>
          <w:color w:val="000000"/>
          <w:sz w:val="24"/>
        </w:rPr>
        <w:t>Grundlage dieses Papers sind die entsprechenden Seiten aus de</w:t>
      </w:r>
      <w:r>
        <w:rPr>
          <w:color w:val="000000"/>
          <w:sz w:val="24"/>
        </w:rPr>
        <w:t xml:space="preserve">m Dokument „Wie wir arbeiten V1.0“ einer Darstellung der IT-Nutzung des ML aus 2020. </w:t>
      </w:r>
    </w:p>
    <w:p w14:paraId="0AB9CA53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14:paraId="149396A4" w14:textId="77777777" w:rsidR="00B23A35" w:rsidRDefault="005B48CF">
      <w:pPr>
        <w:spacing w:line="250" w:lineRule="auto"/>
        <w:ind w:left="-5" w:right="0"/>
      </w:pPr>
      <w:r>
        <w:rPr>
          <w:color w:val="000000"/>
          <w:sz w:val="24"/>
        </w:rPr>
        <w:t xml:space="preserve">Ergänzungen/Erläuterungen aus heutiger Sicht </w:t>
      </w:r>
      <w:r>
        <w:rPr>
          <w:sz w:val="24"/>
        </w:rPr>
        <w:t xml:space="preserve">sind in Schriftfarbe blau </w:t>
      </w:r>
    </w:p>
    <w:p w14:paraId="7D06C5CD" w14:textId="77777777" w:rsidR="00B23A35" w:rsidRDefault="005B48CF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07DF3A78" w14:textId="77777777" w:rsidR="00B23A35" w:rsidRDefault="005B48CF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19D2BDC6" w14:textId="77777777" w:rsidR="00B23A35" w:rsidRDefault="005B48CF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44C726E7" w14:textId="77777777" w:rsidR="00B23A35" w:rsidRDefault="005B48CF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272C3AD2" w14:textId="77777777" w:rsidR="00B23A35" w:rsidRDefault="005B48CF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66D94807" w14:textId="77777777" w:rsidR="00B23A35" w:rsidRDefault="005B48CF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38AD2828" w14:textId="77777777" w:rsidR="00B23A35" w:rsidRDefault="005B48CF">
      <w:pPr>
        <w:spacing w:line="250" w:lineRule="auto"/>
        <w:ind w:left="-5" w:right="36"/>
      </w:pPr>
      <w:r>
        <w:rPr>
          <w:b/>
          <w:color w:val="000000"/>
          <w:sz w:val="24"/>
        </w:rPr>
        <w:t xml:space="preserve">Bioqualitäten:  </w:t>
      </w:r>
    </w:p>
    <w:p w14:paraId="65EA6AC9" w14:textId="77777777" w:rsidR="00B23A35" w:rsidRDefault="005B48CF">
      <w:pPr>
        <w:spacing w:line="250" w:lineRule="auto"/>
        <w:ind w:left="-5" w:right="36"/>
      </w:pPr>
      <w:r>
        <w:rPr>
          <w:b/>
          <w:color w:val="000000"/>
          <w:sz w:val="24"/>
        </w:rPr>
        <w:t xml:space="preserve">Anforderungen für Produkte, Rohstoffe, Kreditoren, Debitoren </w:t>
      </w:r>
    </w:p>
    <w:p w14:paraId="6D0F7C34" w14:textId="77777777" w:rsidR="00B23A35" w:rsidRDefault="005B48CF">
      <w:pPr>
        <w:spacing w:line="250" w:lineRule="auto"/>
        <w:ind w:left="-5" w:right="36"/>
      </w:pPr>
      <w:r>
        <w:rPr>
          <w:b/>
          <w:color w:val="000000"/>
          <w:sz w:val="24"/>
        </w:rPr>
        <w:t xml:space="preserve">Verwaltung der Bio-Zertifikate </w:t>
      </w:r>
    </w:p>
    <w:p w14:paraId="061CD945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14:paraId="1BC7E1A5" w14:textId="77777777" w:rsidR="00B23A35" w:rsidRDefault="005B48CF">
      <w:pPr>
        <w:spacing w:line="250" w:lineRule="auto"/>
        <w:ind w:left="-5" w:right="0"/>
      </w:pPr>
      <w:r>
        <w:rPr>
          <w:color w:val="000000"/>
          <w:sz w:val="24"/>
        </w:rPr>
        <w:t xml:space="preserve">Sowohl für Rohstoffe als auch für Fertigprodukte verwenden wir Qualitätskennzeichen (QKZ) Diese sind </w:t>
      </w:r>
    </w:p>
    <w:p w14:paraId="5E28258C" w14:textId="77777777" w:rsidR="00B23A35" w:rsidRDefault="005B48CF">
      <w:pPr>
        <w:spacing w:line="250" w:lineRule="auto"/>
        <w:ind w:left="-5" w:right="0"/>
      </w:pPr>
      <w:r>
        <w:rPr>
          <w:color w:val="000000"/>
          <w:sz w:val="24"/>
        </w:rPr>
        <w:t xml:space="preserve">K= konventionell </w:t>
      </w:r>
    </w:p>
    <w:p w14:paraId="453544F3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 xml:space="preserve">B=Bioland </w:t>
      </w:r>
    </w:p>
    <w:p w14:paraId="27A2F6FF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 xml:space="preserve">D=Demeter </w:t>
      </w:r>
    </w:p>
    <w:p w14:paraId="31EA4A83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>Ö=</w:t>
      </w:r>
      <w:proofErr w:type="spellStart"/>
      <w:r>
        <w:rPr>
          <w:color w:val="000000"/>
        </w:rPr>
        <w:t>Öko</w:t>
      </w:r>
      <w:proofErr w:type="spellEnd"/>
      <w:r>
        <w:rPr>
          <w:color w:val="000000"/>
        </w:rPr>
        <w:t xml:space="preserve"> (nach EU-Richtlinie) </w:t>
      </w:r>
    </w:p>
    <w:p w14:paraId="04394E13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 xml:space="preserve">B + D sind per Definition auch immer </w:t>
      </w:r>
      <w:proofErr w:type="spellStart"/>
      <w:r>
        <w:rPr>
          <w:color w:val="000000"/>
        </w:rPr>
        <w:t>Öko</w:t>
      </w:r>
      <w:proofErr w:type="spellEnd"/>
      <w:r>
        <w:rPr>
          <w:color w:val="000000"/>
        </w:rPr>
        <w:t>, aber erfül</w:t>
      </w:r>
      <w:r>
        <w:rPr>
          <w:color w:val="000000"/>
        </w:rPr>
        <w:t xml:space="preserve">len darüber hinaus die Anforderungen des entsprechenden Anbauverbandes. Diese Kennzeichnung ist unsere eigene Konvention. </w:t>
      </w:r>
    </w:p>
    <w:p w14:paraId="2574D126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 xml:space="preserve">Mittlerweile gibt es Versuche diese Kürzel vor allem im B2B-Geschäft zu vereinheitlichen bzw. zu erweitern. </w:t>
      </w:r>
    </w:p>
    <w:p w14:paraId="0D8852A9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41D7C52F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>Vom BNN gibt es dazu e</w:t>
      </w:r>
      <w:r>
        <w:rPr>
          <w:color w:val="000000"/>
        </w:rPr>
        <w:t xml:space="preserve">inen Vorschlag – die QKZ heißen hier Identifikationskürzel (IK). </w:t>
      </w:r>
    </w:p>
    <w:p w14:paraId="0DB460DD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5BF4A805" w14:textId="77777777" w:rsidR="00B23A35" w:rsidRDefault="005B48CF">
      <w:pPr>
        <w:ind w:left="-5"/>
      </w:pPr>
      <w:r>
        <w:t xml:space="preserve">Die folgende Systematik des BNN hat in der Branche weite Anerkennung erfahren und entwickelt sich zum Standard der Kennzeichnung für Bioqualitäten </w:t>
      </w:r>
    </w:p>
    <w:p w14:paraId="53DEA853" w14:textId="77777777" w:rsidR="00B23A35" w:rsidRDefault="005B48CF">
      <w:pPr>
        <w:spacing w:after="43" w:line="259" w:lineRule="auto"/>
        <w:ind w:left="2" w:right="0" w:firstLine="0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0E43E332" wp14:editId="5D6FB3BA">
                <wp:extent cx="5759196" cy="7680944"/>
                <wp:effectExtent l="0" t="0" r="0" b="0"/>
                <wp:docPr id="1566" name="Group 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196" cy="7680944"/>
                          <a:chOff x="0" y="0"/>
                          <a:chExt cx="5759196" cy="7680944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196" cy="2901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901680"/>
                            <a:ext cx="5759196" cy="4779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A0AE2D" id="Group 1566" o:spid="_x0000_s1026" style="width:453.5pt;height:604.8pt;mso-position-horizontal-relative:char;mso-position-vertical-relative:line" coordsize="57591,7680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width:57591;height:29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rC+3FAAAA2wAAAA8AAABkcnMvZG93bnJldi54bWxEj09rwkAUxO8Fv8PyBG91kx60xGxCCQg9&#10;eEnsH729Zl+T1OzbkF01fnu3UOhxmJnfMGk+mV5caHSdZQXxMgJBXFvdcaPgbb99fAbhPLLG3jIp&#10;uJGDPJs9pJhoe+WSLpVvRICwS1BB6/2QSOnqlgy6pR2Ig/dtR4M+yLGResRrgJtePkXRShrsOCy0&#10;OFDRUn2qzkaB+zm4Y/VeVOb2EWv8LA9692WVWsynlw0IT5P/D/+1X7WC1Rp+v4QfIL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6wvtxQAAANsAAAAPAAAAAAAAAAAAAAAA&#10;AJ8CAABkcnMvZG93bnJldi54bWxQSwUGAAAAAAQABAD3AAAAkQMAAAAA&#10;">
                  <v:imagedata r:id="rId7" o:title=""/>
                </v:shape>
                <v:shape id="Picture 68" o:spid="_x0000_s1028" type="#_x0000_t75" style="position:absolute;top:29016;width:57591;height:477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mP1DCAAAA2wAAAA8AAABkcnMvZG93bnJldi54bWxET89rwjAUvg/8H8ITvM1UD2WrRpGB0Ake&#10;5sbA26N5JmHNS22yWvfXL4fBjh/f7/V29K0YqI8usILFvABB3ATt2Cj4eN8/PoGICVljG5gU3CnC&#10;djN5WGOlw43faDglI3IIxwoV2JS6SsrYWPIY56Ejztwl9B5Thr2RusdbDvetXBZFKT06zg0WO3qx&#10;1Hydvr2Cz9d6NxxccbbDwlz2z/fD0f1clZpNx90KRKIx/Yv/3LVWUOax+Uv+AXL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Zj9QwgAAANsAAAAPAAAAAAAAAAAAAAAAAJ8C&#10;AABkcnMvZG93bnJldi54bWxQSwUGAAAAAAQABAD3AAAAjgMAAAAA&#10;">
                  <v:imagedata r:id="rId8" o:title=""/>
                </v:shape>
                <w10:anchorlock/>
              </v:group>
            </w:pict>
          </mc:Fallback>
        </mc:AlternateContent>
      </w:r>
    </w:p>
    <w:p w14:paraId="1FEC5032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47CD520D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 xml:space="preserve">Eine Orientierung an dieser Systematik erscheint sinnvoll. Gleichzeitig nötig ist aber auch eine zusätzliche evtl. sogar mehre Übersetzungstabellen. </w:t>
      </w:r>
    </w:p>
    <w:p w14:paraId="2AD185EE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430BC0B2" w14:textId="77777777" w:rsidR="00B23A35" w:rsidRDefault="005B48CF">
      <w:pPr>
        <w:ind w:left="-5"/>
      </w:pPr>
      <w:r>
        <w:t>Diese Formulierung habe ich gewählt, da die Möglichkeit kundenspezifischer Anforderungen an die Kennzeic</w:t>
      </w:r>
      <w:r>
        <w:t xml:space="preserve">hnung besteht. Diese kann entstehen, falls die Schnittstelle bzw. Warenwirtschaft des </w:t>
      </w:r>
      <w:r>
        <w:lastRenderedPageBreak/>
        <w:t xml:space="preserve">Kunden nur 1 Charakter für die Kennzeichnung vorsieht oder der Kunde eine vom BNN abweichende Systematik verwendet. </w:t>
      </w:r>
    </w:p>
    <w:p w14:paraId="34EC4036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66681F65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 xml:space="preserve">Wünschenswerter Workflow für QKZ: </w:t>
      </w:r>
    </w:p>
    <w:p w14:paraId="43896658" w14:textId="77777777" w:rsidR="00B23A35" w:rsidRDefault="005B48CF">
      <w:pPr>
        <w:spacing w:after="0" w:line="248" w:lineRule="auto"/>
        <w:ind w:left="-5" w:right="16"/>
      </w:pPr>
      <w:commentRangeStart w:id="0"/>
      <w:r>
        <w:rPr>
          <w:color w:val="000000"/>
        </w:rPr>
        <w:t xml:space="preserve">Beim Einkauf eines Rohstoffes </w:t>
      </w:r>
      <w:commentRangeEnd w:id="0"/>
      <w:r>
        <w:rPr>
          <w:rStyle w:val="Kommentarzeichen"/>
        </w:rPr>
        <w:commentReference w:id="0"/>
      </w:r>
      <w:r>
        <w:rPr>
          <w:color w:val="000000"/>
        </w:rPr>
        <w:t>mit einem Bio-QKZ sind wir verpflichtet das entsprechende Zertifikat des Lieferanten zu prüfen und vorzuhalten. Da dies leicht vergessen wird, wäre es schön wenn das Merkmal „Bio-Zertifikatspflicht“  und Anbauverband-Zertifika</w:t>
      </w:r>
      <w:r>
        <w:rPr>
          <w:color w:val="000000"/>
        </w:rPr>
        <w:t xml:space="preserve">tspflicht beim Lieferanten automatisch gesetzt wird, wenn ein Bio-Rohstoff bei ihm gekauft wird (Position in Bestellung oder Rechnung).  </w:t>
      </w:r>
    </w:p>
    <w:p w14:paraId="09281317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61711A04" w14:textId="77777777" w:rsidR="00B23A35" w:rsidRDefault="005B48CF">
      <w:pPr>
        <w:spacing w:after="0" w:line="248" w:lineRule="auto"/>
        <w:ind w:left="-5" w:right="16"/>
      </w:pPr>
      <w:commentRangeStart w:id="1"/>
      <w:r>
        <w:rPr>
          <w:color w:val="000000"/>
        </w:rPr>
        <w:t xml:space="preserve">Ist dieses Kennzeichen gesetzt, </w:t>
      </w:r>
      <w:proofErr w:type="spellStart"/>
      <w:r>
        <w:rPr>
          <w:color w:val="000000"/>
        </w:rPr>
        <w:t>muß</w:t>
      </w:r>
      <w:proofErr w:type="spellEnd"/>
      <w:r>
        <w:rPr>
          <w:color w:val="000000"/>
        </w:rPr>
        <w:t xml:space="preserve"> im Lieferantenstamm  </w:t>
      </w:r>
      <w:commentRangeEnd w:id="1"/>
      <w:r>
        <w:rPr>
          <w:rStyle w:val="Kommentarzeichen"/>
        </w:rPr>
        <w:commentReference w:id="1"/>
      </w:r>
    </w:p>
    <w:p w14:paraId="4B00024A" w14:textId="77777777" w:rsidR="00B23A35" w:rsidRDefault="005B48CF">
      <w:pPr>
        <w:spacing w:after="0" w:line="248" w:lineRule="auto"/>
        <w:ind w:left="-5" w:right="249"/>
      </w:pPr>
      <w:r>
        <w:rPr>
          <w:color w:val="000000"/>
        </w:rPr>
        <w:t xml:space="preserve">Das BIO-Zertifikat  hinterlegt werden (PDF-Objekt mit den </w:t>
      </w:r>
      <w:r>
        <w:rPr>
          <w:color w:val="000000"/>
        </w:rPr>
        <w:t xml:space="preserve">Funktionen anzeigen, einfügen, löschen), die ausstellende Ökokontrollstelle eingetragen werden die Gültigkeitsdauer bei Anbauverband QKZ Demeter/Bioland etc.  wiederholende Struktur (Zertifikat als Objekt, Gültigkeitsdauer, Aussteller/Verband). </w:t>
      </w:r>
    </w:p>
    <w:p w14:paraId="5A64ADDE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>Derzeit kö</w:t>
      </w:r>
      <w:r>
        <w:rPr>
          <w:color w:val="000000"/>
        </w:rPr>
        <w:t>nnen wir nur zwei Zertifikate (</w:t>
      </w:r>
      <w:proofErr w:type="spellStart"/>
      <w:r>
        <w:rPr>
          <w:color w:val="000000"/>
        </w:rPr>
        <w:t>Öko</w:t>
      </w:r>
      <w:proofErr w:type="spellEnd"/>
      <w:r>
        <w:rPr>
          <w:color w:val="000000"/>
        </w:rPr>
        <w:t xml:space="preserve"> + Verband) mit der wiederholenden Struktur (Kreditor – Zertifikate </w:t>
      </w:r>
      <w:proofErr w:type="gramStart"/>
      <w:r>
        <w:rPr>
          <w:color w:val="000000"/>
        </w:rPr>
        <w:t>1 :</w:t>
      </w:r>
      <w:proofErr w:type="gramEnd"/>
      <w:r>
        <w:rPr>
          <w:color w:val="000000"/>
        </w:rPr>
        <w:t xml:space="preserve"> n) sollte das erweitert werden. </w:t>
      </w:r>
    </w:p>
    <w:p w14:paraId="636F0772" w14:textId="77777777" w:rsidR="00B23A35" w:rsidRDefault="005B48CF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14EDA1D" wp14:editId="69124175">
            <wp:extent cx="5759196" cy="2936748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357D8C89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2C8541BB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>Mit einer Abfrage (exportierbar) sollen fehlende bzw. abgelaufene Zertifikate in einer Liste identifizierbar sei</w:t>
      </w:r>
      <w:r>
        <w:rPr>
          <w:color w:val="000000"/>
        </w:rPr>
        <w:t xml:space="preserve">n. Am besten nach Ampelprinzip oder ähnlich: </w:t>
      </w:r>
    </w:p>
    <w:p w14:paraId="0F37743C" w14:textId="77777777" w:rsidR="00B23A35" w:rsidRDefault="005B48CF">
      <w:pPr>
        <w:spacing w:after="0" w:line="248" w:lineRule="auto"/>
        <w:ind w:left="-5" w:right="16"/>
      </w:pPr>
      <w:proofErr w:type="gramStart"/>
      <w:r>
        <w:rPr>
          <w:color w:val="000000"/>
        </w:rPr>
        <w:t>Rot :</w:t>
      </w:r>
      <w:proofErr w:type="gramEnd"/>
      <w:r>
        <w:rPr>
          <w:color w:val="000000"/>
        </w:rPr>
        <w:t xml:space="preserve"> fehlt  oder ist abgelaufen </w:t>
      </w:r>
    </w:p>
    <w:p w14:paraId="5D72D858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 xml:space="preserve">Gelb: läuft bald ab nächste x Monate (x wählbar/konfigurierbar) </w:t>
      </w:r>
    </w:p>
    <w:p w14:paraId="19E28ACD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 xml:space="preserve">Grün:  Gültigkeit größer x Monate </w:t>
      </w:r>
    </w:p>
    <w:p w14:paraId="22F3A45B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 </w:t>
      </w:r>
    </w:p>
    <w:p w14:paraId="77F4EE47" w14:textId="77777777" w:rsidR="00B23A35" w:rsidRDefault="005B48CF">
      <w:pPr>
        <w:spacing w:after="0" w:line="248" w:lineRule="auto"/>
        <w:ind w:left="-5" w:right="16"/>
      </w:pPr>
      <w:commentRangeStart w:id="2"/>
      <w:r>
        <w:rPr>
          <w:color w:val="000000"/>
        </w:rPr>
        <w:t xml:space="preserve">Zur Vorbereitung auf </w:t>
      </w:r>
      <w:r>
        <w:t xml:space="preserve">die jährliche </w:t>
      </w:r>
      <w:r>
        <w:rPr>
          <w:color w:val="000000"/>
        </w:rPr>
        <w:t>Bioprüfung wird diese Liste abgearbeit</w:t>
      </w:r>
      <w:r>
        <w:rPr>
          <w:color w:val="000000"/>
        </w:rPr>
        <w:t xml:space="preserve">et. Ergebnis ist eine Liste von </w:t>
      </w:r>
      <w:commentRangeEnd w:id="2"/>
      <w:r>
        <w:rPr>
          <w:rStyle w:val="Kommentarzeichen"/>
        </w:rPr>
        <w:commentReference w:id="2"/>
      </w:r>
      <w:r>
        <w:rPr>
          <w:color w:val="000000"/>
        </w:rPr>
        <w:t>allen Lieferanten mit benötigten/vorhandenen Zertifikaten und deren Aussteller und Gültigkeit. Wird dem Prüfer übergeben. Optional unterhalb des jeweiligen Lieferanten: Liste der Rohstoffe und deren Menge, die im Zeitraum MM</w:t>
      </w:r>
      <w:r>
        <w:rPr>
          <w:color w:val="000000"/>
        </w:rPr>
        <w:t xml:space="preserve">JJ bis MMJJ von diesem Lieferanten bezogen wurde (Bildschirmausgabe/Druck). </w:t>
      </w:r>
    </w:p>
    <w:p w14:paraId="0A6614FB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093F85FA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 xml:space="preserve">Das QKZ eines Artikels kann wechseln, z.B. wenn wegen nicht Verfügbarkeit eines Rohstoffs in </w:t>
      </w:r>
      <w:proofErr w:type="spellStart"/>
      <w:r>
        <w:rPr>
          <w:color w:val="000000"/>
        </w:rPr>
        <w:t>Demeterqualität</w:t>
      </w:r>
      <w:proofErr w:type="spellEnd"/>
      <w:r>
        <w:rPr>
          <w:color w:val="000000"/>
        </w:rPr>
        <w:t xml:space="preserve"> die nötigen 90% </w:t>
      </w:r>
      <w:proofErr w:type="spellStart"/>
      <w:r>
        <w:rPr>
          <w:color w:val="000000"/>
        </w:rPr>
        <w:t>Demeterbestandteile</w:t>
      </w:r>
      <w:proofErr w:type="spellEnd"/>
      <w:r>
        <w:rPr>
          <w:color w:val="000000"/>
        </w:rPr>
        <w:t xml:space="preserve"> landwirtschaftlicher Zutaten nic</w:t>
      </w:r>
      <w:r>
        <w:rPr>
          <w:color w:val="000000"/>
        </w:rPr>
        <w:t xml:space="preserve">ht erreicht werden. Das passiert regelmäßig im Frühjahr mit Artikeln die Möhren enthalten und wenn </w:t>
      </w:r>
      <w:proofErr w:type="spellStart"/>
      <w:r>
        <w:rPr>
          <w:color w:val="000000"/>
        </w:rPr>
        <w:t>Demetermöhren</w:t>
      </w:r>
      <w:proofErr w:type="spellEnd"/>
      <w:r>
        <w:rPr>
          <w:color w:val="000000"/>
        </w:rPr>
        <w:t xml:space="preserve"> nicht verfügbar sind. </w:t>
      </w:r>
    </w:p>
    <w:p w14:paraId="6503826A" w14:textId="77777777" w:rsidR="00B23A35" w:rsidRDefault="005B48CF">
      <w:pPr>
        <w:spacing w:after="0" w:line="248" w:lineRule="auto"/>
        <w:ind w:left="-5" w:right="16"/>
      </w:pPr>
      <w:commentRangeStart w:id="3"/>
      <w:r>
        <w:rPr>
          <w:color w:val="000000"/>
        </w:rPr>
        <w:lastRenderedPageBreak/>
        <w:t xml:space="preserve">Dabei verfahren wir derzeit so, </w:t>
      </w:r>
      <w:proofErr w:type="spellStart"/>
      <w:r>
        <w:rPr>
          <w:color w:val="000000"/>
        </w:rPr>
        <w:t>daß</w:t>
      </w:r>
      <w:proofErr w:type="spellEnd"/>
      <w:r>
        <w:rPr>
          <w:color w:val="000000"/>
        </w:rPr>
        <w:t xml:space="preserve"> das QKZ des </w:t>
      </w:r>
      <w:proofErr w:type="spellStart"/>
      <w:r>
        <w:rPr>
          <w:color w:val="000000"/>
        </w:rPr>
        <w:t>Artkels</w:t>
      </w:r>
      <w:proofErr w:type="spellEnd"/>
      <w:r>
        <w:rPr>
          <w:color w:val="000000"/>
        </w:rPr>
        <w:t xml:space="preserve"> (wie es zum Zeitpunkt der Bestellung ist) in die Bestellung und Lieferung übernommen wird. Strenggenommen ist das QKZ damit keine Eigenschaft des Artikels, sondern der Lieferung. Bezogen auf den Artik</w:t>
      </w:r>
      <w:r>
        <w:rPr>
          <w:color w:val="000000"/>
        </w:rPr>
        <w:t xml:space="preserve">el ist es eine Artikelvariante, </w:t>
      </w:r>
      <w:commentRangeEnd w:id="3"/>
      <w:r>
        <w:rPr>
          <w:rStyle w:val="Kommentarzeichen"/>
        </w:rPr>
        <w:commentReference w:id="3"/>
      </w:r>
      <w:r>
        <w:rPr>
          <w:color w:val="000000"/>
        </w:rPr>
        <w:t>die aber nicht als solche angelegt wird. Da nie gleichzeitig verschiedene Qualitäten eines Artikels produziert werden, kamen wir bisher mit diesem „</w:t>
      </w:r>
      <w:proofErr w:type="spellStart"/>
      <w:r>
        <w:rPr>
          <w:color w:val="000000"/>
        </w:rPr>
        <w:t>Umswitchen</w:t>
      </w:r>
      <w:proofErr w:type="spellEnd"/>
      <w:r>
        <w:rPr>
          <w:color w:val="000000"/>
        </w:rPr>
        <w:t>“ des QKZ beim Artikel aus. Durch die Änderungshistorie der Artike</w:t>
      </w:r>
      <w:r>
        <w:rPr>
          <w:color w:val="000000"/>
        </w:rPr>
        <w:t xml:space="preserve">lstammdaten sind diese Änderungen auch nachvollziehbar und durch das Kopieren des jeweils gültigen QKZ in die Lieferungen/Postenzeilen  sind die Mengen nach QKZ auswertbar. </w:t>
      </w:r>
    </w:p>
    <w:p w14:paraId="52AEF7FF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1D6CC329" w14:textId="77777777" w:rsidR="00B23A35" w:rsidRDefault="005B48CF">
      <w:pPr>
        <w:ind w:left="-5"/>
      </w:pPr>
      <w:r>
        <w:t>Der obige Absatz war in der Diskussion mit Hr. Busche und Hr. Will der Punkt der</w:t>
      </w:r>
      <w:r>
        <w:t xml:space="preserve"> das heftigste Kopfschütteln und Unverständnis hervorrief. Ich will deshalb genauer die Gründe und Hintergründe erläutern. </w:t>
      </w:r>
    </w:p>
    <w:p w14:paraId="7087C758" w14:textId="77777777" w:rsidR="00B23A35" w:rsidRDefault="005B48CF">
      <w:pPr>
        <w:spacing w:after="0" w:line="259" w:lineRule="auto"/>
        <w:ind w:left="0" w:right="0" w:firstLine="0"/>
      </w:pPr>
      <w:r>
        <w:t xml:space="preserve"> </w:t>
      </w:r>
    </w:p>
    <w:p w14:paraId="23F777CD" w14:textId="77777777" w:rsidR="00B23A35" w:rsidRDefault="005B48CF">
      <w:pPr>
        <w:ind w:left="-5"/>
      </w:pPr>
      <w:r>
        <w:t xml:space="preserve">Bei den Rohstoffen ist die Bioqualitätskennzeichnung genau genommen die „Sollqualität“ dieses </w:t>
      </w:r>
    </w:p>
    <w:p w14:paraId="67BBBEA0" w14:textId="77777777" w:rsidR="00B23A35" w:rsidRDefault="005B48CF">
      <w:pPr>
        <w:ind w:left="-5"/>
      </w:pPr>
      <w:r>
        <w:t>Rohstoffs. Ein abstrakter Artikel (</w:t>
      </w:r>
      <w:r>
        <w:t xml:space="preserve">z.B. Roggen) hat keine Bioqualitätskennzeichnung, diese </w:t>
      </w:r>
    </w:p>
    <w:p w14:paraId="288CE115" w14:textId="77777777" w:rsidR="00B23A35" w:rsidRDefault="005B48CF">
      <w:pPr>
        <w:ind w:left="-5"/>
      </w:pPr>
      <w:commentRangeStart w:id="4"/>
      <w:r>
        <w:t xml:space="preserve">Kennzeichnung hat strenge genommen nur eine konkrete Lieferung/Charge dieses Artikels, wenn sie die entsprechenden Voraussetzungen erfüllt.   </w:t>
      </w:r>
      <w:commentRangeEnd w:id="4"/>
      <w:r>
        <w:rPr>
          <w:rStyle w:val="Kommentarzeichen"/>
        </w:rPr>
        <w:commentReference w:id="4"/>
      </w:r>
    </w:p>
    <w:p w14:paraId="3FA3BE1E" w14:textId="77777777" w:rsidR="00B23A35" w:rsidRDefault="005B48CF">
      <w:pPr>
        <w:ind w:left="-5"/>
      </w:pPr>
      <w:r>
        <w:t>Aufbauend auf den Bio Qualitäten der in einer Rezeptur v</w:t>
      </w:r>
      <w:r>
        <w:t xml:space="preserve">erwendeten Rohstoffe errechnet sich die Bioqualität des Fertigproduktes (z.B. Roggenbrot). Bei einem </w:t>
      </w:r>
      <w:proofErr w:type="spellStart"/>
      <w:r>
        <w:t>Demeterroggenbrot</w:t>
      </w:r>
      <w:proofErr w:type="spellEnd"/>
      <w:r>
        <w:t xml:space="preserve"> beispielsweise, müssen 90% der landwirtschaftlichen Zutaten (also ohne Salz und Wasser) selbst </w:t>
      </w:r>
      <w:proofErr w:type="spellStart"/>
      <w:r>
        <w:t>Demeterqualität</w:t>
      </w:r>
      <w:proofErr w:type="spellEnd"/>
      <w:r>
        <w:t xml:space="preserve"> haben. Diese Demeter-Antei</w:t>
      </w:r>
      <w:r>
        <w:t xml:space="preserve">lsberechnung ist ein weiteres Auswertungsschema der Rezeptur (neben z.B. der </w:t>
      </w:r>
      <w:proofErr w:type="spellStart"/>
      <w:r>
        <w:t>lebensmittelrechlichen</w:t>
      </w:r>
      <w:proofErr w:type="spellEnd"/>
      <w:r>
        <w:t xml:space="preserve"> Deklaration).  </w:t>
      </w:r>
    </w:p>
    <w:p w14:paraId="07C1566D" w14:textId="77777777" w:rsidR="00B23A35" w:rsidRDefault="005B48CF">
      <w:pPr>
        <w:spacing w:after="0" w:line="259" w:lineRule="auto"/>
        <w:ind w:left="0" w:right="0" w:firstLine="0"/>
      </w:pPr>
      <w:r>
        <w:t xml:space="preserve"> </w:t>
      </w:r>
    </w:p>
    <w:p w14:paraId="1F1D38B1" w14:textId="77777777" w:rsidR="00B23A35" w:rsidRDefault="005B48CF">
      <w:pPr>
        <w:ind w:left="-5"/>
      </w:pPr>
      <w:r>
        <w:t xml:space="preserve">Das obige Beispiel mit den Möhren beschreibt folgenden Fall: Nach der „Sollwert“ im Rohstoffstamm sollen die Möhre </w:t>
      </w:r>
      <w:proofErr w:type="spellStart"/>
      <w:r>
        <w:t>Demeterzertifiziert</w:t>
      </w:r>
      <w:proofErr w:type="spellEnd"/>
      <w:r>
        <w:t xml:space="preserve"> sei</w:t>
      </w:r>
      <w:r>
        <w:t xml:space="preserve">n. </w:t>
      </w:r>
      <w:proofErr w:type="spellStart"/>
      <w:r>
        <w:t>Demetermöhren</w:t>
      </w:r>
      <w:proofErr w:type="spellEnd"/>
      <w:r>
        <w:t xml:space="preserve"> sind aber nicht erhältlich, es werden stattdessen  EU-Biomöhren in Italien gekauft. Dadurch sinkt der </w:t>
      </w:r>
      <w:proofErr w:type="spellStart"/>
      <w:r>
        <w:t>Gesamtdemeteranteil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Möhrenbrot-Brötchen unter 90%. Das Brot darf nicht als Demeter verkauft werden und erhält die Biokennzeichnung EU</w:t>
      </w:r>
      <w:r>
        <w:t xml:space="preserve">-Bio.  </w:t>
      </w:r>
    </w:p>
    <w:p w14:paraId="3F148E68" w14:textId="77777777" w:rsidR="00B23A35" w:rsidRDefault="005B48CF">
      <w:pPr>
        <w:spacing w:after="0" w:line="259" w:lineRule="auto"/>
        <w:ind w:left="0" w:right="0" w:firstLine="0"/>
      </w:pPr>
      <w:r>
        <w:t xml:space="preserve"> </w:t>
      </w:r>
    </w:p>
    <w:p w14:paraId="12A7F6CA" w14:textId="77777777" w:rsidR="00B23A35" w:rsidRDefault="005B48CF">
      <w:pPr>
        <w:spacing w:after="42"/>
        <w:ind w:left="-5"/>
      </w:pPr>
      <w:r>
        <w:t xml:space="preserve">Hier kam der </w:t>
      </w:r>
      <w:proofErr w:type="spellStart"/>
      <w:r>
        <w:t>nachvollziehare</w:t>
      </w:r>
      <w:proofErr w:type="spellEnd"/>
      <w:r>
        <w:t xml:space="preserve"> Einwand </w:t>
      </w:r>
    </w:p>
    <w:p w14:paraId="50B3500A" w14:textId="77777777" w:rsidR="00B23A35" w:rsidRDefault="005B48CF">
      <w:pPr>
        <w:numPr>
          <w:ilvl w:val="0"/>
          <w:numId w:val="2"/>
        </w:numPr>
        <w:spacing w:after="42"/>
        <w:ind w:hanging="360"/>
      </w:pPr>
      <w:r>
        <w:t xml:space="preserve">ein Rohstoff mit einer abweichenden Qualität ist ein anderer Rohstoff bestenfalls  Variante </w:t>
      </w:r>
    </w:p>
    <w:p w14:paraId="0A12735E" w14:textId="77777777" w:rsidR="00B23A35" w:rsidRDefault="005B48CF">
      <w:pPr>
        <w:numPr>
          <w:ilvl w:val="0"/>
          <w:numId w:val="2"/>
        </w:numPr>
        <w:spacing w:after="40"/>
        <w:ind w:hanging="360"/>
      </w:pPr>
      <w:r>
        <w:t xml:space="preserve">ein Rezept mit einem anderen Rohstoff ist ein zweites Rezept </w:t>
      </w:r>
    </w:p>
    <w:p w14:paraId="00E08790" w14:textId="77777777" w:rsidR="00B23A35" w:rsidRDefault="005B48CF">
      <w:pPr>
        <w:numPr>
          <w:ilvl w:val="0"/>
          <w:numId w:val="2"/>
        </w:numPr>
        <w:ind w:hanging="360"/>
      </w:pPr>
      <w:r>
        <w:t xml:space="preserve">ein Fertigprodukt mit einer </w:t>
      </w:r>
      <w:proofErr w:type="spellStart"/>
      <w:r>
        <w:t>abweichendne</w:t>
      </w:r>
      <w:proofErr w:type="spellEnd"/>
      <w:r>
        <w:t xml:space="preserve"> </w:t>
      </w:r>
      <w:proofErr w:type="spellStart"/>
      <w:r>
        <w:t>Qualkität</w:t>
      </w:r>
      <w:proofErr w:type="spellEnd"/>
      <w:r>
        <w:t xml:space="preserve"> is</w:t>
      </w:r>
      <w:r>
        <w:t xml:space="preserve">t ein anderes Produkt </w:t>
      </w:r>
    </w:p>
    <w:p w14:paraId="40BD4B72" w14:textId="77777777" w:rsidR="00B23A35" w:rsidRDefault="005B48CF">
      <w:pPr>
        <w:spacing w:after="0" w:line="259" w:lineRule="auto"/>
        <w:ind w:left="0" w:right="0" w:firstLine="0"/>
      </w:pPr>
      <w:r>
        <w:t xml:space="preserve"> </w:t>
      </w:r>
    </w:p>
    <w:p w14:paraId="39042DBB" w14:textId="77777777" w:rsidR="00B23A35" w:rsidRDefault="005B48CF">
      <w:pPr>
        <w:ind w:left="-5"/>
      </w:pPr>
      <w:r>
        <w:t xml:space="preserve">Diesen berechtigten Einwänden stehen aber folgende Zwänge gegenüber: </w:t>
      </w:r>
    </w:p>
    <w:p w14:paraId="705B31A7" w14:textId="77777777" w:rsidR="00B23A35" w:rsidRDefault="005B48CF">
      <w:pPr>
        <w:tabs>
          <w:tab w:val="center" w:pos="4364"/>
        </w:tabs>
        <w:ind w:left="-15" w:right="0" w:firstLine="0"/>
      </w:pPr>
      <w:r>
        <w:t xml:space="preserve"> </w:t>
      </w:r>
      <w:r>
        <w:tab/>
        <w:t xml:space="preserve">Eine Anlage der Rezepturen mit allen möglichen Kombinationen aus verwendeten  </w:t>
      </w:r>
    </w:p>
    <w:p w14:paraId="758CC1E2" w14:textId="77777777" w:rsidR="00B23A35" w:rsidRDefault="005B48CF">
      <w:pPr>
        <w:ind w:left="-5"/>
      </w:pPr>
      <w:commentRangeStart w:id="5"/>
      <w:r>
        <w:t xml:space="preserve">Rohstoffen und möglichen Qualitäten schafft eine Unzahl an Rezeptvarianten, die für die Produktion bedeutungslos sind, den Rezepturstamm aber </w:t>
      </w:r>
      <w:proofErr w:type="spellStart"/>
      <w:r>
        <w:t>aublähen</w:t>
      </w:r>
      <w:proofErr w:type="spellEnd"/>
      <w:r>
        <w:t xml:space="preserve"> und seine Pflege erschweren. </w:t>
      </w:r>
      <w:commentRangeEnd w:id="5"/>
      <w:r>
        <w:rPr>
          <w:rStyle w:val="Kommentarzeichen"/>
        </w:rPr>
        <w:commentReference w:id="5"/>
      </w:r>
    </w:p>
    <w:p w14:paraId="33F702CC" w14:textId="77777777" w:rsidR="00B23A35" w:rsidRDefault="005B48CF">
      <w:pPr>
        <w:tabs>
          <w:tab w:val="center" w:pos="4128"/>
        </w:tabs>
        <w:ind w:left="-15" w:right="0" w:firstLine="0"/>
      </w:pPr>
      <w:r>
        <w:t xml:space="preserve"> </w:t>
      </w:r>
      <w:r>
        <w:tab/>
        <w:t>Die Anlage eines abweichenden Fertigprodukts trifft auf praktische Grenze</w:t>
      </w:r>
      <w:r>
        <w:t xml:space="preserve">n:  </w:t>
      </w:r>
    </w:p>
    <w:p w14:paraId="26332427" w14:textId="77777777" w:rsidR="00B23A35" w:rsidRDefault="005B48CF">
      <w:pPr>
        <w:ind w:left="-5"/>
      </w:pPr>
      <w:r>
        <w:t xml:space="preserve">Die Kunden und die Bestellannahme wollen keine abweichenden Artikelnummern, Neuanlage von Preisen etc. nur weil sich die Bioqualität evtl. kurzfristig ändert.  </w:t>
      </w:r>
    </w:p>
    <w:p w14:paraId="12FEB00E" w14:textId="77777777" w:rsidR="00B23A35" w:rsidRDefault="005B48CF">
      <w:pPr>
        <w:ind w:left="-5" w:right="443"/>
      </w:pPr>
      <w:r>
        <w:t>Bei kurzfristigen nötigen Änderungen sind bei vorhandenen Bestellungen Ersetzungen/Austaus</w:t>
      </w:r>
      <w:r>
        <w:t xml:space="preserve">ch vorzunehmen, in den Kassensystemen der Kunden müsste  der Artikel bekannt sein. Kurz:  Die nötige kurzfristige Umstellung des </w:t>
      </w:r>
      <w:proofErr w:type="spellStart"/>
      <w:r>
        <w:t>BioQualitätskennzeichens</w:t>
      </w:r>
      <w:proofErr w:type="spellEnd"/>
      <w:r>
        <w:t xml:space="preserve"> ist in der Praxis über Alternativprodukte nicht realisierbar. </w:t>
      </w:r>
    </w:p>
    <w:p w14:paraId="4FB4D24A" w14:textId="77777777" w:rsidR="00B23A35" w:rsidRDefault="005B48CF">
      <w:pPr>
        <w:spacing w:after="0" w:line="259" w:lineRule="auto"/>
        <w:ind w:left="0" w:right="0" w:firstLine="0"/>
      </w:pPr>
      <w:r>
        <w:t xml:space="preserve"> </w:t>
      </w:r>
    </w:p>
    <w:p w14:paraId="66F44C7A" w14:textId="77777777" w:rsidR="00B23A35" w:rsidRDefault="005B48CF">
      <w:pPr>
        <w:ind w:left="-5"/>
      </w:pPr>
      <w:r>
        <w:t>Deshalb haben wir uns für die derzeit</w:t>
      </w:r>
      <w:r>
        <w:t xml:space="preserve"> verwendete Variante entschieden. </w:t>
      </w:r>
    </w:p>
    <w:p w14:paraId="4526DE3B" w14:textId="77777777" w:rsidR="00B23A35" w:rsidRDefault="005B48CF">
      <w:pPr>
        <w:ind w:left="-5"/>
      </w:pPr>
      <w:r>
        <w:t xml:space="preserve">Verändert </w:t>
      </w:r>
      <w:proofErr w:type="spellStart"/>
      <w:r>
        <w:t>sid</w:t>
      </w:r>
      <w:proofErr w:type="spellEnd"/>
      <w:r>
        <w:t xml:space="preserve"> das QKZ eines Produktionsartikels wird das QKZ entsprechend in den </w:t>
      </w:r>
      <w:commentRangeStart w:id="6"/>
      <w:r>
        <w:t xml:space="preserve">Stammdaten </w:t>
      </w:r>
      <w:commentRangeEnd w:id="6"/>
      <w:r>
        <w:rPr>
          <w:rStyle w:val="Kommentarzeichen"/>
        </w:rPr>
        <w:commentReference w:id="6"/>
      </w:r>
      <w:r>
        <w:t xml:space="preserve">geändert. Bei der Buchung von Lieferungen werden in diese Artikelposten die zum </w:t>
      </w:r>
      <w:proofErr w:type="spellStart"/>
      <w:r>
        <w:t>Zeitpuntk</w:t>
      </w:r>
      <w:proofErr w:type="spellEnd"/>
      <w:r>
        <w:t xml:space="preserve"> der Lieferung geltenden QKZ des Artikel</w:t>
      </w:r>
      <w:r>
        <w:t xml:space="preserve">s übernommen. Diese Artikelposten sind Datenbasis der LS. </w:t>
      </w:r>
    </w:p>
    <w:p w14:paraId="7F284536" w14:textId="77777777" w:rsidR="00B23A35" w:rsidRDefault="005B48CF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46F42945" w14:textId="77777777" w:rsidR="00B23A35" w:rsidRDefault="005B48CF">
      <w:pPr>
        <w:ind w:left="-5"/>
      </w:pPr>
      <w:r>
        <w:t xml:space="preserve">Dadurch erreichen wir die 2. Hauptzwecke: </w:t>
      </w:r>
    </w:p>
    <w:p w14:paraId="1FE01143" w14:textId="77777777" w:rsidR="00B23A35" w:rsidRDefault="005B48CF">
      <w:pPr>
        <w:ind w:left="-5"/>
      </w:pPr>
      <w:r>
        <w:t>Die Lieferscheine/</w:t>
      </w:r>
      <w:proofErr w:type="spellStart"/>
      <w:r>
        <w:t>Avise</w:t>
      </w:r>
      <w:proofErr w:type="spellEnd"/>
      <w:r>
        <w:t xml:space="preserve"> sind korrekt. </w:t>
      </w:r>
    </w:p>
    <w:p w14:paraId="7202FEF8" w14:textId="77777777" w:rsidR="00B23A35" w:rsidRDefault="005B48CF">
      <w:pPr>
        <w:spacing w:after="0" w:line="259" w:lineRule="auto"/>
        <w:ind w:left="0" w:right="0" w:firstLine="0"/>
      </w:pPr>
      <w:r>
        <w:t xml:space="preserve"> </w:t>
      </w:r>
    </w:p>
    <w:p w14:paraId="77FC62CE" w14:textId="77777777" w:rsidR="00B23A35" w:rsidRDefault="005B48CF">
      <w:pPr>
        <w:ind w:left="-5"/>
      </w:pPr>
      <w:r>
        <w:t xml:space="preserve">Über die Artikelposten können wir Anzahl/Wert der verschiedenen Qualitäten des gleichen Artikels auswerten. </w:t>
      </w:r>
      <w:proofErr w:type="spellStart"/>
      <w:r>
        <w:t>Praktischspielt</w:t>
      </w:r>
      <w:proofErr w:type="spellEnd"/>
      <w:r>
        <w:t xml:space="preserve"> das nur für die Demeter-Lizenzabrechnung eine Rolle und ggfs. für die Input/</w:t>
      </w:r>
      <w:proofErr w:type="spellStart"/>
      <w:r>
        <w:t>output-Berchnung</w:t>
      </w:r>
      <w:proofErr w:type="spellEnd"/>
      <w:r>
        <w:t xml:space="preserve"> bei einer Bioprüfung. Bei dieser müssen</w:t>
      </w:r>
      <w:r>
        <w:t xml:space="preserve"> die Mengenflüsse Einkauf-Verkauf </w:t>
      </w:r>
      <w:proofErr w:type="spellStart"/>
      <w:r>
        <w:t>mengen</w:t>
      </w:r>
      <w:proofErr w:type="spellEnd"/>
      <w:r>
        <w:t xml:space="preserve"> und qualitätsstimmig plausibel dargestellt werden. </w:t>
      </w:r>
    </w:p>
    <w:p w14:paraId="28677CA3" w14:textId="77777777" w:rsidR="00B23A35" w:rsidRDefault="005B48CF">
      <w:pPr>
        <w:spacing w:after="0" w:line="259" w:lineRule="auto"/>
        <w:ind w:left="0" w:right="0" w:firstLine="0"/>
      </w:pPr>
      <w:r>
        <w:t xml:space="preserve"> </w:t>
      </w:r>
    </w:p>
    <w:p w14:paraId="2525402D" w14:textId="77777777" w:rsidR="00B23A35" w:rsidRDefault="005B48CF">
      <w:pPr>
        <w:ind w:left="-5"/>
      </w:pPr>
      <w:r>
        <w:t xml:space="preserve">Bei den  Einkäufen eines Rohstoffes verfahren wir entsprechend.  </w:t>
      </w:r>
    </w:p>
    <w:p w14:paraId="211BB25A" w14:textId="77777777" w:rsidR="00B23A35" w:rsidRDefault="005B48CF">
      <w:pPr>
        <w:ind w:left="-5"/>
      </w:pPr>
      <w:r>
        <w:t xml:space="preserve">Der Einkaufsposten erhält ggfs. das vom Artikel abweichende QKZ. </w:t>
      </w:r>
    </w:p>
    <w:p w14:paraId="3E95DC6B" w14:textId="77777777" w:rsidR="00B23A35" w:rsidRDefault="005B48CF">
      <w:pPr>
        <w:ind w:left="-5"/>
      </w:pPr>
      <w:r>
        <w:t>Voraussetzung dafür ist natür</w:t>
      </w:r>
      <w:r>
        <w:t xml:space="preserve">lich ein Feld in den entsprechenden Posten (Verkauf, Einkauf). </w:t>
      </w:r>
    </w:p>
    <w:p w14:paraId="1635D7C8" w14:textId="77777777" w:rsidR="00B23A35" w:rsidRDefault="005B48CF">
      <w:pPr>
        <w:ind w:left="-5" w:right="515"/>
      </w:pPr>
      <w:r>
        <w:t xml:space="preserve">Ist diese Voraussetzung nicht erfüllt ist datentechnisch auch folgende Variante vorstellbar: In den Rohstoff-/Produktstammdaten wird das Feld </w:t>
      </w:r>
      <w:proofErr w:type="spellStart"/>
      <w:r>
        <w:t>Bioquaitätskennzeichen</w:t>
      </w:r>
      <w:proofErr w:type="spellEnd"/>
      <w:r>
        <w:t xml:space="preserve"> nicht fix, sondern in einer</w:t>
      </w:r>
      <w:r>
        <w:t xml:space="preserve"> Timeline dargestellt. </w:t>
      </w:r>
    </w:p>
    <w:p w14:paraId="2AA3BE24" w14:textId="77777777" w:rsidR="00B23A35" w:rsidRDefault="005B48CF">
      <w:pPr>
        <w:ind w:left="-5"/>
      </w:pPr>
      <w:r>
        <w:t xml:space="preserve">Ab 1.1.20-Demeter </w:t>
      </w:r>
    </w:p>
    <w:p w14:paraId="66C2448A" w14:textId="77777777" w:rsidR="00B23A35" w:rsidRDefault="005B48CF">
      <w:pPr>
        <w:ind w:left="-5"/>
      </w:pPr>
      <w:r>
        <w:t xml:space="preserve">Ab 1.6.20 Bio </w:t>
      </w:r>
    </w:p>
    <w:p w14:paraId="45CC5DB1" w14:textId="77777777" w:rsidR="00B23A35" w:rsidRDefault="005B48CF">
      <w:pPr>
        <w:ind w:left="-5"/>
      </w:pPr>
      <w:r>
        <w:t xml:space="preserve">Ab 1.1.21.Demeter </w:t>
      </w:r>
    </w:p>
    <w:p w14:paraId="4C3316EF" w14:textId="77777777" w:rsidR="00B23A35" w:rsidRDefault="005B48CF">
      <w:pPr>
        <w:ind w:left="-5"/>
      </w:pPr>
      <w:r>
        <w:t xml:space="preserve">Das braucht allerdings auch entsprechende Voraussetzungen der Entwicklungsumgebung und Abfragemöglichkeiten. </w:t>
      </w:r>
      <w:bookmarkStart w:id="7" w:name="_GoBack"/>
      <w:bookmarkEnd w:id="7"/>
    </w:p>
    <w:p w14:paraId="5F039B2D" w14:textId="77777777" w:rsidR="00B23A35" w:rsidRDefault="005B48CF">
      <w:pPr>
        <w:spacing w:after="0" w:line="259" w:lineRule="auto"/>
        <w:ind w:left="0" w:right="0" w:firstLine="0"/>
      </w:pPr>
      <w:r>
        <w:t xml:space="preserve"> </w:t>
      </w:r>
    </w:p>
    <w:p w14:paraId="2864EAB6" w14:textId="77777777" w:rsidR="00B23A35" w:rsidRDefault="005B48CF">
      <w:pPr>
        <w:ind w:left="-5"/>
      </w:pPr>
      <w:r>
        <w:t xml:space="preserve">Abstrakt besteht die oben beschriebene „Pfuscherei“  in der Datenstruktur darin, </w:t>
      </w:r>
      <w:proofErr w:type="spellStart"/>
      <w:r>
        <w:t>daß</w:t>
      </w:r>
      <w:proofErr w:type="spellEnd"/>
      <w:r>
        <w:t xml:space="preserve"> wir eine Verdopplung/Vervielfachung  von Artikel-/Produktstammdaten und Rezepten umgehen, indem wir lediglich die gebuchten Posten zum Träger des QKZ machen. </w:t>
      </w:r>
    </w:p>
    <w:p w14:paraId="428D0808" w14:textId="77777777" w:rsidR="00B23A35" w:rsidRDefault="005B48CF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3779F26C" w14:textId="77777777" w:rsidR="00B23A35" w:rsidRDefault="005B48CF">
      <w:pPr>
        <w:spacing w:after="0" w:line="248" w:lineRule="auto"/>
        <w:ind w:left="-5" w:right="16"/>
      </w:pPr>
      <w:r>
        <w:rPr>
          <w:color w:val="000000"/>
        </w:rPr>
        <w:t>Das QKZ wi</w:t>
      </w:r>
      <w:r>
        <w:rPr>
          <w:color w:val="000000"/>
        </w:rPr>
        <w:t xml:space="preserve">rd auch in jede Lieferzeile/Rechnungszeile gedruckt und im Liefer-/Rechnungsfuß erklärt (durch Bio-VO vorgeschrieben). </w:t>
      </w:r>
    </w:p>
    <w:p w14:paraId="5C55F911" w14:textId="77777777" w:rsidR="005B48CF" w:rsidRDefault="005B48CF">
      <w:pPr>
        <w:spacing w:after="0" w:line="259" w:lineRule="auto"/>
        <w:ind w:left="0" w:right="0" w:firstLine="0"/>
        <w:rPr>
          <w:ins w:id="8" w:author="Jörg Will" w:date="2022-07-26T15:13:00Z"/>
          <w:color w:val="000000"/>
        </w:rPr>
      </w:pPr>
    </w:p>
    <w:p w14:paraId="6940E73A" w14:textId="77777777" w:rsidR="005B48CF" w:rsidRDefault="005B48CF">
      <w:pPr>
        <w:spacing w:after="0" w:line="259" w:lineRule="auto"/>
        <w:ind w:left="0" w:right="0" w:firstLine="0"/>
        <w:rPr>
          <w:ins w:id="9" w:author="Jörg Will" w:date="2022-07-26T15:13:00Z"/>
          <w:color w:val="000000"/>
        </w:rPr>
      </w:pPr>
    </w:p>
    <w:p w14:paraId="79F3850B" w14:textId="77777777" w:rsidR="00B23A35" w:rsidRDefault="005B48CF">
      <w:pPr>
        <w:spacing w:after="0" w:line="259" w:lineRule="auto"/>
        <w:ind w:left="0" w:right="0" w:firstLine="0"/>
      </w:pPr>
      <w:ins w:id="10" w:author="Jörg Will" w:date="2022-07-26T15:13:00Z">
        <w:r>
          <w:rPr>
            <w:color w:val="000000"/>
          </w:rPr>
          <w:t>Wenn das alle Anforderungen sind, dann ist auch eine „Berechnung der Rezepturen“ hinsichtlich Qualitätskennzeichen erfüllt Ja/Nein nicht notwendig.</w:t>
        </w:r>
      </w:ins>
      <w:r>
        <w:rPr>
          <w:color w:val="000000"/>
        </w:rPr>
        <w:t xml:space="preserve"> </w:t>
      </w:r>
    </w:p>
    <w:sectPr w:rsidR="00B23A35">
      <w:pgSz w:w="11900" w:h="16840"/>
      <w:pgMar w:top="1418" w:right="1362" w:bottom="1182" w:left="1416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örg Will" w:date="2022-07-26T15:08:00Z" w:initials="JW">
    <w:p w14:paraId="70D37B32" w14:textId="77777777" w:rsidR="005B48CF" w:rsidRDefault="005B48CF">
      <w:pPr>
        <w:pStyle w:val="Kommentartext"/>
      </w:pPr>
      <w:r>
        <w:rPr>
          <w:rStyle w:val="Kommentarzeichen"/>
        </w:rPr>
        <w:annotationRef/>
      </w:r>
      <w:r>
        <w:t>Einkauf ist OrgaBack</w:t>
      </w:r>
    </w:p>
  </w:comment>
  <w:comment w:id="1" w:author="Jörg Will" w:date="2022-07-26T15:08:00Z" w:initials="JW">
    <w:p w14:paraId="7C2A330F" w14:textId="77777777" w:rsidR="005B48CF" w:rsidRDefault="005B48CF">
      <w:pPr>
        <w:pStyle w:val="Kommentartext"/>
      </w:pPr>
      <w:r>
        <w:rPr>
          <w:rStyle w:val="Kommentarzeichen"/>
        </w:rPr>
        <w:annotationRef/>
      </w:r>
      <w:r>
        <w:t>Lieferantenstamm ist OrgaBack</w:t>
      </w:r>
    </w:p>
  </w:comment>
  <w:comment w:id="2" w:author="Jörg Will" w:date="2022-07-26T15:09:00Z" w:initials="JW">
    <w:p w14:paraId="79F5B710" w14:textId="77777777" w:rsidR="005B48CF" w:rsidRDefault="005B48CF">
      <w:pPr>
        <w:pStyle w:val="Kommentartext"/>
      </w:pPr>
      <w:r>
        <w:rPr>
          <w:rStyle w:val="Kommentarzeichen"/>
        </w:rPr>
        <w:annotationRef/>
      </w:r>
      <w:r>
        <w:t>Listen mit Zertifikaten und Datum der Gültigkeit OrgaBack</w:t>
      </w:r>
    </w:p>
  </w:comment>
  <w:comment w:id="3" w:author="Jörg Will" w:date="2022-07-26T15:10:00Z" w:initials="JW">
    <w:p w14:paraId="627CE150" w14:textId="77777777" w:rsidR="005B48CF" w:rsidRDefault="005B48CF">
      <w:pPr>
        <w:pStyle w:val="Kommentartext"/>
      </w:pPr>
      <w:r>
        <w:rPr>
          <w:rStyle w:val="Kommentarzeichen"/>
        </w:rPr>
        <w:annotationRef/>
      </w:r>
      <w:r>
        <w:t>Qualitätskennzeichen des Artikels muss damit in OrgaBack hinterlegt und geändert werden!</w:t>
      </w:r>
    </w:p>
  </w:comment>
  <w:comment w:id="4" w:author="Jörg Will" w:date="2022-07-26T15:10:00Z" w:initials="JW">
    <w:p w14:paraId="6BDCA7AE" w14:textId="77777777" w:rsidR="005B48CF" w:rsidRDefault="005B48CF">
      <w:pPr>
        <w:pStyle w:val="Kommentartext"/>
      </w:pPr>
      <w:r>
        <w:rPr>
          <w:rStyle w:val="Kommentarzeichen"/>
        </w:rPr>
        <w:annotationRef/>
      </w:r>
      <w:r>
        <w:t>Lieferung/Charge kann nur in OrgaBack verwaltet werden. Chargen-Nummer wird in WinBack durchgereicht. Rückmeldung aus der Produktion erfolgt NUR mit der Chargen-Nummer, NICHT mit dem Qualitätskennzeichen.</w:t>
      </w:r>
    </w:p>
  </w:comment>
  <w:comment w:id="5" w:author="Jörg Will" w:date="2022-07-26T15:12:00Z" w:initials="JW">
    <w:p w14:paraId="0B19B474" w14:textId="77777777" w:rsidR="005B48CF" w:rsidRDefault="005B48CF">
      <w:pPr>
        <w:pStyle w:val="Kommentartext"/>
      </w:pPr>
      <w:r>
        <w:rPr>
          <w:rStyle w:val="Kommentarzeichen"/>
        </w:rPr>
        <w:annotationRef/>
      </w:r>
      <w:r>
        <w:t>„Für die Produktion bedeutungslos“ – damit ist WinBack raus!</w:t>
      </w:r>
    </w:p>
  </w:comment>
  <w:comment w:id="6" w:author="Jörg Will" w:date="2022-07-26T15:12:00Z" w:initials="JW">
    <w:p w14:paraId="742C6B87" w14:textId="77777777" w:rsidR="005B48CF" w:rsidRDefault="005B48CF">
      <w:pPr>
        <w:pStyle w:val="Kommentartext"/>
      </w:pPr>
      <w:r>
        <w:rPr>
          <w:rStyle w:val="Kommentarzeichen"/>
        </w:rPr>
        <w:annotationRef/>
      </w:r>
      <w:r>
        <w:t>Stammdaten - OrgaBack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D37B32" w15:done="0"/>
  <w15:commentEx w15:paraId="7C2A330F" w15:done="0"/>
  <w15:commentEx w15:paraId="79F5B710" w15:done="0"/>
  <w15:commentEx w15:paraId="627CE150" w15:done="0"/>
  <w15:commentEx w15:paraId="6BDCA7AE" w15:done="0"/>
  <w15:commentEx w15:paraId="0B19B474" w15:done="0"/>
  <w15:commentEx w15:paraId="742C6B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91295"/>
    <w:multiLevelType w:val="hybridMultilevel"/>
    <w:tmpl w:val="2FE2790C"/>
    <w:lvl w:ilvl="0" w:tplc="5BD8FFD4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8E5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285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85E5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ACC5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8020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0CA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0AF77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51F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5A4851"/>
    <w:multiLevelType w:val="hybridMultilevel"/>
    <w:tmpl w:val="09CE73F8"/>
    <w:lvl w:ilvl="0" w:tplc="7D7A19B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A81A8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0D9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BEA14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26A28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E25A9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684EA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54D92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08233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örg Will">
    <w15:presenceInfo w15:providerId="AD" w15:userId="S-1-5-21-1898362084-2930595985-3346575762-1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35"/>
    <w:rsid w:val="005B48CF"/>
    <w:rsid w:val="00B2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E54F"/>
  <w15:docId w15:val="{50D68E63-E93E-4C89-BB1A-A62DE96D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5" w:line="249" w:lineRule="auto"/>
      <w:ind w:left="10" w:right="45" w:hanging="10"/>
    </w:pPr>
    <w:rPr>
      <w:rFonts w:ascii="Calibri" w:eastAsia="Calibri" w:hAnsi="Calibri" w:cs="Calibri"/>
      <w:color w:val="0070C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5B48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48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48CF"/>
    <w:rPr>
      <w:rFonts w:ascii="Calibri" w:eastAsia="Calibri" w:hAnsi="Calibri" w:cs="Calibri"/>
      <w:color w:val="0070C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48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48CF"/>
    <w:rPr>
      <w:rFonts w:ascii="Calibri" w:eastAsia="Calibri" w:hAnsi="Calibri" w:cs="Calibri"/>
      <w:b/>
      <w:bCs/>
      <w:color w:val="0070C0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4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48CF"/>
    <w:rPr>
      <w:rFonts w:ascii="Segoe UI" w:eastAsia="Calibri" w:hAnsi="Segoe UI" w:cs="Segoe UI"/>
      <w:color w:val="0070C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Landbrot_Bioqualitäten_Anforderungen</vt:lpstr>
    </vt:vector>
  </TitlesOfParts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Landbrot_Bioqualitäten_Anforderungen</dc:title>
  <dc:subject/>
  <dc:creator>Martin</dc:creator>
  <cp:keywords/>
  <cp:lastModifiedBy>Jörg Will</cp:lastModifiedBy>
  <cp:revision>2</cp:revision>
  <dcterms:created xsi:type="dcterms:W3CDTF">2022-07-26T13:14:00Z</dcterms:created>
  <dcterms:modified xsi:type="dcterms:W3CDTF">2022-07-26T13:14:00Z</dcterms:modified>
</cp:coreProperties>
</file>